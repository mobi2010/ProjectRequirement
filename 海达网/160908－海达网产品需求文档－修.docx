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tabs>
          <w:tab w:val="right" w:leader="dot" w:pos="8306"/>
        </w:tabs>
        <w:jc w:val="center"/>
        <w:rPr>
          <w:rFonts w:hint="eastAsia"/>
          <w:b/>
          <w:sz w:val="48"/>
          <w:szCs w:val="48"/>
          <w:lang w:val="en-US" w:eastAsia="zh-CN"/>
        </w:rPr>
      </w:pPr>
      <w:r>
        <w:rPr>
          <w:rFonts w:hint="eastAsia"/>
          <w:b/>
          <w:sz w:val="48"/>
          <w:szCs w:val="48"/>
          <w:lang w:val="en-US" w:eastAsia="zh-CN"/>
        </w:rPr>
        <w:t>海达网网站需求文档</w:t>
      </w:r>
    </w:p>
    <w:p>
      <w:pPr>
        <w:jc w:val="left"/>
        <w:rPr>
          <w:rFonts w:hint="eastAsia"/>
          <w:b/>
          <w:sz w:val="28"/>
          <w:szCs w:val="28"/>
          <w:lang w:val="en-US" w:eastAsia="zh-CN"/>
        </w:rPr>
      </w:pPr>
    </w:p>
    <w:p>
      <w:pPr>
        <w:jc w:val="left"/>
        <w:rPr>
          <w:rFonts w:hint="eastAsia"/>
          <w:sz w:val="28"/>
          <w:szCs w:val="28"/>
          <w:lang w:val="en-US" w:eastAsia="zh-CN"/>
        </w:rPr>
      </w:pPr>
      <w:r>
        <w:rPr>
          <w:rFonts w:hint="eastAsia"/>
          <w:b/>
          <w:sz w:val="28"/>
          <w:szCs w:val="28"/>
          <w:lang w:val="en-US" w:eastAsia="zh-CN"/>
        </w:rPr>
        <w:t>目录</w:t>
      </w:r>
    </w:p>
    <w:p>
      <w:pPr>
        <w:pStyle w:val="20"/>
        <w:tabs>
          <w:tab w:val="right" w:leader="dot" w:pos="8306"/>
        </w:tabs>
        <w:rPr>
          <w:rFonts w:asciiTheme="minorEastAsia" w:hAnsiTheme="minorEastAsia" w:eastAsiaTheme="minorEastAsia" w:cstheme="minorBidi"/>
          <w:kern w:val="2"/>
          <w:szCs w:val="22"/>
          <w:lang w:val="en-US" w:eastAsia="zh-CN" w:bidi="ar-SA"/>
        </w:rPr>
      </w:pPr>
      <w:r>
        <w:rPr>
          <w:rFonts w:hint="eastAsia"/>
          <w:b/>
          <w:sz w:val="24"/>
          <w:szCs w:val="24"/>
        </w:rPr>
        <w:fldChar w:fldCharType="begin"/>
      </w:r>
      <w:r>
        <w:rPr>
          <w:rFonts w:hint="eastAsia"/>
          <w:b/>
          <w:sz w:val="24"/>
          <w:szCs w:val="24"/>
        </w:rPr>
        <w:instrText xml:space="preserve">TOC \o "1-3" \h \u </w:instrText>
      </w:r>
      <w:r>
        <w:rPr>
          <w:rFonts w:hint="eastAsia"/>
          <w:b/>
          <w:sz w:val="24"/>
          <w:szCs w:val="24"/>
        </w:rPr>
        <w:fldChar w:fldCharType="separate"/>
      </w: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_Toc13998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1</w:t>
      </w:r>
      <w:r>
        <w:rPr>
          <w:rFonts w:hint="eastAsia" w:asciiTheme="majorEastAsia" w:hAnsiTheme="majorEastAsia" w:eastAsiaTheme="majorEastAsia" w:cstheme="minorBidi"/>
          <w:bCs/>
          <w:kern w:val="44"/>
          <w:szCs w:val="24"/>
          <w:lang w:val="en-US" w:eastAsia="zh-CN" w:bidi="ar-SA"/>
        </w:rPr>
        <w:t xml:space="preserve"> </w:t>
      </w:r>
      <w:r>
        <w:rPr>
          <w:rFonts w:hint="eastAsia" w:asciiTheme="minorEastAsia" w:hAnsiTheme="minorEastAsia" w:eastAsiaTheme="minorEastAsia" w:cstheme="minorBidi"/>
          <w:kern w:val="2"/>
          <w:szCs w:val="24"/>
          <w:lang w:val="en-US" w:eastAsia="zh-CN" w:bidi="ar-SA"/>
        </w:rPr>
        <w:t>网站概要</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_Toc13998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asciiTheme="minorEastAsia" w:hAnsiTheme="minorEastAsia" w:eastAsiaTheme="minorEastAsia" w:cstheme="minorBidi"/>
          <w:kern w:val="2"/>
          <w:szCs w:val="22"/>
          <w:lang w:val="en-US" w:eastAsia="zh-CN" w:bidi="ar-SA"/>
        </w:rPr>
        <w:fldChar w:fldCharType="end"/>
      </w:r>
      <w:r>
        <w:rPr>
          <w:rFonts w:hint="eastAsia" w:asciiTheme="majorEastAsia" w:hAnsiTheme="majorEastAsia" w:eastAsiaTheme="majorEastAsia" w:cstheme="minorBidi"/>
          <w:bCs/>
          <w:kern w:val="44"/>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_Toc3035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1</w:t>
      </w:r>
      <w:r>
        <w:rPr>
          <w:rFonts w:hint="eastAsia" w:asciiTheme="majorHAnsi" w:hAnsiTheme="majorHAnsi" w:eastAsiaTheme="majorEastAsia" w:cstheme="majorBidi"/>
          <w:bCs/>
          <w:kern w:val="2"/>
          <w:szCs w:val="24"/>
          <w:lang w:val="en-US" w:eastAsia="zh-CN" w:bidi="ar-SA"/>
        </w:rPr>
        <w:t xml:space="preserve">.1 </w:t>
      </w:r>
      <w:r>
        <w:rPr>
          <w:rFonts w:hint="eastAsia" w:asciiTheme="minorEastAsia" w:hAnsiTheme="minorEastAsia" w:eastAsiaTheme="minorEastAsia" w:cstheme="minorBidi"/>
          <w:kern w:val="2"/>
          <w:szCs w:val="24"/>
          <w:lang w:val="en-US" w:eastAsia="zh-CN" w:bidi="ar-SA"/>
        </w:rPr>
        <w:t>国际工程和工程物资简介</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_Toc3035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_Toc15560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1</w:t>
      </w:r>
      <w:r>
        <w:rPr>
          <w:rFonts w:hint="eastAsia" w:asciiTheme="majorHAnsi" w:hAnsiTheme="majorHAnsi" w:eastAsiaTheme="majorEastAsia" w:cstheme="majorBidi"/>
          <w:bCs/>
          <w:kern w:val="2"/>
          <w:szCs w:val="24"/>
          <w:lang w:val="en-US" w:eastAsia="zh-CN" w:bidi="ar-SA"/>
        </w:rPr>
        <w:t xml:space="preserve">.2 </w:t>
      </w:r>
      <w:r>
        <w:rPr>
          <w:rFonts w:hint="eastAsia" w:asciiTheme="minorEastAsia" w:hAnsiTheme="minorEastAsia" w:eastAsiaTheme="minorEastAsia" w:cstheme="minorBidi"/>
          <w:kern w:val="2"/>
          <w:szCs w:val="24"/>
          <w:lang w:val="en-US" w:eastAsia="zh-CN" w:bidi="ar-SA"/>
        </w:rPr>
        <w:t>网站介绍</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_Toc15560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0"/>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_Toc16086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EastAsia" w:hAnsiTheme="majorEastAsia" w:eastAsiaTheme="majorEastAsia" w:cstheme="minorBidi"/>
          <w:bCs/>
          <w:kern w:val="44"/>
          <w:szCs w:val="24"/>
          <w:lang w:val="en-US" w:eastAsia="zh-CN" w:bidi="ar-SA"/>
        </w:rPr>
        <w:t xml:space="preserve"> </w:t>
      </w:r>
      <w:r>
        <w:rPr>
          <w:rFonts w:hint="eastAsia" w:asciiTheme="minorEastAsia" w:hAnsiTheme="minorEastAsia" w:eastAsiaTheme="minorEastAsia" w:cstheme="minorBidi"/>
          <w:kern w:val="2"/>
          <w:szCs w:val="24"/>
          <w:lang w:val="en-US" w:eastAsia="zh-CN" w:bidi="ar-SA"/>
        </w:rPr>
        <w:t>海达主页</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_Toc16086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8</w:t>
      </w:r>
      <w:r>
        <w:rPr>
          <w:rFonts w:asciiTheme="minorEastAsia" w:hAnsiTheme="minorEastAsia" w:eastAsiaTheme="minorEastAsia" w:cstheme="minorBidi"/>
          <w:kern w:val="2"/>
          <w:szCs w:val="22"/>
          <w:lang w:val="en-US" w:eastAsia="zh-CN" w:bidi="ar-SA"/>
        </w:rPr>
        <w:fldChar w:fldCharType="end"/>
      </w:r>
      <w:r>
        <w:rPr>
          <w:rFonts w:hint="eastAsia" w:asciiTheme="majorEastAsia" w:hAnsiTheme="majorEastAsia" w:eastAsiaTheme="majorEastAsia" w:cstheme="minorBidi"/>
          <w:bCs/>
          <w:kern w:val="44"/>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_Toc18332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32"/>
          <w:lang w:val="en-US" w:eastAsia="zh-CN" w:bidi="ar-SA"/>
        </w:rPr>
        <w:t xml:space="preserve">.1 </w:t>
      </w:r>
      <w:r>
        <w:rPr>
          <w:rFonts w:hint="eastAsia" w:asciiTheme="minorEastAsia" w:hAnsiTheme="minorEastAsia" w:eastAsiaTheme="minorEastAsia" w:cstheme="minorBidi"/>
          <w:kern w:val="2"/>
          <w:szCs w:val="24"/>
          <w:lang w:val="en-US" w:eastAsia="zh-CN" w:bidi="ar-SA"/>
        </w:rPr>
        <w:t>产品分类</w:t>
      </w:r>
      <w:r>
        <w:rPr>
          <w:rFonts w:hint="eastAsia" w:asciiTheme="minorEastAsia" w:hAnsiTheme="minorEastAsia" w:eastAsiaTheme="minorEastAsia" w:cstheme="minorBidi"/>
          <w:kern w:val="2"/>
          <w:szCs w:val="22"/>
          <w:lang w:val="en-US" w:eastAsia="zh-CN" w:bidi="ar-SA"/>
        </w:rPr>
        <w:t>（详见EXCEL附表的产品分类）</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_Toc18332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8</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_Toc22565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.1.1 </w:t>
      </w:r>
      <w:r>
        <w:rPr>
          <w:rFonts w:hint="eastAsia" w:asciiTheme="minorEastAsia" w:hAnsiTheme="minorEastAsia" w:eastAsiaTheme="minorEastAsia" w:cstheme="minorBidi"/>
          <w:kern w:val="2"/>
          <w:szCs w:val="24"/>
          <w:lang w:val="en-US" w:eastAsia="zh-CN" w:bidi="ar-SA"/>
        </w:rPr>
        <w:t>土建</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_Toc22565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_Toc24302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.1.2 </w:t>
      </w:r>
      <w:r>
        <w:rPr>
          <w:rFonts w:hint="eastAsia" w:asciiTheme="minorEastAsia" w:hAnsiTheme="minorEastAsia" w:eastAsiaTheme="minorEastAsia" w:cstheme="minorBidi"/>
          <w:kern w:val="2"/>
          <w:szCs w:val="24"/>
          <w:lang w:val="en-US" w:eastAsia="zh-CN" w:bidi="ar-SA"/>
        </w:rPr>
        <w:t>装饰</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_Toc24302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_Toc13976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.1.3 </w:t>
      </w:r>
      <w:r>
        <w:rPr>
          <w:rFonts w:hint="eastAsia" w:asciiTheme="minorEastAsia" w:hAnsiTheme="minorEastAsia" w:eastAsiaTheme="minorEastAsia" w:cstheme="minorBidi"/>
          <w:kern w:val="2"/>
          <w:szCs w:val="24"/>
          <w:lang w:val="en-US" w:eastAsia="zh-CN" w:bidi="ar-SA"/>
        </w:rPr>
        <w:t>安装</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_Toc13976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_Toc27642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.1.4 </w:t>
      </w:r>
      <w:r>
        <w:rPr>
          <w:rFonts w:hint="eastAsia" w:asciiTheme="minorEastAsia" w:hAnsiTheme="minorEastAsia" w:eastAsiaTheme="minorEastAsia" w:cstheme="minorBidi"/>
          <w:kern w:val="2"/>
          <w:szCs w:val="24"/>
          <w:lang w:val="en-US" w:eastAsia="zh-CN" w:bidi="ar-SA"/>
        </w:rPr>
        <w:t>市政</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_Toc27642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_Toc21859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.1.5 </w:t>
      </w:r>
      <w:r>
        <w:rPr>
          <w:rFonts w:hint="eastAsia" w:asciiTheme="minorEastAsia" w:hAnsiTheme="minorEastAsia" w:eastAsiaTheme="minorEastAsia" w:cstheme="minorBidi"/>
          <w:kern w:val="2"/>
          <w:szCs w:val="24"/>
          <w:lang w:val="en-US" w:eastAsia="zh-CN" w:bidi="ar-SA"/>
        </w:rPr>
        <w:t>机械设备</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_Toc21859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_Toc103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.1.6 </w:t>
      </w:r>
      <w:r>
        <w:rPr>
          <w:rFonts w:hint="eastAsia" w:asciiTheme="minorEastAsia" w:hAnsiTheme="minorEastAsia" w:eastAsiaTheme="minorEastAsia" w:cstheme="minorBidi"/>
          <w:kern w:val="2"/>
          <w:szCs w:val="24"/>
          <w:lang w:val="en-US" w:eastAsia="zh-CN" w:bidi="ar-SA"/>
        </w:rPr>
        <w:t>辅助器材</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_Toc103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_Toc32207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.1.7 </w:t>
      </w:r>
      <w:r>
        <w:rPr>
          <w:rFonts w:hint="eastAsia" w:asciiTheme="minorEastAsia" w:hAnsiTheme="minorEastAsia" w:eastAsiaTheme="minorEastAsia" w:cstheme="minorBidi"/>
          <w:kern w:val="2"/>
          <w:szCs w:val="24"/>
          <w:lang w:val="en-US" w:eastAsia="zh-CN" w:bidi="ar-SA"/>
        </w:rPr>
        <w:t>生活办公</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_Toc32207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_Toc11697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24"/>
          <w:lang w:val="en-US" w:eastAsia="zh-CN" w:bidi="ar-SA"/>
        </w:rPr>
        <w:t xml:space="preserve">.2 </w:t>
      </w:r>
      <w:r>
        <w:rPr>
          <w:rFonts w:hint="eastAsia" w:asciiTheme="minorEastAsia" w:hAnsiTheme="minorEastAsia" w:eastAsiaTheme="minorEastAsia" w:cstheme="minorBidi"/>
          <w:kern w:val="2"/>
          <w:szCs w:val="24"/>
          <w:lang w:val="en-US" w:eastAsia="zh-CN" w:bidi="ar-SA"/>
        </w:rPr>
        <w:t>物资百科</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_Toc11697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_Toc31599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24"/>
          <w:lang w:val="en-US" w:eastAsia="zh-CN" w:bidi="ar-SA"/>
        </w:rPr>
        <w:t xml:space="preserve">.3 </w:t>
      </w:r>
      <w:r>
        <w:rPr>
          <w:rFonts w:hint="eastAsia" w:asciiTheme="minorEastAsia" w:hAnsiTheme="minorEastAsia" w:eastAsiaTheme="minorEastAsia" w:cstheme="minorBidi"/>
          <w:kern w:val="2"/>
          <w:szCs w:val="24"/>
          <w:lang w:val="en-US" w:eastAsia="zh-CN" w:bidi="ar-SA"/>
        </w:rPr>
        <w:t>模拟装箱</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_Toc31599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_Toc14587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.3.1 </w:t>
      </w:r>
      <w:r>
        <w:rPr>
          <w:rFonts w:hint="eastAsia" w:asciiTheme="minorEastAsia" w:hAnsiTheme="minorEastAsia" w:eastAsiaTheme="minorEastAsia" w:cstheme="minorBidi"/>
          <w:kern w:val="2"/>
          <w:szCs w:val="24"/>
          <w:lang w:val="en-US" w:eastAsia="zh-CN" w:bidi="ar-SA"/>
        </w:rPr>
        <w:t>游客</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_Toc14587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_Toc3888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.3.2 </w:t>
      </w:r>
      <w:r>
        <w:rPr>
          <w:rFonts w:hint="eastAsia" w:asciiTheme="minorEastAsia" w:hAnsiTheme="minorEastAsia" w:eastAsiaTheme="minorEastAsia" w:cstheme="minorBidi"/>
          <w:kern w:val="2"/>
          <w:szCs w:val="24"/>
          <w:lang w:val="en-US" w:eastAsia="zh-CN" w:bidi="ar-SA"/>
        </w:rPr>
        <w:t>注册会员</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_Toc3888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10</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_Toc5746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24"/>
          <w:lang w:val="en-US" w:eastAsia="zh-CN" w:bidi="ar-SA"/>
        </w:rPr>
        <w:t xml:space="preserve">.4 </w:t>
      </w:r>
      <w:r>
        <w:rPr>
          <w:rFonts w:hint="eastAsia" w:asciiTheme="minorEastAsia" w:hAnsiTheme="minorEastAsia" w:eastAsiaTheme="minorEastAsia" w:cstheme="minorBidi"/>
          <w:kern w:val="2"/>
          <w:szCs w:val="24"/>
          <w:lang w:val="en-US" w:eastAsia="zh-CN" w:bidi="ar-SA"/>
        </w:rPr>
        <w:t>税则查询</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_Toc5746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_Toc32700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24"/>
          <w:lang w:val="en-US" w:eastAsia="zh-CN" w:bidi="ar-SA"/>
        </w:rPr>
        <w:t xml:space="preserve">.5 </w:t>
      </w:r>
      <w:r>
        <w:rPr>
          <w:rFonts w:hint="eastAsia" w:asciiTheme="minorEastAsia" w:hAnsiTheme="minorEastAsia" w:eastAsiaTheme="minorEastAsia" w:cstheme="minorBidi"/>
          <w:kern w:val="2"/>
          <w:szCs w:val="24"/>
          <w:lang w:val="en-US" w:eastAsia="zh-CN" w:bidi="ar-SA"/>
        </w:rPr>
        <w:t>工程文库</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_Toc32700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_Toc12442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24"/>
          <w:lang w:val="en-US" w:eastAsia="zh-CN" w:bidi="ar-SA"/>
        </w:rPr>
        <w:t xml:space="preserve">.6 </w:t>
      </w:r>
      <w:r>
        <w:rPr>
          <w:rFonts w:hint="eastAsia" w:asciiTheme="minorEastAsia" w:hAnsiTheme="minorEastAsia" w:eastAsiaTheme="minorEastAsia" w:cstheme="minorBidi"/>
          <w:kern w:val="2"/>
          <w:szCs w:val="24"/>
          <w:lang w:val="en-US" w:eastAsia="zh-CN" w:bidi="ar-SA"/>
        </w:rPr>
        <w:t>设备成套</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_Toc12442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_Toc23039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24"/>
          <w:lang w:val="en-US" w:eastAsia="zh-CN" w:bidi="ar-SA"/>
        </w:rPr>
        <w:t xml:space="preserve">.7 </w:t>
      </w:r>
      <w:r>
        <w:rPr>
          <w:rFonts w:hint="eastAsia" w:asciiTheme="minorEastAsia" w:hAnsiTheme="minorEastAsia" w:eastAsiaTheme="minorEastAsia" w:cstheme="minorBidi"/>
          <w:kern w:val="2"/>
          <w:szCs w:val="24"/>
          <w:lang w:val="en-US" w:eastAsia="zh-CN" w:bidi="ar-SA"/>
        </w:rPr>
        <w:t>商品代购、代检、代运</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_Toc23039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_Toc25411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.7.1 </w:t>
      </w:r>
      <w:r>
        <w:rPr>
          <w:rFonts w:hint="eastAsia" w:asciiTheme="minorEastAsia" w:hAnsiTheme="minorEastAsia" w:eastAsiaTheme="minorEastAsia" w:cstheme="minorBidi"/>
          <w:kern w:val="2"/>
          <w:szCs w:val="24"/>
          <w:lang w:val="en-US" w:eastAsia="zh-CN" w:bidi="ar-SA"/>
        </w:rPr>
        <w:t>代购</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_Toc25411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10</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_Toc19156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.7.2 </w:t>
      </w:r>
      <w:r>
        <w:rPr>
          <w:rFonts w:hint="eastAsia" w:asciiTheme="minorEastAsia" w:hAnsiTheme="minorEastAsia" w:eastAsiaTheme="minorEastAsia" w:cstheme="minorBidi"/>
          <w:kern w:val="2"/>
          <w:szCs w:val="24"/>
          <w:lang w:val="en-US" w:eastAsia="zh-CN" w:bidi="ar-SA"/>
        </w:rPr>
        <w:t>代检</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_Toc19156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color w:val="000000" w:themeColor="text1"/>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_Toc3835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.7.3 </w:t>
      </w:r>
      <w:r>
        <w:rPr>
          <w:rFonts w:hint="eastAsia" w:asciiTheme="minorEastAsia" w:hAnsiTheme="minorEastAsia" w:eastAsiaTheme="minorEastAsia" w:cstheme="minorBidi"/>
          <w:kern w:val="2"/>
          <w:szCs w:val="24"/>
          <w:lang w:val="en-US" w:eastAsia="zh-CN" w:bidi="ar-SA"/>
        </w:rPr>
        <w:t>代运</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_Toc3835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_Toc805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24"/>
          <w:lang w:val="en-US" w:eastAsia="zh-CN" w:bidi="ar-SA"/>
        </w:rPr>
        <w:t xml:space="preserve">.8 </w:t>
      </w:r>
      <w:r>
        <w:rPr>
          <w:rFonts w:hint="eastAsia" w:asciiTheme="minorEastAsia" w:hAnsiTheme="minorEastAsia" w:eastAsiaTheme="minorEastAsia" w:cstheme="minorBidi"/>
          <w:kern w:val="2"/>
          <w:szCs w:val="24"/>
          <w:lang w:val="en-US" w:eastAsia="zh-CN" w:bidi="ar-SA"/>
        </w:rPr>
        <w:t>上传询价单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_Toc805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11</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_Toc4407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ajorHAnsi" w:hAnsiTheme="majorHAnsi" w:eastAsiaTheme="majorEastAsia" w:cstheme="majorBidi"/>
          <w:bCs/>
          <w:kern w:val="2"/>
          <w:szCs w:val="24"/>
          <w:lang w:val="en-US" w:eastAsia="zh-CN" w:bidi="ar-SA"/>
        </w:rPr>
        <w:t xml:space="preserve">.9 </w:t>
      </w:r>
      <w:r>
        <w:rPr>
          <w:rFonts w:hint="eastAsia" w:asciiTheme="minorEastAsia" w:hAnsiTheme="minorEastAsia" w:eastAsiaTheme="minorEastAsia" w:cstheme="minorBidi"/>
          <w:kern w:val="2"/>
          <w:szCs w:val="24"/>
          <w:lang w:val="en-US" w:eastAsia="zh-CN" w:bidi="ar-SA"/>
        </w:rPr>
        <w:t>其他</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_Toc4407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12</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_Toc25092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.9.1 </w:t>
      </w:r>
      <w:r>
        <w:rPr>
          <w:rFonts w:hint="eastAsia" w:asciiTheme="minorEastAsia" w:hAnsiTheme="minorEastAsia" w:eastAsiaTheme="minorEastAsia" w:cstheme="minorBidi"/>
          <w:kern w:val="2"/>
          <w:szCs w:val="24"/>
          <w:lang w:val="en-US" w:eastAsia="zh-CN" w:bidi="ar-SA"/>
        </w:rPr>
        <w:t>站内搜索</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_Toc25092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_Toc3715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.9.2 </w:t>
      </w:r>
      <w:r>
        <w:rPr>
          <w:rFonts w:hint="eastAsia" w:asciiTheme="minorEastAsia" w:hAnsiTheme="minorEastAsia" w:eastAsiaTheme="minorEastAsia" w:cstheme="minorBidi"/>
          <w:kern w:val="2"/>
          <w:szCs w:val="24"/>
          <w:lang w:val="en-US" w:eastAsia="zh-CN" w:bidi="ar-SA"/>
        </w:rPr>
        <w:t>金融服务</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_Toc3715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_Toc15491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.9.3 </w:t>
      </w:r>
      <w:r>
        <w:rPr>
          <w:rFonts w:hint="eastAsia" w:asciiTheme="minorEastAsia" w:hAnsiTheme="minorEastAsia" w:eastAsiaTheme="minorEastAsia" w:cstheme="minorBidi"/>
          <w:kern w:val="2"/>
          <w:szCs w:val="24"/>
          <w:lang w:val="en-US" w:eastAsia="zh-CN" w:bidi="ar-SA"/>
        </w:rPr>
        <w:t>供应商加盟</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_Toc15491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_Toc10108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.9.4 </w:t>
      </w:r>
      <w:r>
        <w:rPr>
          <w:rFonts w:hint="eastAsia" w:asciiTheme="minorEastAsia" w:hAnsiTheme="minorEastAsia" w:eastAsiaTheme="minorEastAsia" w:cstheme="minorBidi"/>
          <w:kern w:val="2"/>
          <w:szCs w:val="24"/>
          <w:lang w:val="en-US" w:eastAsia="zh-CN" w:bidi="ar-SA"/>
        </w:rPr>
        <w:t>帮助中心</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_Toc10108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_Toc6485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2</w:t>
      </w:r>
      <w:r>
        <w:rPr>
          <w:rFonts w:hint="eastAsia" w:asciiTheme="minorEastAsia" w:hAnsiTheme="minorEastAsia" w:eastAsiaTheme="majorEastAsia" w:cstheme="minorBidi"/>
          <w:bCs/>
          <w:kern w:val="2"/>
          <w:szCs w:val="24"/>
          <w:lang w:val="en-US" w:eastAsia="zh-CN" w:bidi="ar-SA"/>
        </w:rPr>
        <w:t xml:space="preserve">.9.5 </w:t>
      </w:r>
      <w:r>
        <w:rPr>
          <w:rFonts w:hint="eastAsia" w:asciiTheme="minorEastAsia" w:hAnsiTheme="minorEastAsia" w:eastAsiaTheme="minorEastAsia" w:cstheme="minorBidi"/>
          <w:kern w:val="2"/>
          <w:szCs w:val="24"/>
          <w:lang w:val="en-US" w:eastAsia="zh-CN" w:bidi="ar-SA"/>
        </w:rPr>
        <w:t>公司主页</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_Toc6485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13</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0"/>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_Toc13928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EastAsia" w:hAnsiTheme="majorEastAsia" w:eastAsiaTheme="majorEastAsia" w:cstheme="minorBidi"/>
          <w:bCs/>
          <w:kern w:val="44"/>
          <w:szCs w:val="24"/>
          <w:lang w:val="en-US" w:eastAsia="zh-CN" w:bidi="ar-SA"/>
        </w:rPr>
        <w:t xml:space="preserve"> </w:t>
      </w:r>
      <w:r>
        <w:rPr>
          <w:rFonts w:hint="eastAsia" w:asciiTheme="minorEastAsia" w:hAnsiTheme="minorEastAsia" w:eastAsiaTheme="minorEastAsia" w:cstheme="minorBidi"/>
          <w:kern w:val="2"/>
          <w:szCs w:val="24"/>
          <w:lang w:val="en-US" w:eastAsia="zh-CN" w:bidi="ar-SA"/>
        </w:rPr>
        <w:t>客户端</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_Toc13928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13</w:t>
      </w:r>
      <w:r>
        <w:rPr>
          <w:rFonts w:asciiTheme="minorEastAsia" w:hAnsiTheme="minorEastAsia" w:eastAsiaTheme="minorEastAsia" w:cstheme="minorBidi"/>
          <w:kern w:val="2"/>
          <w:szCs w:val="22"/>
          <w:lang w:val="en-US" w:eastAsia="zh-CN" w:bidi="ar-SA"/>
        </w:rPr>
        <w:fldChar w:fldCharType="end"/>
      </w:r>
      <w:r>
        <w:rPr>
          <w:rFonts w:hint="eastAsia" w:asciiTheme="majorEastAsia" w:hAnsiTheme="majorEastAsia" w:eastAsiaTheme="majorEastAsia" w:cstheme="minorBidi"/>
          <w:bCs/>
          <w:kern w:val="44"/>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_Toc9862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.1 </w:t>
      </w:r>
      <w:r>
        <w:rPr>
          <w:rFonts w:hint="eastAsia" w:asciiTheme="minorEastAsia" w:hAnsiTheme="minorEastAsia" w:eastAsiaTheme="minorEastAsia" w:cstheme="minorBidi"/>
          <w:kern w:val="2"/>
          <w:szCs w:val="24"/>
          <w:lang w:val="en-US" w:eastAsia="zh-CN" w:bidi="ar-SA"/>
        </w:rPr>
        <w:t>选购流程图</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_Toc9862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13</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_Toc25243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.2 </w:t>
      </w:r>
      <w:r>
        <w:rPr>
          <w:rFonts w:hint="eastAsia" w:asciiTheme="minorEastAsia" w:hAnsiTheme="minorEastAsia" w:eastAsiaTheme="minorEastAsia" w:cstheme="minorBidi"/>
          <w:kern w:val="2"/>
          <w:szCs w:val="24"/>
          <w:lang w:val="en-US" w:eastAsia="zh-CN" w:bidi="ar-SA"/>
        </w:rPr>
        <w:t>注册／登录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_Toc25243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13</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_Toc8639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.2.1 </w:t>
      </w:r>
      <w:r>
        <w:rPr>
          <w:rFonts w:hint="eastAsia" w:asciiTheme="minorEastAsia" w:hAnsiTheme="minorEastAsia" w:eastAsiaTheme="minorEastAsia" w:cstheme="minorBidi"/>
          <w:kern w:val="2"/>
          <w:szCs w:val="24"/>
          <w:lang w:val="en-US" w:eastAsia="zh-CN" w:bidi="ar-SA"/>
        </w:rPr>
        <w:t>用户基本信息</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_Toc8639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13</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.2.2 </w:t>
      </w:r>
      <w:r>
        <w:rPr>
          <w:rFonts w:hint="eastAsia" w:asciiTheme="minorEastAsia" w:hAnsiTheme="minorEastAsia" w:eastAsiaTheme="minorEastAsia" w:cstheme="minorBidi"/>
          <w:kern w:val="2"/>
          <w:szCs w:val="24"/>
          <w:lang w:val="en-US" w:eastAsia="zh-CN" w:bidi="ar-SA"/>
        </w:rPr>
        <w:t>用户分级</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15</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_Toc28667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.2.3 </w:t>
      </w:r>
      <w:r>
        <w:rPr>
          <w:rFonts w:hint="eastAsia" w:asciiTheme="minorEastAsia" w:hAnsiTheme="minorEastAsia" w:eastAsiaTheme="minorEastAsia" w:cstheme="minorBidi"/>
          <w:kern w:val="2"/>
          <w:szCs w:val="24"/>
          <w:lang w:val="en-US" w:eastAsia="zh-CN" w:bidi="ar-SA"/>
        </w:rPr>
        <w:t>用户信用评估／审核</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_Toc28667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15</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_Toc9468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.2.4 </w:t>
      </w:r>
      <w:r>
        <w:rPr>
          <w:rFonts w:hint="eastAsia" w:asciiTheme="minorEastAsia" w:hAnsiTheme="minorEastAsia" w:eastAsiaTheme="minorEastAsia" w:cstheme="minorBidi"/>
          <w:kern w:val="2"/>
          <w:szCs w:val="24"/>
          <w:lang w:val="en-US" w:eastAsia="zh-CN" w:bidi="ar-SA"/>
        </w:rPr>
        <w:t>是否通过代理商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_Toc9468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15</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_Toc18330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.3 </w:t>
      </w:r>
      <w:r>
        <w:rPr>
          <w:rFonts w:hint="eastAsia" w:asciiTheme="minorEastAsia" w:hAnsiTheme="minorEastAsia" w:eastAsiaTheme="minorEastAsia" w:cstheme="minorBidi"/>
          <w:kern w:val="2"/>
          <w:szCs w:val="24"/>
          <w:lang w:val="en-US" w:eastAsia="zh-CN" w:bidi="ar-SA"/>
        </w:rPr>
        <w:t>商品选型</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_Toc18330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15</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_Toc27602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.3.1 </w:t>
      </w:r>
      <w:r>
        <w:rPr>
          <w:rFonts w:hint="eastAsia" w:asciiTheme="minorEastAsia" w:hAnsiTheme="minorEastAsia" w:eastAsiaTheme="minorEastAsia" w:cstheme="minorBidi"/>
          <w:kern w:val="2"/>
          <w:szCs w:val="24"/>
          <w:lang w:val="en-US" w:eastAsia="zh-CN" w:bidi="ar-SA"/>
        </w:rPr>
        <w:t>自主选型</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_Toc27602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15</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color w:val="000000" w:themeColor="text1"/>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_Toc10277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.3.2 </w:t>
      </w:r>
      <w:r>
        <w:rPr>
          <w:rFonts w:hint="eastAsia" w:asciiTheme="minorEastAsia" w:hAnsiTheme="minorEastAsia" w:eastAsiaTheme="minorEastAsia" w:cstheme="minorBidi"/>
          <w:kern w:val="2"/>
          <w:szCs w:val="24"/>
          <w:lang w:val="en-US" w:eastAsia="zh-CN" w:bidi="ar-SA"/>
        </w:rPr>
        <w:t>快速选型</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_Toc10277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_Toc20649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.3.3 </w:t>
      </w:r>
      <w:r>
        <w:rPr>
          <w:rFonts w:hint="eastAsia" w:asciiTheme="minorEastAsia" w:hAnsiTheme="minorEastAsia" w:eastAsiaTheme="minorEastAsia" w:cstheme="minorBidi"/>
          <w:kern w:val="2"/>
          <w:szCs w:val="24"/>
          <w:lang w:val="en-US" w:eastAsia="zh-CN" w:bidi="ar-SA"/>
        </w:rPr>
        <w:t>快速下单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_Toc20649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_Toc30037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.3.4 </w:t>
      </w:r>
      <w:r>
        <w:rPr>
          <w:rFonts w:hint="eastAsia" w:asciiTheme="minorEastAsia" w:hAnsiTheme="minorEastAsia" w:eastAsiaTheme="minorEastAsia" w:cstheme="minorBidi"/>
          <w:kern w:val="2"/>
          <w:szCs w:val="24"/>
          <w:lang w:val="en-US" w:eastAsia="zh-CN" w:bidi="ar-SA"/>
        </w:rPr>
        <w:t>上传询价单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_Toc30037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17</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_Toc18589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.3.5 </w:t>
      </w:r>
      <w:r>
        <w:rPr>
          <w:rFonts w:hint="eastAsia" w:asciiTheme="minorEastAsia" w:hAnsiTheme="minorEastAsia" w:eastAsiaTheme="minorEastAsia" w:cstheme="minorBidi"/>
          <w:kern w:val="2"/>
          <w:szCs w:val="24"/>
          <w:lang w:val="en-US" w:eastAsia="zh-CN" w:bidi="ar-SA"/>
        </w:rPr>
        <w:t>商品代购</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_Toc18589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17</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color w:val="000000" w:themeColor="text1"/>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_Toc30477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.3.6 </w:t>
      </w:r>
      <w:r>
        <w:rPr>
          <w:rFonts w:hint="eastAsia" w:asciiTheme="minorEastAsia" w:hAnsiTheme="minorEastAsia" w:eastAsiaTheme="minorEastAsia" w:cstheme="minorBidi"/>
          <w:kern w:val="2"/>
          <w:szCs w:val="24"/>
          <w:lang w:val="en-US" w:eastAsia="zh-CN" w:bidi="ar-SA"/>
        </w:rPr>
        <w:t>报价单/预算单转化</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_Toc30477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_Toc28243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.4 </w:t>
      </w:r>
      <w:r>
        <w:rPr>
          <w:rFonts w:hint="eastAsia" w:asciiTheme="minorEastAsia" w:hAnsiTheme="minorEastAsia" w:eastAsiaTheme="minorEastAsia" w:cstheme="minorBidi"/>
          <w:kern w:val="2"/>
          <w:szCs w:val="24"/>
          <w:lang w:val="en-US" w:eastAsia="zh-CN" w:bidi="ar-SA"/>
        </w:rPr>
        <w:t>模拟装箱</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_Toc28243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18</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_Toc20074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.4.1 </w:t>
      </w:r>
      <w:r>
        <w:rPr>
          <w:rFonts w:hint="eastAsia" w:asciiTheme="minorEastAsia" w:hAnsiTheme="minorEastAsia" w:eastAsiaTheme="minorEastAsia" w:cstheme="minorBidi"/>
          <w:kern w:val="2"/>
          <w:szCs w:val="24"/>
          <w:lang w:val="en-US" w:eastAsia="zh-CN" w:bidi="ar-SA"/>
        </w:rPr>
        <w:t>装小箱</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_Toc20074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20</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_Toc13147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.4.2 </w:t>
      </w:r>
      <w:r>
        <w:rPr>
          <w:rFonts w:hint="eastAsia" w:asciiTheme="minorEastAsia" w:hAnsiTheme="minorEastAsia" w:eastAsiaTheme="minorEastAsia" w:cstheme="minorBidi"/>
          <w:kern w:val="2"/>
          <w:szCs w:val="24"/>
          <w:lang w:val="en-US" w:eastAsia="zh-CN" w:bidi="ar-SA"/>
        </w:rPr>
        <w:t>装集装箱</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_Toc13147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20</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_Toc12314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.4.3 </w:t>
      </w:r>
      <w:r>
        <w:rPr>
          <w:rFonts w:hint="eastAsia" w:asciiTheme="minorEastAsia" w:hAnsiTheme="minorEastAsia" w:eastAsiaTheme="minorEastAsia" w:cstheme="minorBidi"/>
          <w:kern w:val="2"/>
          <w:szCs w:val="24"/>
          <w:lang w:val="en-US" w:eastAsia="zh-CN" w:bidi="ar-SA"/>
        </w:rPr>
        <w:t>自动模拟</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_Toc12314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_Toc17818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.4.4 </w:t>
      </w:r>
      <w:r>
        <w:rPr>
          <w:rFonts w:hint="eastAsia" w:asciiTheme="minorEastAsia" w:hAnsiTheme="minorEastAsia" w:eastAsiaTheme="minorEastAsia" w:cstheme="minorBidi"/>
          <w:kern w:val="2"/>
          <w:szCs w:val="24"/>
          <w:lang w:val="en-US" w:eastAsia="zh-CN" w:bidi="ar-SA"/>
        </w:rPr>
        <w:t>手动模拟</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_Toc17818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_Toc30353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.4.5 </w:t>
      </w:r>
      <w:r>
        <w:rPr>
          <w:rFonts w:hint="eastAsia" w:asciiTheme="minorEastAsia" w:hAnsiTheme="minorEastAsia" w:eastAsiaTheme="minorEastAsia" w:cstheme="minorBidi"/>
          <w:kern w:val="2"/>
          <w:szCs w:val="24"/>
          <w:lang w:val="en-US" w:eastAsia="zh-CN" w:bidi="ar-SA"/>
        </w:rPr>
        <w:t>拼箱</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_Toc30353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_Toc4404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.5 </w:t>
      </w:r>
      <w:r>
        <w:rPr>
          <w:rFonts w:hint="eastAsia" w:asciiTheme="minorEastAsia" w:hAnsiTheme="minorEastAsia" w:eastAsiaTheme="minorEastAsia" w:cstheme="minorBidi"/>
          <w:kern w:val="2"/>
          <w:szCs w:val="24"/>
          <w:lang w:val="en-US" w:eastAsia="zh-CN" w:bidi="ar-SA"/>
        </w:rPr>
        <w:t>订单／合同</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_Toc4404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21</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_Toc29409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.6 </w:t>
      </w:r>
      <w:r>
        <w:rPr>
          <w:rFonts w:hint="eastAsia" w:asciiTheme="minorEastAsia" w:hAnsiTheme="minorEastAsia" w:eastAsiaTheme="minorEastAsia" w:cstheme="minorBidi"/>
          <w:kern w:val="2"/>
          <w:szCs w:val="24"/>
          <w:lang w:val="en-US" w:eastAsia="zh-CN" w:bidi="ar-SA"/>
        </w:rPr>
        <w:t>我要预算</w:t>
      </w:r>
      <w:bookmarkStart w:id="812" w:name="_GoBack"/>
      <w:bookmarkEnd w:id="812"/>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_Toc29409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21</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_Toc19081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.6.1 </w:t>
      </w:r>
      <w:r>
        <w:rPr>
          <w:rFonts w:hint="eastAsia" w:asciiTheme="minorEastAsia" w:hAnsiTheme="minorEastAsia" w:eastAsiaTheme="minorEastAsia" w:cstheme="minorBidi"/>
          <w:kern w:val="2"/>
          <w:szCs w:val="24"/>
          <w:lang w:val="en-US" w:eastAsia="zh-CN" w:bidi="ar-SA"/>
        </w:rPr>
        <w:t>在海达网订购货品</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_Toc19081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_Toc22837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.6.2 </w:t>
      </w:r>
      <w:r>
        <w:rPr>
          <w:rFonts w:hint="eastAsia" w:asciiTheme="minorEastAsia" w:hAnsiTheme="minorEastAsia" w:eastAsiaTheme="minorEastAsia" w:cstheme="minorBidi"/>
          <w:kern w:val="2"/>
          <w:szCs w:val="24"/>
          <w:lang w:val="en-US" w:eastAsia="zh-CN" w:bidi="ar-SA"/>
        </w:rPr>
        <w:t>委托海达发运（代运）</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_Toc22837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_Toc2363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.7 </w:t>
      </w:r>
      <w:r>
        <w:rPr>
          <w:rFonts w:hint="eastAsia" w:asciiTheme="minorEastAsia" w:hAnsiTheme="minorEastAsia" w:eastAsiaTheme="minorEastAsia" w:cstheme="minorBidi"/>
          <w:kern w:val="2"/>
          <w:szCs w:val="24"/>
          <w:lang w:val="en-US" w:eastAsia="zh-CN" w:bidi="ar-SA"/>
        </w:rPr>
        <w:t>支付货款</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_Toc2363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22</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_Toc20030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.7.1 </w:t>
      </w:r>
      <w:r>
        <w:rPr>
          <w:rFonts w:hint="eastAsia" w:asciiTheme="minorEastAsia" w:hAnsiTheme="minorEastAsia" w:eastAsiaTheme="minorEastAsia" w:cstheme="minorBidi"/>
          <w:kern w:val="2"/>
          <w:szCs w:val="24"/>
          <w:lang w:val="en-US" w:eastAsia="zh-CN" w:bidi="ar-SA"/>
        </w:rPr>
        <w:t>价格选择</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_Toc20030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color w:val="000000" w:themeColor="text1"/>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_Toc1120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.7.2 </w:t>
      </w:r>
      <w:r>
        <w:rPr>
          <w:rFonts w:hint="eastAsia" w:asciiTheme="minorEastAsia" w:hAnsiTheme="minorEastAsia" w:eastAsiaTheme="minorEastAsia" w:cstheme="minorBidi"/>
          <w:kern w:val="2"/>
          <w:szCs w:val="24"/>
          <w:lang w:val="en-US" w:eastAsia="zh-CN" w:bidi="ar-SA"/>
        </w:rPr>
        <w:t>支付方式</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_Toc1120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_Toc1316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.8 </w:t>
      </w:r>
      <w:r>
        <w:rPr>
          <w:rFonts w:hint="eastAsia" w:asciiTheme="minorEastAsia" w:hAnsiTheme="minorEastAsia" w:eastAsiaTheme="minorEastAsia" w:cstheme="minorBidi"/>
          <w:kern w:val="2"/>
          <w:szCs w:val="24"/>
          <w:lang w:val="en-US" w:eastAsia="zh-CN" w:bidi="ar-SA"/>
        </w:rPr>
        <w:t>单证下载</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_Toc1316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22</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_Toc16717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.8.1 </w:t>
      </w:r>
      <w:r>
        <w:rPr>
          <w:rFonts w:hint="eastAsia" w:asciiTheme="minorEastAsia" w:hAnsiTheme="minorEastAsia" w:eastAsiaTheme="minorEastAsia" w:cstheme="minorBidi"/>
          <w:kern w:val="2"/>
          <w:szCs w:val="24"/>
          <w:lang w:val="en-US" w:eastAsia="zh-CN" w:bidi="ar-SA"/>
        </w:rPr>
        <w:t>订单／合同下载</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_Toc16717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_Toc6564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.8.2 </w:t>
      </w:r>
      <w:r>
        <w:rPr>
          <w:rFonts w:hint="eastAsia" w:asciiTheme="minorEastAsia" w:hAnsiTheme="minorEastAsia" w:eastAsiaTheme="minorEastAsia" w:cstheme="minorBidi"/>
          <w:kern w:val="2"/>
          <w:szCs w:val="24"/>
          <w:lang w:val="en-US" w:eastAsia="zh-CN" w:bidi="ar-SA"/>
        </w:rPr>
        <w:t>报关相关单证下载</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_Toc6564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_Toc20887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.9 </w:t>
      </w:r>
      <w:r>
        <w:rPr>
          <w:rFonts w:hint="eastAsia" w:asciiTheme="minorEastAsia" w:hAnsiTheme="minorEastAsia" w:eastAsiaTheme="minorEastAsia" w:cstheme="minorBidi"/>
          <w:kern w:val="2"/>
          <w:szCs w:val="24"/>
          <w:lang w:val="en-US" w:eastAsia="zh-CN" w:bidi="ar-SA"/>
        </w:rPr>
        <w:t>进度跟踪</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_Toc20887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23</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_Toc28810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.10 </w:t>
      </w:r>
      <w:r>
        <w:rPr>
          <w:rFonts w:hint="eastAsia" w:asciiTheme="minorEastAsia" w:hAnsiTheme="minorEastAsia" w:eastAsiaTheme="minorEastAsia" w:cstheme="minorBidi"/>
          <w:kern w:val="2"/>
          <w:szCs w:val="24"/>
          <w:lang w:val="en-US" w:eastAsia="zh-CN" w:bidi="ar-SA"/>
        </w:rPr>
        <w:t>收货／售后</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_Toc28810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24</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_Toc25148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.10.1 </w:t>
      </w:r>
      <w:r>
        <w:rPr>
          <w:rFonts w:hint="eastAsia" w:asciiTheme="minorEastAsia" w:hAnsiTheme="minorEastAsia" w:eastAsiaTheme="minorEastAsia" w:cstheme="minorBidi"/>
          <w:kern w:val="2"/>
          <w:szCs w:val="24"/>
          <w:lang w:val="en-US" w:eastAsia="zh-CN" w:bidi="ar-SA"/>
        </w:rPr>
        <w:t>收货</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_Toc25148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24</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_Toc30897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inorEastAsia" w:hAnsiTheme="minorEastAsia" w:eastAsiaTheme="majorEastAsia" w:cstheme="minorBidi"/>
          <w:bCs/>
          <w:kern w:val="2"/>
          <w:szCs w:val="24"/>
          <w:lang w:val="en-US" w:eastAsia="zh-CN" w:bidi="ar-SA"/>
        </w:rPr>
        <w:t xml:space="preserve">.10.2 </w:t>
      </w:r>
      <w:r>
        <w:rPr>
          <w:rFonts w:hint="eastAsia" w:asciiTheme="minorEastAsia" w:hAnsiTheme="minorEastAsia" w:eastAsiaTheme="minorEastAsia" w:cstheme="minorBidi"/>
          <w:kern w:val="2"/>
          <w:szCs w:val="24"/>
          <w:lang w:val="en-US" w:eastAsia="zh-CN" w:bidi="ar-SA"/>
        </w:rPr>
        <w:t>售后</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_Toc30897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24</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_Toc11551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.11 </w:t>
      </w:r>
      <w:r>
        <w:rPr>
          <w:rFonts w:hint="eastAsia" w:asciiTheme="minorEastAsia" w:hAnsiTheme="minorEastAsia" w:eastAsiaTheme="minorEastAsia" w:cstheme="minorBidi"/>
          <w:kern w:val="2"/>
          <w:szCs w:val="24"/>
          <w:lang w:val="en-US" w:eastAsia="zh-CN" w:bidi="ar-SA"/>
        </w:rPr>
        <w:t>商品代检</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_Toc11551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24</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_Toc14624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.12 </w:t>
      </w:r>
      <w:r>
        <w:rPr>
          <w:rFonts w:hint="eastAsia" w:asciiTheme="minorEastAsia" w:hAnsiTheme="minorEastAsia" w:eastAsiaTheme="minorEastAsia" w:cstheme="minorBidi"/>
          <w:kern w:val="2"/>
          <w:szCs w:val="24"/>
          <w:lang w:val="en-US" w:eastAsia="zh-CN" w:bidi="ar-SA"/>
        </w:rPr>
        <w:t>客户服务</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_Toc14624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24</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_Toc10029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.13 </w:t>
      </w:r>
      <w:r>
        <w:rPr>
          <w:rFonts w:hint="eastAsia" w:asciiTheme="minorEastAsia" w:hAnsiTheme="minorEastAsia" w:eastAsiaTheme="minorEastAsia" w:cstheme="minorBidi"/>
          <w:kern w:val="2"/>
          <w:szCs w:val="24"/>
          <w:lang w:val="en-US" w:eastAsia="zh-CN" w:bidi="ar-SA"/>
        </w:rPr>
        <w:t>我的货品管理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_Toc10029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25</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_Toc15622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3</w:t>
      </w:r>
      <w:r>
        <w:rPr>
          <w:rFonts w:hint="eastAsia" w:asciiTheme="majorHAnsi" w:hAnsiTheme="majorHAnsi" w:eastAsiaTheme="majorEastAsia" w:cstheme="majorBidi"/>
          <w:bCs/>
          <w:kern w:val="2"/>
          <w:szCs w:val="24"/>
          <w:lang w:val="en-US" w:eastAsia="zh-CN" w:bidi="ar-SA"/>
        </w:rPr>
        <w:t xml:space="preserve">.14 </w:t>
      </w:r>
      <w:r>
        <w:rPr>
          <w:rFonts w:hint="eastAsia" w:asciiTheme="minorEastAsia" w:hAnsiTheme="minorEastAsia" w:eastAsiaTheme="minorEastAsia" w:cstheme="minorBidi"/>
          <w:kern w:val="2"/>
          <w:szCs w:val="24"/>
          <w:lang w:val="en-US" w:eastAsia="zh-CN" w:bidi="ar-SA"/>
        </w:rPr>
        <w:t>自我管理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_Toc15622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25</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0"/>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_Toc22763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ajorEastAsia" w:hAnsiTheme="majorEastAsia" w:eastAsiaTheme="majorEastAsia" w:cstheme="minorBidi"/>
          <w:bCs/>
          <w:kern w:val="44"/>
          <w:szCs w:val="24"/>
          <w:lang w:val="en-US" w:eastAsia="zh-CN" w:bidi="ar-SA"/>
        </w:rPr>
        <w:t xml:space="preserve"> </w:t>
      </w:r>
      <w:r>
        <w:rPr>
          <w:rFonts w:hint="eastAsia" w:asciiTheme="minorEastAsia" w:hAnsiTheme="minorEastAsia" w:eastAsiaTheme="minorEastAsia" w:cstheme="minorBidi"/>
          <w:kern w:val="2"/>
          <w:szCs w:val="24"/>
          <w:lang w:val="en-US" w:eastAsia="zh-CN" w:bidi="ar-SA"/>
        </w:rPr>
        <w:t>供应商端</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_Toc22763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26</w:t>
      </w:r>
      <w:r>
        <w:rPr>
          <w:rFonts w:asciiTheme="minorEastAsia" w:hAnsiTheme="minorEastAsia" w:eastAsiaTheme="minorEastAsia" w:cstheme="minorBidi"/>
          <w:kern w:val="2"/>
          <w:szCs w:val="22"/>
          <w:lang w:val="en-US" w:eastAsia="zh-CN" w:bidi="ar-SA"/>
        </w:rPr>
        <w:fldChar w:fldCharType="end"/>
      </w:r>
      <w:r>
        <w:rPr>
          <w:rFonts w:hint="eastAsia" w:asciiTheme="majorEastAsia" w:hAnsiTheme="majorEastAsia" w:eastAsiaTheme="majorEastAsia" w:cstheme="minorBidi"/>
          <w:bCs/>
          <w:kern w:val="44"/>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_Toc13473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ajorHAnsi" w:hAnsiTheme="majorHAnsi" w:eastAsiaTheme="majorEastAsia" w:cstheme="majorBidi"/>
          <w:bCs/>
          <w:kern w:val="2"/>
          <w:szCs w:val="24"/>
          <w:lang w:val="en-US" w:eastAsia="zh-CN" w:bidi="ar-SA"/>
        </w:rPr>
        <w:t xml:space="preserve">.1 </w:t>
      </w:r>
      <w:r>
        <w:rPr>
          <w:rFonts w:asciiTheme="minorEastAsia" w:hAnsiTheme="minorEastAsia" w:eastAsiaTheme="minorEastAsia" w:cstheme="minorBidi"/>
          <w:kern w:val="2"/>
          <w:szCs w:val="24"/>
          <w:lang w:val="en-US" w:eastAsia="zh-CN" w:bidi="ar-SA"/>
        </w:rPr>
        <w:t>注册／登录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_Toc13473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26</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_Toc31807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.1.1 </w:t>
      </w:r>
      <w:r>
        <w:rPr>
          <w:rFonts w:hint="eastAsia" w:asciiTheme="minorEastAsia" w:hAnsiTheme="minorEastAsia" w:eastAsiaTheme="minorEastAsia" w:cstheme="minorBidi"/>
          <w:kern w:val="2"/>
          <w:szCs w:val="24"/>
          <w:lang w:val="en-US" w:eastAsia="zh-CN" w:bidi="ar-SA"/>
        </w:rPr>
        <w:t>基本信息</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_Toc31807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_Toc6741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.1.2 </w:t>
      </w:r>
      <w:r>
        <w:rPr>
          <w:rFonts w:hint="eastAsia" w:asciiTheme="minorEastAsia" w:hAnsiTheme="minorEastAsia" w:eastAsiaTheme="minorEastAsia" w:cstheme="minorBidi"/>
          <w:kern w:val="2"/>
          <w:szCs w:val="24"/>
          <w:lang w:val="en-US" w:eastAsia="zh-CN" w:bidi="ar-SA"/>
        </w:rPr>
        <w:t>审核</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_Toc6741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_Toc4527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.1.3 </w:t>
      </w:r>
      <w:r>
        <w:rPr>
          <w:rFonts w:hint="eastAsia" w:asciiTheme="minorEastAsia" w:hAnsiTheme="minorEastAsia" w:eastAsiaTheme="minorEastAsia" w:cstheme="minorBidi"/>
          <w:kern w:val="2"/>
          <w:szCs w:val="24"/>
          <w:lang w:val="en-US" w:eastAsia="zh-CN" w:bidi="ar-SA"/>
        </w:rPr>
        <w:t>供应商分类</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_Toc4527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27</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_Toc25982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ajorHAnsi" w:hAnsiTheme="majorHAnsi" w:eastAsiaTheme="majorEastAsia" w:cstheme="majorBidi"/>
          <w:bCs/>
          <w:kern w:val="2"/>
          <w:szCs w:val="24"/>
          <w:lang w:val="en-US" w:eastAsia="zh-CN" w:bidi="ar-SA"/>
        </w:rPr>
        <w:t xml:space="preserve">.2 </w:t>
      </w:r>
      <w:r>
        <w:rPr>
          <w:rFonts w:hint="eastAsia" w:asciiTheme="minorEastAsia" w:hAnsiTheme="minorEastAsia" w:eastAsiaTheme="minorEastAsia" w:cstheme="minorBidi"/>
          <w:kern w:val="2"/>
          <w:szCs w:val="24"/>
          <w:lang w:val="en-US" w:eastAsia="zh-CN" w:bidi="ar-SA"/>
        </w:rPr>
        <w:t>商品供应商ERP</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_Toc25982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27</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_Toc28782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.2.1 </w:t>
      </w:r>
      <w:r>
        <w:rPr>
          <w:rFonts w:hint="eastAsia" w:asciiTheme="minorEastAsia" w:hAnsiTheme="minorEastAsia" w:eastAsiaTheme="minorEastAsia" w:cstheme="minorBidi"/>
          <w:kern w:val="2"/>
          <w:szCs w:val="24"/>
          <w:lang w:val="en-US" w:eastAsia="zh-CN" w:bidi="ar-SA"/>
        </w:rPr>
        <w:t>产品管理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_Toc28782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27</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_Toc24763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.2.2 </w:t>
      </w:r>
      <w:r>
        <w:rPr>
          <w:rFonts w:asciiTheme="minorEastAsia" w:hAnsiTheme="minorEastAsia" w:eastAsiaTheme="minorEastAsia" w:cstheme="minorBidi"/>
          <w:kern w:val="2"/>
          <w:szCs w:val="24"/>
          <w:lang w:val="en-US" w:eastAsia="zh-CN" w:bidi="ar-SA"/>
        </w:rPr>
        <w:t>订单管理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_Toc24763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27</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_Toc12264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.2.3 </w:t>
      </w:r>
      <w:r>
        <w:rPr>
          <w:rFonts w:hint="eastAsia" w:asciiTheme="minorEastAsia" w:hAnsiTheme="minorEastAsia" w:eastAsiaTheme="minorEastAsia" w:cstheme="minorBidi"/>
          <w:kern w:val="2"/>
          <w:szCs w:val="24"/>
          <w:lang w:val="en-US" w:eastAsia="zh-CN" w:bidi="ar-SA"/>
        </w:rPr>
        <w:t>模拟装箱</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_Toc12264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_Toc10194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.2.4 </w:t>
      </w:r>
      <w:r>
        <w:rPr>
          <w:rFonts w:hint="eastAsia" w:asciiTheme="minorEastAsia" w:hAnsiTheme="minorEastAsia" w:eastAsiaTheme="minorEastAsia" w:cstheme="minorBidi"/>
          <w:kern w:val="2"/>
          <w:szCs w:val="24"/>
          <w:lang w:val="en-US" w:eastAsia="zh-CN" w:bidi="ar-SA"/>
        </w:rPr>
        <w:t>结算管理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_Toc10194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_Toc32438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.2.5 </w:t>
      </w:r>
      <w:r>
        <w:rPr>
          <w:rFonts w:hint="eastAsia" w:asciiTheme="minorEastAsia" w:hAnsiTheme="minorEastAsia" w:eastAsiaTheme="minorEastAsia" w:cstheme="minorBidi"/>
          <w:kern w:val="2"/>
          <w:szCs w:val="24"/>
          <w:lang w:val="en-US" w:eastAsia="zh-CN" w:bidi="ar-SA"/>
        </w:rPr>
        <w:t>金融服务</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_Toc32438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_Toc12625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.2.6 </w:t>
      </w:r>
      <w:r>
        <w:rPr>
          <w:rFonts w:asciiTheme="minorEastAsia" w:hAnsiTheme="minorEastAsia" w:eastAsiaTheme="minorEastAsia" w:cstheme="minorBidi"/>
          <w:kern w:val="2"/>
          <w:szCs w:val="24"/>
          <w:lang w:val="en-US" w:eastAsia="zh-CN" w:bidi="ar-SA"/>
        </w:rPr>
        <w:t>自我管理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_Toc12625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_Toc23068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ajorHAnsi" w:hAnsiTheme="majorHAnsi" w:eastAsiaTheme="majorEastAsia" w:cstheme="majorBidi"/>
          <w:bCs/>
          <w:kern w:val="2"/>
          <w:szCs w:val="24"/>
          <w:lang w:val="en-US" w:eastAsia="zh-CN" w:bidi="ar-SA"/>
        </w:rPr>
        <w:t xml:space="preserve">.3 </w:t>
      </w:r>
      <w:r>
        <w:rPr>
          <w:rFonts w:hint="eastAsia" w:asciiTheme="minorEastAsia" w:hAnsiTheme="minorEastAsia" w:eastAsiaTheme="minorEastAsia" w:cstheme="minorBidi"/>
          <w:kern w:val="2"/>
          <w:szCs w:val="24"/>
          <w:lang w:val="en-US" w:eastAsia="zh-CN" w:bidi="ar-SA"/>
        </w:rPr>
        <w:t>物流供应商ERP</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_Toc23068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28</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_Toc10904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.3.1 </w:t>
      </w:r>
      <w:r>
        <w:rPr>
          <w:rFonts w:hint="eastAsia" w:asciiTheme="minorEastAsia" w:hAnsiTheme="minorEastAsia" w:eastAsiaTheme="minorEastAsia" w:cstheme="minorBidi"/>
          <w:kern w:val="2"/>
          <w:szCs w:val="24"/>
          <w:lang w:val="en-US" w:eastAsia="zh-CN" w:bidi="ar-SA"/>
        </w:rPr>
        <w:t>订单管理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_Toc10904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_Toc29307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.3.2 </w:t>
      </w:r>
      <w:r>
        <w:rPr>
          <w:rFonts w:hint="eastAsia" w:asciiTheme="minorEastAsia" w:hAnsiTheme="minorEastAsia" w:eastAsiaTheme="minorEastAsia" w:cstheme="minorBidi"/>
          <w:kern w:val="2"/>
          <w:szCs w:val="24"/>
          <w:lang w:val="en-US" w:eastAsia="zh-CN" w:bidi="ar-SA"/>
        </w:rPr>
        <w:t>模拟装箱</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_Toc29307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_Toc24830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.3.3 </w:t>
      </w:r>
      <w:r>
        <w:rPr>
          <w:rFonts w:hint="eastAsia" w:asciiTheme="minorEastAsia" w:hAnsiTheme="minorEastAsia" w:eastAsiaTheme="minorEastAsia" w:cstheme="minorBidi"/>
          <w:kern w:val="2"/>
          <w:szCs w:val="24"/>
          <w:lang w:val="en-US" w:eastAsia="zh-CN" w:bidi="ar-SA"/>
        </w:rPr>
        <w:t>商检相关单证下载</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_Toc24830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_Toc11363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.3.4 </w:t>
      </w:r>
      <w:r>
        <w:rPr>
          <w:rFonts w:hint="eastAsia" w:asciiTheme="minorEastAsia" w:hAnsiTheme="minorEastAsia" w:eastAsiaTheme="minorEastAsia" w:cstheme="minorBidi"/>
          <w:kern w:val="2"/>
          <w:szCs w:val="24"/>
          <w:lang w:val="en-US" w:eastAsia="zh-CN" w:bidi="ar-SA"/>
        </w:rPr>
        <w:t>结算管理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_Toc11363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_Toc2332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inorEastAsia" w:hAnsiTheme="minorEastAsia" w:eastAsiaTheme="majorEastAsia" w:cstheme="minorBidi"/>
          <w:bCs/>
          <w:kern w:val="2"/>
          <w:szCs w:val="24"/>
          <w:lang w:val="en-US" w:eastAsia="zh-CN" w:bidi="ar-SA"/>
        </w:rPr>
        <w:t xml:space="preserve">.3.5 </w:t>
      </w:r>
      <w:r>
        <w:rPr>
          <w:rFonts w:hint="eastAsia" w:asciiTheme="minorEastAsia" w:hAnsiTheme="minorEastAsia" w:eastAsiaTheme="minorEastAsia" w:cstheme="minorBidi"/>
          <w:kern w:val="2"/>
          <w:szCs w:val="24"/>
          <w:lang w:val="en-US" w:eastAsia="zh-CN" w:bidi="ar-SA"/>
        </w:rPr>
        <w:t>自我管理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_Toc2332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_Toc27432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4</w:t>
      </w:r>
      <w:r>
        <w:rPr>
          <w:rFonts w:hint="eastAsia" w:asciiTheme="majorHAnsi" w:hAnsiTheme="majorHAnsi" w:eastAsiaTheme="majorEastAsia" w:cstheme="majorBidi"/>
          <w:bCs/>
          <w:kern w:val="2"/>
          <w:szCs w:val="24"/>
          <w:lang w:val="en-US" w:eastAsia="zh-CN" w:bidi="ar-SA"/>
        </w:rPr>
        <w:t xml:space="preserve">.4 </w:t>
      </w:r>
      <w:r>
        <w:rPr>
          <w:rFonts w:hint="eastAsia" w:asciiTheme="minorEastAsia" w:hAnsiTheme="minorEastAsia" w:eastAsiaTheme="minorEastAsia" w:cstheme="minorBidi"/>
          <w:kern w:val="2"/>
          <w:szCs w:val="24"/>
          <w:lang w:val="en-US" w:eastAsia="zh-CN" w:bidi="ar-SA"/>
        </w:rPr>
        <w:t>客户服务</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_Toc27432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29</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0"/>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_Toc32143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5</w:t>
      </w:r>
      <w:r>
        <w:rPr>
          <w:rFonts w:hint="eastAsia" w:asciiTheme="majorEastAsia" w:hAnsiTheme="majorEastAsia" w:eastAsiaTheme="majorEastAsia" w:cstheme="minorBidi"/>
          <w:bCs/>
          <w:kern w:val="44"/>
          <w:szCs w:val="24"/>
          <w:lang w:val="en-US" w:eastAsia="zh-CN" w:bidi="ar-SA"/>
        </w:rPr>
        <w:t xml:space="preserve"> </w:t>
      </w:r>
      <w:r>
        <w:rPr>
          <w:rFonts w:hint="eastAsia" w:asciiTheme="minorEastAsia" w:hAnsiTheme="minorEastAsia" w:eastAsiaTheme="minorEastAsia" w:cstheme="minorBidi"/>
          <w:kern w:val="2"/>
          <w:szCs w:val="24"/>
          <w:lang w:val="en-US" w:eastAsia="zh-CN" w:bidi="ar-SA"/>
        </w:rPr>
        <w:t>代理商端</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_Toc32143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29</w:t>
      </w:r>
      <w:r>
        <w:rPr>
          <w:rFonts w:asciiTheme="minorEastAsia" w:hAnsiTheme="minorEastAsia" w:eastAsiaTheme="minorEastAsia" w:cstheme="minorBidi"/>
          <w:kern w:val="2"/>
          <w:szCs w:val="22"/>
          <w:lang w:val="en-US" w:eastAsia="zh-CN" w:bidi="ar-SA"/>
        </w:rPr>
        <w:fldChar w:fldCharType="end"/>
      </w:r>
      <w:r>
        <w:rPr>
          <w:rFonts w:hint="eastAsia" w:asciiTheme="majorEastAsia" w:hAnsiTheme="majorEastAsia" w:eastAsiaTheme="majorEastAsia" w:cstheme="minorBidi"/>
          <w:bCs/>
          <w:kern w:val="44"/>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_Toc31014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5</w:t>
      </w:r>
      <w:r>
        <w:rPr>
          <w:rFonts w:hint="eastAsia" w:asciiTheme="majorHAnsi" w:hAnsiTheme="majorHAnsi" w:eastAsiaTheme="majorEastAsia" w:cstheme="majorBidi"/>
          <w:bCs/>
          <w:kern w:val="2"/>
          <w:szCs w:val="24"/>
          <w:lang w:val="en-US" w:eastAsia="zh-CN" w:bidi="ar-SA"/>
        </w:rPr>
        <w:t xml:space="preserve">.1 </w:t>
      </w:r>
      <w:r>
        <w:rPr>
          <w:rFonts w:hint="eastAsia" w:asciiTheme="minorEastAsia" w:hAnsiTheme="minorEastAsia" w:eastAsiaTheme="minorEastAsia" w:cstheme="minorBidi"/>
          <w:kern w:val="2"/>
          <w:szCs w:val="24"/>
          <w:lang w:val="en-US" w:eastAsia="zh-CN" w:bidi="ar-SA"/>
        </w:rPr>
        <w:t>客户管理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_Toc31014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_Toc6319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5</w:t>
      </w:r>
      <w:r>
        <w:rPr>
          <w:rFonts w:hint="eastAsia" w:asciiTheme="majorHAnsi" w:hAnsiTheme="majorHAnsi" w:eastAsiaTheme="majorEastAsia" w:cstheme="majorBidi"/>
          <w:bCs/>
          <w:kern w:val="2"/>
          <w:szCs w:val="24"/>
          <w:lang w:val="en-US" w:eastAsia="zh-CN" w:bidi="ar-SA"/>
        </w:rPr>
        <w:t xml:space="preserve">.2 </w:t>
      </w:r>
      <w:r>
        <w:rPr>
          <w:rFonts w:hint="eastAsia" w:asciiTheme="minorEastAsia" w:hAnsiTheme="minorEastAsia" w:eastAsiaTheme="minorEastAsia" w:cstheme="minorBidi"/>
          <w:kern w:val="2"/>
          <w:szCs w:val="24"/>
          <w:lang w:val="en-US" w:eastAsia="zh-CN" w:bidi="ar-SA"/>
        </w:rPr>
        <w:t>通关管理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_Toc6319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_Toc10505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5</w:t>
      </w:r>
      <w:r>
        <w:rPr>
          <w:rFonts w:hint="eastAsia" w:asciiTheme="majorHAnsi" w:hAnsiTheme="majorHAnsi" w:eastAsiaTheme="majorEastAsia" w:cstheme="majorBidi"/>
          <w:bCs/>
          <w:kern w:val="2"/>
          <w:szCs w:val="24"/>
          <w:lang w:val="en-US" w:eastAsia="zh-CN" w:bidi="ar-SA"/>
        </w:rPr>
        <w:t xml:space="preserve">.3 </w:t>
      </w:r>
      <w:r>
        <w:rPr>
          <w:rFonts w:hint="eastAsia" w:asciiTheme="minorEastAsia" w:hAnsiTheme="minorEastAsia" w:eastAsiaTheme="minorEastAsia" w:cstheme="minorBidi"/>
          <w:kern w:val="2"/>
          <w:szCs w:val="24"/>
          <w:lang w:val="en-US" w:eastAsia="zh-CN" w:bidi="ar-SA"/>
        </w:rPr>
        <w:t>物流管理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_Toc10505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_Toc1831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5</w:t>
      </w:r>
      <w:r>
        <w:rPr>
          <w:rFonts w:hint="eastAsia" w:asciiTheme="majorHAnsi" w:hAnsiTheme="majorHAnsi" w:eastAsiaTheme="majorEastAsia" w:cstheme="majorBidi"/>
          <w:bCs/>
          <w:kern w:val="2"/>
          <w:szCs w:val="24"/>
          <w:lang w:val="en-US" w:eastAsia="zh-CN" w:bidi="ar-SA"/>
        </w:rPr>
        <w:t xml:space="preserve">.4 </w:t>
      </w:r>
      <w:r>
        <w:rPr>
          <w:rFonts w:hint="eastAsia" w:asciiTheme="minorEastAsia" w:hAnsiTheme="minorEastAsia" w:eastAsiaTheme="minorEastAsia" w:cstheme="minorBidi"/>
          <w:kern w:val="2"/>
          <w:szCs w:val="24"/>
          <w:lang w:val="en-US" w:eastAsia="zh-CN" w:bidi="ar-SA"/>
        </w:rPr>
        <w:t>活动管理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_Toc1831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_Toc16031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5</w:t>
      </w:r>
      <w:r>
        <w:rPr>
          <w:rFonts w:hint="eastAsia" w:asciiTheme="majorHAnsi" w:hAnsiTheme="majorHAnsi" w:eastAsiaTheme="majorEastAsia" w:cstheme="majorBidi"/>
          <w:bCs/>
          <w:kern w:val="2"/>
          <w:szCs w:val="24"/>
          <w:lang w:val="en-US" w:eastAsia="zh-CN" w:bidi="ar-SA"/>
        </w:rPr>
        <w:t xml:space="preserve">.5 </w:t>
      </w:r>
      <w:r>
        <w:rPr>
          <w:rFonts w:hint="eastAsia" w:asciiTheme="minorEastAsia" w:hAnsiTheme="minorEastAsia" w:eastAsiaTheme="minorEastAsia" w:cstheme="minorBidi"/>
          <w:kern w:val="2"/>
          <w:szCs w:val="24"/>
          <w:lang w:val="en-US" w:eastAsia="zh-CN" w:bidi="ar-SA"/>
        </w:rPr>
        <w:t>售后和客户服务</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_Toc16031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0"/>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_Toc23985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ajorEastAsia" w:hAnsiTheme="majorEastAsia" w:eastAsiaTheme="majorEastAsia" w:cstheme="minorBidi"/>
          <w:bCs/>
          <w:kern w:val="44"/>
          <w:szCs w:val="24"/>
          <w:lang w:val="en-US" w:eastAsia="zh-CN" w:bidi="ar-SA"/>
        </w:rPr>
        <w:t xml:space="preserve"> </w:t>
      </w:r>
      <w:r>
        <w:rPr>
          <w:rFonts w:hint="eastAsia" w:asciiTheme="minorEastAsia" w:hAnsiTheme="minorEastAsia" w:eastAsiaTheme="minorEastAsia" w:cstheme="minorBidi"/>
          <w:kern w:val="2"/>
          <w:szCs w:val="24"/>
          <w:lang w:val="en-US" w:eastAsia="zh-CN" w:bidi="ar-SA"/>
        </w:rPr>
        <w:t>海达网卖家</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_Toc23985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ajorEastAsia" w:hAnsiTheme="majorEastAsia" w:eastAsiaTheme="majorEastAsia" w:cstheme="minorBidi"/>
          <w:bCs/>
          <w:kern w:val="44"/>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_Toc16189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ajorHAnsi" w:hAnsiTheme="majorHAnsi" w:eastAsiaTheme="majorEastAsia" w:cstheme="majorBidi"/>
          <w:bCs/>
          <w:kern w:val="2"/>
          <w:szCs w:val="24"/>
          <w:lang w:val="en-US" w:eastAsia="zh-CN" w:bidi="ar-SA"/>
        </w:rPr>
        <w:t xml:space="preserve">.1 </w:t>
      </w:r>
      <w:r>
        <w:rPr>
          <w:rFonts w:asciiTheme="minorEastAsia" w:hAnsiTheme="minorEastAsia" w:eastAsiaTheme="minorEastAsia" w:cstheme="minorBidi"/>
          <w:kern w:val="2"/>
          <w:szCs w:val="24"/>
          <w:lang w:val="en-US" w:eastAsia="zh-CN" w:bidi="ar-SA"/>
        </w:rPr>
        <w:t>注册／登录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_Toc16189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_Toc28865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.1.1 </w:t>
      </w:r>
      <w:r>
        <w:rPr>
          <w:rFonts w:hint="eastAsia" w:asciiTheme="minorEastAsia" w:hAnsiTheme="minorEastAsia" w:eastAsiaTheme="minorEastAsia" w:cstheme="minorBidi"/>
          <w:kern w:val="2"/>
          <w:szCs w:val="24"/>
          <w:lang w:val="en-US" w:eastAsia="zh-CN" w:bidi="ar-SA"/>
        </w:rPr>
        <w:t>基本信息</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_Toc28865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_Toc25190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.1.2 </w:t>
      </w:r>
      <w:r>
        <w:rPr>
          <w:rFonts w:hint="eastAsia" w:asciiTheme="minorEastAsia" w:hAnsiTheme="minorEastAsia" w:eastAsiaTheme="minorEastAsia" w:cstheme="minorBidi"/>
          <w:kern w:val="2"/>
          <w:szCs w:val="24"/>
          <w:lang w:val="en-US" w:eastAsia="zh-CN" w:bidi="ar-SA"/>
        </w:rPr>
        <w:t>审核</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_Toc25190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30</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_Toc8406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ajorHAnsi" w:hAnsiTheme="majorHAnsi" w:eastAsiaTheme="majorEastAsia" w:cstheme="majorBidi"/>
          <w:bCs/>
          <w:kern w:val="2"/>
          <w:szCs w:val="24"/>
          <w:lang w:val="en-US" w:eastAsia="zh-CN" w:bidi="ar-SA"/>
        </w:rPr>
        <w:t xml:space="preserve">.2 </w:t>
      </w:r>
      <w:r>
        <w:rPr>
          <w:rFonts w:hint="eastAsia" w:asciiTheme="minorEastAsia" w:hAnsiTheme="minorEastAsia" w:eastAsiaTheme="minorEastAsia" w:cstheme="minorBidi"/>
          <w:kern w:val="2"/>
          <w:szCs w:val="24"/>
          <w:lang w:val="en-US" w:eastAsia="zh-CN" w:bidi="ar-SA"/>
        </w:rPr>
        <w:t>店铺管理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_Toc8406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31</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_Toc31134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ajorHAnsi" w:hAnsiTheme="majorHAnsi" w:eastAsiaTheme="majorEastAsia" w:cstheme="majorBidi"/>
          <w:bCs/>
          <w:kern w:val="2"/>
          <w:szCs w:val="24"/>
          <w:lang w:val="en-US" w:eastAsia="zh-CN" w:bidi="ar-SA"/>
        </w:rPr>
        <w:t xml:space="preserve">.3 </w:t>
      </w:r>
      <w:r>
        <w:rPr>
          <w:rFonts w:asciiTheme="minorEastAsia" w:hAnsiTheme="minorEastAsia" w:eastAsiaTheme="minorEastAsia" w:cstheme="minorBidi"/>
          <w:kern w:val="2"/>
          <w:szCs w:val="24"/>
          <w:lang w:val="en-US" w:eastAsia="zh-CN" w:bidi="ar-SA"/>
        </w:rPr>
        <w:t>商品管理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_Toc31134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31</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_Toc2162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.3.1 </w:t>
      </w:r>
      <w:r>
        <w:rPr>
          <w:rFonts w:hint="eastAsia" w:asciiTheme="minorEastAsia" w:hAnsiTheme="minorEastAsia" w:eastAsiaTheme="minorEastAsia" w:cstheme="minorBidi"/>
          <w:kern w:val="2"/>
          <w:szCs w:val="24"/>
          <w:lang w:val="en-US" w:eastAsia="zh-CN" w:bidi="ar-SA"/>
        </w:rPr>
        <w:t>商品上传</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_Toc2162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_Toc20514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.3.2 </w:t>
      </w:r>
      <w:r>
        <w:rPr>
          <w:rFonts w:hint="eastAsia" w:asciiTheme="minorEastAsia" w:hAnsiTheme="minorEastAsia" w:eastAsiaTheme="minorEastAsia" w:cstheme="minorBidi"/>
          <w:kern w:val="2"/>
          <w:szCs w:val="24"/>
          <w:lang w:val="en-US" w:eastAsia="zh-CN" w:bidi="ar-SA"/>
        </w:rPr>
        <w:t>管理商品</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_Toc20514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_Toc7551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ajorHAnsi" w:hAnsiTheme="majorHAnsi" w:eastAsiaTheme="majorEastAsia" w:cstheme="majorBidi"/>
          <w:bCs/>
          <w:kern w:val="2"/>
          <w:szCs w:val="24"/>
          <w:lang w:val="en-US" w:eastAsia="zh-CN" w:bidi="ar-SA"/>
        </w:rPr>
        <w:t xml:space="preserve">.4 </w:t>
      </w:r>
      <w:r>
        <w:rPr>
          <w:rFonts w:hint="eastAsia" w:asciiTheme="minorEastAsia" w:hAnsiTheme="minorEastAsia" w:eastAsiaTheme="minorEastAsia" w:cstheme="minorBidi"/>
          <w:kern w:val="2"/>
          <w:szCs w:val="24"/>
          <w:lang w:val="en-US" w:eastAsia="zh-CN" w:bidi="ar-SA"/>
        </w:rPr>
        <w:t>交易管理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_Toc7551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31</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_Toc1360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.4.1 </w:t>
      </w:r>
      <w:r>
        <w:rPr>
          <w:rFonts w:hint="eastAsia" w:asciiTheme="minorEastAsia" w:hAnsiTheme="minorEastAsia" w:eastAsiaTheme="minorEastAsia" w:cstheme="minorBidi"/>
          <w:kern w:val="2"/>
          <w:szCs w:val="24"/>
          <w:lang w:val="en-US" w:eastAsia="zh-CN" w:bidi="ar-SA"/>
        </w:rPr>
        <w:t>管理已卖出商品</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_Toc1360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_Toc26262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.4.2 </w:t>
      </w:r>
      <w:r>
        <w:rPr>
          <w:rFonts w:hint="eastAsia" w:asciiTheme="minorEastAsia" w:hAnsiTheme="minorEastAsia" w:eastAsiaTheme="minorEastAsia" w:cstheme="minorBidi"/>
          <w:kern w:val="2"/>
          <w:szCs w:val="24"/>
          <w:lang w:val="en-US" w:eastAsia="zh-CN" w:bidi="ar-SA"/>
        </w:rPr>
        <w:t>管理评价</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_Toc26262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31</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_Toc8005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ajorHAnsi" w:hAnsiTheme="majorHAnsi" w:eastAsiaTheme="majorEastAsia" w:cstheme="majorBidi"/>
          <w:bCs/>
          <w:kern w:val="2"/>
          <w:szCs w:val="24"/>
          <w:lang w:val="en-US" w:eastAsia="zh-CN" w:bidi="ar-SA"/>
        </w:rPr>
        <w:t xml:space="preserve">.5 </w:t>
      </w:r>
      <w:r>
        <w:rPr>
          <w:rFonts w:hint="eastAsia" w:asciiTheme="minorEastAsia" w:hAnsiTheme="minorEastAsia" w:eastAsiaTheme="minorEastAsia" w:cstheme="minorBidi"/>
          <w:kern w:val="2"/>
          <w:szCs w:val="24"/>
          <w:lang w:val="en-US" w:eastAsia="zh-CN" w:bidi="ar-SA"/>
        </w:rPr>
        <w:t>卖家提供的客户服务</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_Toc8005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_Toc11169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.5.1 </w:t>
      </w:r>
      <w:r>
        <w:rPr>
          <w:rFonts w:hint="eastAsia" w:asciiTheme="minorEastAsia" w:hAnsiTheme="minorEastAsia" w:eastAsiaTheme="minorEastAsia" w:cstheme="minorBidi"/>
          <w:kern w:val="2"/>
          <w:szCs w:val="24"/>
          <w:lang w:val="en-US" w:eastAsia="zh-CN" w:bidi="ar-SA"/>
        </w:rPr>
        <w:t>售后管理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_Toc11169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_Toc16257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.5.2 </w:t>
      </w:r>
      <w:r>
        <w:rPr>
          <w:rFonts w:hint="eastAsia" w:asciiTheme="minorEastAsia" w:hAnsiTheme="minorEastAsia" w:eastAsiaTheme="minorEastAsia" w:cstheme="minorBidi"/>
          <w:kern w:val="2"/>
          <w:szCs w:val="24"/>
          <w:lang w:val="en-US" w:eastAsia="zh-CN" w:bidi="ar-SA"/>
        </w:rPr>
        <w:t>咨询回复</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_Toc16257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_Toc1141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ajorHAnsi" w:hAnsiTheme="majorHAnsi" w:eastAsiaTheme="majorEastAsia" w:cstheme="majorBidi"/>
          <w:bCs/>
          <w:kern w:val="2"/>
          <w:szCs w:val="24"/>
          <w:lang w:val="en-US" w:eastAsia="zh-CN" w:bidi="ar-SA"/>
        </w:rPr>
        <w:t xml:space="preserve">.6 </w:t>
      </w:r>
      <w:r>
        <w:rPr>
          <w:rFonts w:hint="eastAsia" w:asciiTheme="minorEastAsia" w:hAnsiTheme="minorEastAsia" w:eastAsiaTheme="minorEastAsia" w:cstheme="minorBidi"/>
          <w:kern w:val="2"/>
          <w:szCs w:val="24"/>
          <w:lang w:val="en-US" w:eastAsia="zh-CN" w:bidi="ar-SA"/>
        </w:rPr>
        <w:t>物流管理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_Toc1141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_Toc29070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.6.1 </w:t>
      </w:r>
      <w:r>
        <w:rPr>
          <w:rFonts w:hint="eastAsia" w:asciiTheme="minorEastAsia" w:hAnsiTheme="minorEastAsia" w:eastAsiaTheme="minorEastAsia" w:cstheme="minorBidi"/>
          <w:kern w:val="2"/>
          <w:szCs w:val="24"/>
          <w:lang w:val="en-US" w:eastAsia="zh-CN" w:bidi="ar-SA"/>
        </w:rPr>
        <w:t>我要发货</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_Toc29070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_Toc32085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inorEastAsia" w:hAnsiTheme="minorEastAsia" w:eastAsiaTheme="majorEastAsia" w:cstheme="minorBidi"/>
          <w:bCs/>
          <w:kern w:val="2"/>
          <w:szCs w:val="24"/>
          <w:lang w:val="en-US" w:eastAsia="zh-CN" w:bidi="ar-SA"/>
        </w:rPr>
        <w:t xml:space="preserve">.6.2 </w:t>
      </w:r>
      <w:r>
        <w:rPr>
          <w:rFonts w:hint="eastAsia" w:asciiTheme="minorEastAsia" w:hAnsiTheme="minorEastAsia" w:eastAsiaTheme="minorEastAsia" w:cstheme="minorBidi"/>
          <w:kern w:val="2"/>
          <w:szCs w:val="24"/>
          <w:lang w:val="en-US" w:eastAsia="zh-CN" w:bidi="ar-SA"/>
        </w:rPr>
        <w:t>管理订单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_Toc32085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_Toc3068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6</w:t>
      </w:r>
      <w:r>
        <w:rPr>
          <w:rFonts w:hint="eastAsia" w:asciiTheme="majorHAnsi" w:hAnsiTheme="majorHAnsi" w:eastAsiaTheme="majorEastAsia" w:cstheme="majorBidi"/>
          <w:bCs/>
          <w:kern w:val="2"/>
          <w:szCs w:val="24"/>
          <w:lang w:val="en-US" w:eastAsia="zh-CN" w:bidi="ar-SA"/>
        </w:rPr>
        <w:t xml:space="preserve">.7 </w:t>
      </w:r>
      <w:r>
        <w:rPr>
          <w:rFonts w:hint="eastAsia" w:asciiTheme="minorEastAsia" w:hAnsiTheme="minorEastAsia" w:eastAsiaTheme="minorEastAsia" w:cstheme="minorBidi"/>
          <w:kern w:val="2"/>
          <w:szCs w:val="24"/>
          <w:lang w:val="en-US" w:eastAsia="zh-CN" w:bidi="ar-SA"/>
        </w:rPr>
        <w:t>客户服务</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_Toc3068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0"/>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_Toc2176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EastAsia" w:hAnsiTheme="majorEastAsia" w:eastAsiaTheme="majorEastAsia" w:cstheme="minorBidi"/>
          <w:bCs/>
          <w:kern w:val="44"/>
          <w:szCs w:val="24"/>
          <w:lang w:val="en-US" w:eastAsia="zh-CN" w:bidi="ar-SA"/>
        </w:rPr>
        <w:t xml:space="preserve"> </w:t>
      </w:r>
      <w:r>
        <w:rPr>
          <w:rFonts w:asciiTheme="minorEastAsia" w:hAnsiTheme="minorEastAsia" w:eastAsiaTheme="minorEastAsia" w:cstheme="minorBidi"/>
          <w:kern w:val="2"/>
          <w:szCs w:val="24"/>
          <w:lang w:val="en-US" w:eastAsia="zh-CN" w:bidi="ar-SA"/>
        </w:rPr>
        <w:t>海达网运行管理平台</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_Toc2176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ajorEastAsia" w:hAnsiTheme="majorEastAsia" w:eastAsiaTheme="majorEastAsia" w:cstheme="minorBidi"/>
          <w:bCs/>
          <w:kern w:val="44"/>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_Toc7736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 </w:t>
      </w:r>
      <w:r>
        <w:rPr>
          <w:rFonts w:hint="eastAsia" w:asciiTheme="minorEastAsia" w:hAnsiTheme="minorEastAsia" w:eastAsiaTheme="minorEastAsia" w:cstheme="minorBidi"/>
          <w:kern w:val="2"/>
          <w:szCs w:val="24"/>
          <w:lang w:val="en-US" w:eastAsia="zh-CN" w:bidi="ar-SA"/>
        </w:rPr>
        <w:t>商品管理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_Toc7736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_Toc27959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.1.1 </w:t>
      </w:r>
      <w:r>
        <w:rPr>
          <w:rFonts w:hint="eastAsia" w:asciiTheme="minorEastAsia" w:hAnsiTheme="minorEastAsia" w:eastAsiaTheme="minorEastAsia" w:cstheme="minorBidi"/>
          <w:kern w:val="2"/>
          <w:szCs w:val="24"/>
          <w:lang w:val="en-US" w:eastAsia="zh-CN" w:bidi="ar-SA"/>
        </w:rPr>
        <w:t>商品代码</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_Toc27959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32</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_Toc31227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.1.2 </w:t>
      </w:r>
      <w:r>
        <w:rPr>
          <w:rFonts w:hint="eastAsia" w:asciiTheme="minorEastAsia" w:hAnsiTheme="minorEastAsia" w:eastAsiaTheme="minorEastAsia" w:cstheme="minorBidi"/>
          <w:kern w:val="2"/>
          <w:szCs w:val="24"/>
          <w:lang w:val="en-US" w:eastAsia="zh-CN" w:bidi="ar-SA"/>
        </w:rPr>
        <w:t>商品信息</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_Toc31227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33</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_Toc10200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.1.3 </w:t>
      </w:r>
      <w:r>
        <w:rPr>
          <w:rFonts w:hint="eastAsia" w:asciiTheme="minorEastAsia" w:hAnsiTheme="minorEastAsia" w:eastAsiaTheme="minorEastAsia" w:cstheme="minorBidi"/>
          <w:kern w:val="2"/>
          <w:szCs w:val="24"/>
          <w:lang w:val="en-US" w:eastAsia="zh-CN" w:bidi="ar-SA"/>
        </w:rPr>
        <w:t>第三方平台／代购/代运商品管理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_Toc10200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33</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_Toc7537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.1.4 </w:t>
      </w:r>
      <w:r>
        <w:rPr>
          <w:rFonts w:hint="eastAsia" w:asciiTheme="minorEastAsia" w:hAnsiTheme="minorEastAsia" w:eastAsiaTheme="minorEastAsia" w:cstheme="minorBidi"/>
          <w:kern w:val="2"/>
          <w:szCs w:val="24"/>
          <w:lang w:val="en-US" w:eastAsia="zh-CN" w:bidi="ar-SA"/>
        </w:rPr>
        <w:t>其他注意事项</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_Toc7537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34</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_Toc3083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.2 </w:t>
      </w:r>
      <w:r>
        <w:rPr>
          <w:rFonts w:hint="eastAsia" w:asciiTheme="minorEastAsia" w:hAnsiTheme="minorEastAsia" w:eastAsiaTheme="minorEastAsia" w:cstheme="minorBidi"/>
          <w:kern w:val="2"/>
          <w:szCs w:val="24"/>
          <w:lang w:val="en-US" w:eastAsia="zh-CN" w:bidi="ar-SA"/>
        </w:rPr>
        <w:t>客户</w:t>
      </w:r>
      <w:r>
        <w:rPr>
          <w:rFonts w:asciiTheme="minorEastAsia" w:hAnsiTheme="minorEastAsia" w:eastAsiaTheme="minorEastAsia" w:cstheme="minorBidi"/>
          <w:kern w:val="2"/>
          <w:szCs w:val="24"/>
          <w:lang w:val="en-US" w:eastAsia="zh-CN" w:bidi="ar-SA"/>
        </w:rPr>
        <w:t>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_Toc3083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34</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_Toc11069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.2.1 </w:t>
      </w:r>
      <w:r>
        <w:rPr>
          <w:rFonts w:hint="eastAsia" w:asciiTheme="minorEastAsia" w:hAnsiTheme="minorEastAsia" w:eastAsiaTheme="minorEastAsia" w:cstheme="minorBidi"/>
          <w:kern w:val="2"/>
          <w:szCs w:val="24"/>
          <w:lang w:val="en-US" w:eastAsia="zh-CN" w:bidi="ar-SA"/>
        </w:rPr>
        <w:t>客户注册管理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_Toc11069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34</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_Toc16656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.2.2 </w:t>
      </w:r>
      <w:r>
        <w:rPr>
          <w:rFonts w:hint="eastAsia" w:asciiTheme="minorEastAsia" w:hAnsiTheme="minorEastAsia" w:eastAsiaTheme="minorEastAsia" w:cstheme="minorBidi"/>
          <w:kern w:val="2"/>
          <w:szCs w:val="24"/>
          <w:lang w:val="en-US" w:eastAsia="zh-CN" w:bidi="ar-SA"/>
        </w:rPr>
        <w:t>客户信息管理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_Toc16656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34</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_Toc18445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.3 </w:t>
      </w:r>
      <w:r>
        <w:rPr>
          <w:rFonts w:asciiTheme="minorEastAsia" w:hAnsiTheme="minorEastAsia" w:eastAsiaTheme="minorEastAsia" w:cstheme="minorBidi"/>
          <w:kern w:val="2"/>
          <w:szCs w:val="24"/>
          <w:lang w:val="en-US" w:eastAsia="zh-CN" w:bidi="ar-SA"/>
        </w:rPr>
        <w:t>供应商管理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_Toc18445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34</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_Toc12711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.3.1 </w:t>
      </w:r>
      <w:r>
        <w:rPr>
          <w:rFonts w:hint="eastAsia" w:asciiTheme="minorEastAsia" w:hAnsiTheme="minorEastAsia" w:eastAsiaTheme="minorEastAsia" w:cstheme="minorBidi"/>
          <w:kern w:val="2"/>
          <w:szCs w:val="24"/>
          <w:lang w:val="en-US" w:eastAsia="zh-CN" w:bidi="ar-SA"/>
        </w:rPr>
        <w:t>供应商注册管理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_Toc12711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34</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_Toc12633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.3.2 </w:t>
      </w:r>
      <w:r>
        <w:rPr>
          <w:rFonts w:hint="eastAsia" w:asciiTheme="minorEastAsia" w:hAnsiTheme="minorEastAsia" w:eastAsiaTheme="minorEastAsia" w:cstheme="minorBidi"/>
          <w:kern w:val="2"/>
          <w:szCs w:val="24"/>
          <w:lang w:val="en-US" w:eastAsia="zh-CN" w:bidi="ar-SA"/>
        </w:rPr>
        <w:t>供应商信息管理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_Toc12633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35</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_Toc5172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.4 </w:t>
      </w:r>
      <w:r>
        <w:rPr>
          <w:rFonts w:hint="eastAsia" w:asciiTheme="minorEastAsia" w:hAnsiTheme="minorEastAsia" w:eastAsiaTheme="minorEastAsia" w:cstheme="minorBidi"/>
          <w:kern w:val="2"/>
          <w:szCs w:val="24"/>
          <w:lang w:val="en-US" w:eastAsia="zh-CN" w:bidi="ar-SA"/>
        </w:rPr>
        <w:t>代理商管理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_Toc5172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35</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_Toc16252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.4.1 </w:t>
      </w:r>
      <w:r>
        <w:rPr>
          <w:rFonts w:hint="eastAsia" w:asciiTheme="minorEastAsia" w:hAnsiTheme="minorEastAsia" w:eastAsiaTheme="minorEastAsia" w:cstheme="minorBidi"/>
          <w:kern w:val="2"/>
          <w:szCs w:val="24"/>
          <w:lang w:val="en-US" w:eastAsia="zh-CN" w:bidi="ar-SA"/>
        </w:rPr>
        <w:t>代理商注册管理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_Toc16252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35</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_Toc5389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.4.2 </w:t>
      </w:r>
      <w:r>
        <w:rPr>
          <w:rFonts w:hint="eastAsia" w:asciiTheme="minorEastAsia" w:hAnsiTheme="minorEastAsia" w:eastAsiaTheme="minorEastAsia" w:cstheme="minorBidi"/>
          <w:kern w:val="2"/>
          <w:szCs w:val="24"/>
          <w:lang w:val="en-US" w:eastAsia="zh-CN" w:bidi="ar-SA"/>
        </w:rPr>
        <w:t>代理商信息管理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_Toc5389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35</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_Toc21842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.5 </w:t>
      </w:r>
      <w:r>
        <w:rPr>
          <w:rFonts w:hint="eastAsia" w:asciiTheme="minorEastAsia" w:hAnsiTheme="minorEastAsia" w:eastAsiaTheme="minorEastAsia" w:cstheme="minorBidi"/>
          <w:kern w:val="2"/>
          <w:szCs w:val="24"/>
          <w:lang w:val="en-US" w:eastAsia="zh-CN" w:bidi="ar-SA"/>
        </w:rPr>
        <w:t>卖家管理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_Toc21842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35</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_Toc15370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.5.1 </w:t>
      </w:r>
      <w:r>
        <w:rPr>
          <w:rFonts w:hint="eastAsia" w:asciiTheme="minorEastAsia" w:hAnsiTheme="minorEastAsia" w:eastAsiaTheme="minorEastAsia" w:cstheme="minorBidi"/>
          <w:kern w:val="2"/>
          <w:szCs w:val="24"/>
          <w:lang w:val="en-US" w:eastAsia="zh-CN" w:bidi="ar-SA"/>
        </w:rPr>
        <w:t>卖家注册管理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_Toc15370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35</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_Toc4601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.5.2 </w:t>
      </w:r>
      <w:r>
        <w:rPr>
          <w:rFonts w:hint="eastAsia" w:asciiTheme="minorEastAsia" w:hAnsiTheme="minorEastAsia" w:eastAsiaTheme="minorEastAsia" w:cstheme="minorBidi"/>
          <w:kern w:val="2"/>
          <w:szCs w:val="24"/>
          <w:lang w:val="en-US" w:eastAsia="zh-CN" w:bidi="ar-SA"/>
        </w:rPr>
        <w:t>卖家信息管理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_Toc4601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_Toc12247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.6 </w:t>
      </w:r>
      <w:r>
        <w:rPr>
          <w:rFonts w:hint="eastAsia" w:asciiTheme="minorEastAsia" w:hAnsiTheme="minorEastAsia" w:eastAsiaTheme="minorEastAsia" w:cstheme="minorBidi"/>
          <w:kern w:val="2"/>
          <w:szCs w:val="24"/>
          <w:lang w:val="en-US" w:eastAsia="zh-CN" w:bidi="ar-SA"/>
        </w:rPr>
        <w:t>物流管理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_Toc12247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36</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color w:val="000000" w:themeColor="text1"/>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_Toc32107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.6.1 </w:t>
      </w:r>
      <w:r>
        <w:rPr>
          <w:rFonts w:hint="eastAsia" w:asciiTheme="minorEastAsia" w:hAnsiTheme="minorEastAsia" w:eastAsiaTheme="minorEastAsia" w:cstheme="minorBidi"/>
          <w:kern w:val="2"/>
          <w:szCs w:val="24"/>
          <w:lang w:val="en-US" w:eastAsia="zh-CN" w:bidi="ar-SA"/>
        </w:rPr>
        <w:t>海达网物流供应商管理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_Toc32107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_Toc19607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.6.2 </w:t>
      </w:r>
      <w:r>
        <w:rPr>
          <w:rFonts w:hint="eastAsia" w:asciiTheme="minorEastAsia" w:hAnsiTheme="minorEastAsia" w:eastAsiaTheme="minorEastAsia" w:cstheme="minorBidi"/>
          <w:kern w:val="2"/>
          <w:szCs w:val="24"/>
          <w:lang w:val="en-US" w:eastAsia="zh-CN" w:bidi="ar-SA"/>
        </w:rPr>
        <w:t>保险管理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_Toc19607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_Toc28421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.7 </w:t>
      </w:r>
      <w:r>
        <w:rPr>
          <w:rFonts w:hint="eastAsia" w:asciiTheme="minorEastAsia" w:hAnsiTheme="minorEastAsia" w:eastAsiaTheme="minorEastAsia" w:cstheme="minorBidi"/>
          <w:kern w:val="2"/>
          <w:szCs w:val="24"/>
          <w:lang w:val="en-US" w:eastAsia="zh-CN" w:bidi="ar-SA"/>
        </w:rPr>
        <w:t>仓储管理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_Toc28421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36</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_Toc28888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.7.1 </w:t>
      </w:r>
      <w:r>
        <w:rPr>
          <w:rFonts w:hint="eastAsia" w:asciiTheme="minorEastAsia" w:hAnsiTheme="minorEastAsia" w:eastAsiaTheme="minorEastAsia" w:cstheme="minorBidi"/>
          <w:kern w:val="2"/>
          <w:szCs w:val="24"/>
          <w:lang w:val="en-US" w:eastAsia="zh-CN" w:bidi="ar-SA"/>
        </w:rPr>
        <w:t>库存管理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_Toc28888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_Toc9533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.7.2 </w:t>
      </w:r>
      <w:r>
        <w:rPr>
          <w:rFonts w:hint="eastAsia" w:asciiTheme="minorEastAsia" w:hAnsiTheme="minorEastAsia" w:eastAsiaTheme="minorEastAsia" w:cstheme="minorBidi"/>
          <w:kern w:val="2"/>
          <w:szCs w:val="24"/>
          <w:lang w:val="en-US" w:eastAsia="zh-CN" w:bidi="ar-SA"/>
        </w:rPr>
        <w:t>包装管理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_Toc9533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36</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_Toc15077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.8 </w:t>
      </w:r>
      <w:r>
        <w:rPr>
          <w:rFonts w:hint="eastAsia" w:asciiTheme="minorEastAsia" w:hAnsiTheme="minorEastAsia" w:eastAsiaTheme="minorEastAsia" w:cstheme="minorBidi"/>
          <w:kern w:val="2"/>
          <w:szCs w:val="24"/>
          <w:lang w:val="en-US" w:eastAsia="zh-CN" w:bidi="ar-SA"/>
        </w:rPr>
        <w:t>检验管理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_Toc15077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37</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.9 </w:t>
      </w:r>
      <w:r>
        <w:rPr>
          <w:rFonts w:hint="eastAsia" w:asciiTheme="minorEastAsia" w:hAnsiTheme="minorEastAsia" w:eastAsiaTheme="minorEastAsia" w:cstheme="minorBidi"/>
          <w:kern w:val="2"/>
          <w:szCs w:val="24"/>
          <w:lang w:val="en-US" w:eastAsia="zh-CN" w:bidi="ar-SA"/>
        </w:rPr>
        <w:t>报关管理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37</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_Toc512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.10 </w:t>
      </w:r>
      <w:r>
        <w:rPr>
          <w:rFonts w:asciiTheme="minorEastAsia" w:hAnsiTheme="minorEastAsia" w:eastAsiaTheme="minorEastAsia" w:cstheme="minorBidi"/>
          <w:kern w:val="2"/>
          <w:szCs w:val="24"/>
          <w:lang w:val="en-US" w:eastAsia="zh-CN" w:bidi="ar-SA"/>
        </w:rPr>
        <w:t>订单管理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_Toc512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37</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_Toc7174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.10.1 </w:t>
      </w:r>
      <w:r>
        <w:rPr>
          <w:rFonts w:asciiTheme="minorEastAsia" w:hAnsiTheme="minorEastAsia" w:eastAsiaTheme="minorEastAsia" w:cstheme="minorBidi"/>
          <w:kern w:val="2"/>
          <w:szCs w:val="24"/>
          <w:lang w:val="en-US" w:eastAsia="zh-CN" w:bidi="ar-SA"/>
        </w:rPr>
        <w:t>订单类型</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_Toc7174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37</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_Toc29188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.10.2 </w:t>
      </w:r>
      <w:r>
        <w:rPr>
          <w:rFonts w:asciiTheme="minorEastAsia" w:hAnsiTheme="minorEastAsia" w:eastAsiaTheme="minorEastAsia" w:cstheme="minorBidi"/>
          <w:kern w:val="2"/>
          <w:szCs w:val="24"/>
          <w:lang w:val="en-US" w:eastAsia="zh-CN" w:bidi="ar-SA"/>
        </w:rPr>
        <w:t>订单管理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_Toc29188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37</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_Toc14726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.11 </w:t>
      </w:r>
      <w:r>
        <w:rPr>
          <w:rFonts w:asciiTheme="minorEastAsia" w:hAnsiTheme="minorEastAsia" w:eastAsiaTheme="minorEastAsia" w:cstheme="minorBidi"/>
          <w:kern w:val="2"/>
          <w:szCs w:val="24"/>
          <w:lang w:val="en-US" w:eastAsia="zh-CN" w:bidi="ar-SA"/>
        </w:rPr>
        <w:t>模拟装箱</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_Toc14726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37</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_Toc9600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.12 </w:t>
      </w:r>
      <w:r>
        <w:rPr>
          <w:rFonts w:hint="eastAsia" w:asciiTheme="minorEastAsia" w:hAnsiTheme="minorEastAsia" w:eastAsiaTheme="minorEastAsia" w:cstheme="minorBidi"/>
          <w:kern w:val="2"/>
          <w:szCs w:val="24"/>
          <w:lang w:val="en-US" w:eastAsia="zh-CN" w:bidi="ar-SA"/>
        </w:rPr>
        <w:t>财务管理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_Toc9600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_Toc32068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.12.1 </w:t>
      </w:r>
      <w:r>
        <w:rPr>
          <w:rFonts w:hint="eastAsia" w:asciiTheme="minorEastAsia" w:hAnsiTheme="minorEastAsia" w:eastAsiaTheme="minorEastAsia" w:cstheme="minorBidi"/>
          <w:kern w:val="2"/>
          <w:szCs w:val="24"/>
          <w:lang w:val="en-US" w:eastAsia="zh-CN" w:bidi="ar-SA"/>
        </w:rPr>
        <w:t>收入</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_Toc32068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_Toc14671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.12.2 </w:t>
      </w:r>
      <w:r>
        <w:rPr>
          <w:rFonts w:hint="eastAsia" w:asciiTheme="minorEastAsia" w:hAnsiTheme="minorEastAsia" w:eastAsiaTheme="minorEastAsia" w:cstheme="minorBidi"/>
          <w:kern w:val="2"/>
          <w:szCs w:val="24"/>
          <w:lang w:val="en-US" w:eastAsia="zh-CN" w:bidi="ar-SA"/>
        </w:rPr>
        <w:t>支出</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_Toc14671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_Toc14296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.12.3 </w:t>
      </w:r>
      <w:r>
        <w:rPr>
          <w:rFonts w:hint="eastAsia" w:asciiTheme="minorEastAsia" w:hAnsiTheme="minorEastAsia" w:eastAsiaTheme="minorEastAsia" w:cstheme="minorBidi"/>
          <w:kern w:val="2"/>
          <w:szCs w:val="24"/>
          <w:lang w:val="en-US" w:eastAsia="zh-CN" w:bidi="ar-SA"/>
        </w:rPr>
        <w:t>交易管理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_Toc14296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_Toc28207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.12.4 </w:t>
      </w:r>
      <w:r>
        <w:rPr>
          <w:rFonts w:hint="eastAsia" w:asciiTheme="minorEastAsia" w:hAnsiTheme="minorEastAsia" w:eastAsiaTheme="minorEastAsia" w:cstheme="minorBidi"/>
          <w:kern w:val="2"/>
          <w:szCs w:val="24"/>
          <w:lang w:val="en-US" w:eastAsia="zh-CN" w:bidi="ar-SA"/>
        </w:rPr>
        <w:t>外汇管理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_Toc28207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_Toc6019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.13 </w:t>
      </w:r>
      <w:r>
        <w:rPr>
          <w:rFonts w:hint="eastAsia" w:asciiTheme="minorEastAsia" w:hAnsiTheme="minorEastAsia" w:eastAsiaTheme="minorEastAsia" w:cstheme="minorBidi"/>
          <w:kern w:val="2"/>
          <w:szCs w:val="24"/>
          <w:lang w:val="en-US" w:eastAsia="zh-CN" w:bidi="ar-SA"/>
        </w:rPr>
        <w:t>资讯</w:t>
      </w:r>
      <w:r>
        <w:rPr>
          <w:rFonts w:asciiTheme="minorEastAsia" w:hAnsiTheme="minorEastAsia" w:eastAsiaTheme="minorEastAsia" w:cstheme="minorBidi"/>
          <w:kern w:val="2"/>
          <w:szCs w:val="24"/>
          <w:lang w:val="en-US" w:eastAsia="zh-CN" w:bidi="ar-SA"/>
        </w:rPr>
        <w:t>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_Toc6019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_Toc20464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.13.1 </w:t>
      </w:r>
      <w:r>
        <w:rPr>
          <w:rFonts w:hint="eastAsia" w:asciiTheme="minorEastAsia" w:hAnsiTheme="minorEastAsia" w:eastAsiaTheme="minorEastAsia" w:cstheme="minorBidi"/>
          <w:kern w:val="2"/>
          <w:szCs w:val="24"/>
          <w:lang w:val="en-US" w:eastAsia="zh-CN" w:bidi="ar-SA"/>
        </w:rPr>
        <w:t>物资百科／国际标准库</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_Toc20464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_Toc32028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.13.2 </w:t>
      </w:r>
      <w:r>
        <w:rPr>
          <w:rFonts w:hint="eastAsia" w:asciiTheme="minorEastAsia" w:hAnsiTheme="minorEastAsia" w:eastAsiaTheme="minorEastAsia" w:cstheme="minorBidi"/>
          <w:kern w:val="2"/>
          <w:szCs w:val="24"/>
          <w:lang w:val="en-US" w:eastAsia="zh-CN" w:bidi="ar-SA"/>
        </w:rPr>
        <w:t>工程文库 （包括国际标准库）</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_Toc32028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_Toc22316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.13.3 </w:t>
      </w:r>
      <w:r>
        <w:rPr>
          <w:rFonts w:hint="eastAsia" w:asciiTheme="minorEastAsia" w:hAnsiTheme="minorEastAsia" w:eastAsiaTheme="minorEastAsia" w:cstheme="minorBidi"/>
          <w:kern w:val="2"/>
          <w:szCs w:val="24"/>
          <w:lang w:val="en-US" w:eastAsia="zh-CN" w:bidi="ar-SA"/>
        </w:rPr>
        <w:t>税则查询 （</w:t>
      </w:r>
      <w:r>
        <w:rPr>
          <w:rFonts w:asciiTheme="minorEastAsia" w:hAnsiTheme="minorEastAsia" w:eastAsiaTheme="minorEastAsia" w:cstheme="minorBidi"/>
          <w:kern w:val="2"/>
          <w:szCs w:val="24"/>
          <w:lang w:val="en-US" w:eastAsia="zh-CN" w:bidi="ar-SA"/>
        </w:rPr>
        <w:t>HS code</w:t>
      </w:r>
      <w:r>
        <w:rPr>
          <w:rFonts w:hint="eastAsia" w:asciiTheme="minorEastAsia" w:hAnsiTheme="minorEastAsia" w:eastAsiaTheme="minorEastAsia" w:cstheme="minorBidi"/>
          <w:kern w:val="2"/>
          <w:szCs w:val="24"/>
          <w:lang w:val="en-US" w:eastAsia="zh-CN" w:bidi="ar-SA"/>
        </w:rPr>
        <w:t>）</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_Toc22316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38</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_Toc13683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.14 </w:t>
      </w:r>
      <w:r>
        <w:rPr>
          <w:rFonts w:hint="eastAsia" w:asciiTheme="minorEastAsia" w:hAnsiTheme="minorEastAsia" w:eastAsiaTheme="minorEastAsia" w:cstheme="minorBidi"/>
          <w:kern w:val="2"/>
          <w:szCs w:val="24"/>
          <w:lang w:val="en-US" w:eastAsia="zh-CN" w:bidi="ar-SA"/>
        </w:rPr>
        <w:t>大数据</w:t>
      </w:r>
      <w:r>
        <w:rPr>
          <w:rFonts w:asciiTheme="minorEastAsia" w:hAnsiTheme="minorEastAsia" w:eastAsiaTheme="minorEastAsia" w:cstheme="minorBidi"/>
          <w:kern w:val="2"/>
          <w:szCs w:val="24"/>
          <w:lang w:val="en-US" w:eastAsia="zh-CN" w:bidi="ar-SA"/>
        </w:rPr>
        <w:t>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_Toc13683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_Toc24999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.14.1 </w:t>
      </w:r>
      <w:r>
        <w:rPr>
          <w:rFonts w:hint="eastAsia" w:asciiTheme="minorEastAsia" w:hAnsiTheme="minorEastAsia" w:eastAsiaTheme="minorEastAsia" w:cstheme="minorBidi"/>
          <w:kern w:val="2"/>
          <w:szCs w:val="24"/>
          <w:lang w:val="en-US" w:eastAsia="zh-CN" w:bidi="ar-SA"/>
        </w:rPr>
        <w:t>访问记录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_Toc24999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_Toc8870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.14.2 </w:t>
      </w:r>
      <w:r>
        <w:rPr>
          <w:rFonts w:hint="eastAsia" w:asciiTheme="minorEastAsia" w:hAnsiTheme="minorEastAsia" w:eastAsiaTheme="minorEastAsia" w:cstheme="minorBidi"/>
          <w:kern w:val="2"/>
          <w:szCs w:val="24"/>
          <w:lang w:val="en-US" w:eastAsia="zh-CN" w:bidi="ar-SA"/>
        </w:rPr>
        <w:t>浏览记录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_Toc8870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_Toc32453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.14.3 </w:t>
      </w:r>
      <w:r>
        <w:rPr>
          <w:rFonts w:hint="eastAsia" w:asciiTheme="minorEastAsia" w:hAnsiTheme="minorEastAsia" w:eastAsiaTheme="minorEastAsia" w:cstheme="minorBidi"/>
          <w:kern w:val="2"/>
          <w:szCs w:val="24"/>
          <w:lang w:val="en-US" w:eastAsia="zh-CN" w:bidi="ar-SA"/>
        </w:rPr>
        <w:t>交易记录</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_Toc32453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15"/>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_Toc32061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inorEastAsia" w:hAnsiTheme="minorEastAsia" w:eastAsiaTheme="majorEastAsia" w:cstheme="minorBidi"/>
          <w:bCs/>
          <w:kern w:val="2"/>
          <w:szCs w:val="24"/>
          <w:lang w:val="en-US" w:eastAsia="zh-CN" w:bidi="ar-SA"/>
        </w:rPr>
        <w:t xml:space="preserve">.14.4 </w:t>
      </w:r>
      <w:r>
        <w:rPr>
          <w:rFonts w:hint="eastAsia" w:asciiTheme="minorEastAsia" w:hAnsiTheme="minorEastAsia" w:eastAsiaTheme="minorEastAsia" w:cstheme="minorBidi"/>
          <w:kern w:val="2"/>
          <w:szCs w:val="24"/>
          <w:lang w:val="en-US" w:eastAsia="zh-CN" w:bidi="ar-SA"/>
        </w:rPr>
        <w:t>客户分布</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_Toc32061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inorEastAsia" w:hAnsiTheme="minorEastAsia" w:eastAsiaTheme="majorEastAsia" w:cstheme="min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_Toc14535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.15 </w:t>
      </w:r>
      <w:r>
        <w:rPr>
          <w:rFonts w:hint="eastAsia" w:asciiTheme="minorEastAsia" w:hAnsiTheme="minorEastAsia" w:eastAsiaTheme="minorEastAsia" w:cstheme="minorBidi"/>
          <w:kern w:val="2"/>
          <w:szCs w:val="24"/>
          <w:lang w:val="en-US" w:eastAsia="zh-CN" w:bidi="ar-SA"/>
        </w:rPr>
        <w:t>客服管理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_Toc14535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_Toc21257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.16 </w:t>
      </w:r>
      <w:r>
        <w:rPr>
          <w:rFonts w:hint="eastAsia" w:asciiTheme="minorEastAsia" w:hAnsiTheme="minorEastAsia" w:eastAsiaTheme="minorEastAsia" w:cstheme="minorBidi"/>
          <w:kern w:val="2"/>
          <w:szCs w:val="24"/>
          <w:lang w:val="en-US" w:eastAsia="zh-CN" w:bidi="ar-SA"/>
        </w:rPr>
        <w:t>权限管理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_Toc21257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_Toc2200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24"/>
          <w:lang w:val="en-US" w:eastAsia="zh-CN" w:bidi="ar-SA"/>
        </w:rPr>
        <w:t xml:space="preserve">.17 </w:t>
      </w:r>
      <w:r>
        <w:rPr>
          <w:rFonts w:hint="eastAsia" w:asciiTheme="minorEastAsia" w:hAnsiTheme="minorEastAsia" w:eastAsiaTheme="minorEastAsia" w:cstheme="minorBidi"/>
          <w:kern w:val="2"/>
          <w:szCs w:val="24"/>
          <w:lang w:val="en-US" w:eastAsia="zh-CN" w:bidi="ar-SA"/>
        </w:rPr>
        <w:t>风险管理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_Toc2200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24"/>
          <w:lang w:val="en-US" w:eastAsia="zh-CN" w:bidi="ar-SA"/>
        </w:rPr>
        <w:fldChar w:fldCharType="end"/>
      </w:r>
    </w:p>
    <w:p>
      <w:pPr>
        <w:pStyle w:val="23"/>
        <w:tabs>
          <w:tab w:val="right" w:leader="dot" w:pos="8306"/>
        </w:tabs>
        <w:rPr>
          <w:rFonts w:asciiTheme="minorEastAsia" w:hAnsiTheme="minorEastAsia" w:eastAsiaTheme="minorEastAsia" w:cstheme="minorBidi"/>
          <w:kern w:val="2"/>
          <w:szCs w:val="22"/>
          <w:lang w:val="en-US" w:eastAsia="zh-CN" w:bidi="ar-SA"/>
        </w:rPr>
      </w:pPr>
      <w:r>
        <w:rPr>
          <w:rFonts w:hint="eastAsia" w:asciiTheme="minorEastAsia" w:hAnsiTheme="minorEastAsia" w:eastAsiaTheme="minorEastAsia" w:cstheme="minorBidi"/>
          <w:kern w:val="2"/>
          <w:szCs w:val="24"/>
          <w:lang w:val="en-US" w:eastAsia="zh-CN" w:bidi="ar-SA"/>
        </w:rPr>
        <w:fldChar w:fldCharType="begin"/>
      </w:r>
      <w:r>
        <w:rPr>
          <w:rFonts w:hint="eastAsia" w:asciiTheme="minorEastAsia" w:hAnsiTheme="minorEastAsia" w:eastAsiaTheme="minorEastAsia" w:cstheme="minorBidi"/>
          <w:kern w:val="2"/>
          <w:szCs w:val="24"/>
          <w:lang w:val="en-US" w:eastAsia="zh-CN" w:bidi="ar-SA"/>
        </w:rPr>
        <w:instrText xml:space="preserve"> HYPERLINK \l _Toc23063 </w:instrText>
      </w:r>
      <w:r>
        <w:rPr>
          <w:rFonts w:hint="eastAsia" w:asciiTheme="minorEastAsia" w:hAnsiTheme="minorEastAsia" w:eastAsiaTheme="minorEastAsia" w:cstheme="minorBidi"/>
          <w:kern w:val="2"/>
          <w:szCs w:val="24"/>
          <w:lang w:val="en-US" w:eastAsia="zh-CN" w:bidi="ar-SA"/>
        </w:rPr>
        <w:fldChar w:fldCharType="separate"/>
      </w:r>
      <w:r>
        <w:rPr>
          <w:rFonts w:asciiTheme="minorEastAsia" w:hAnsiTheme="minorEastAsia" w:eastAsiaTheme="minorEastAsia" w:cstheme="minorBidi"/>
          <w:kern w:val="2"/>
          <w:szCs w:val="22"/>
          <w:lang w:val="en-US" w:eastAsia="zh-CN" w:bidi="ar-SA"/>
        </w:rPr>
        <w:t>7</w:t>
      </w:r>
      <w:r>
        <w:rPr>
          <w:rFonts w:hint="eastAsia" w:asciiTheme="majorHAnsi" w:hAnsiTheme="majorHAnsi" w:eastAsiaTheme="majorEastAsia" w:cstheme="majorBidi"/>
          <w:bCs/>
          <w:kern w:val="2"/>
          <w:szCs w:val="32"/>
          <w:lang w:val="en-US" w:eastAsia="zh-CN" w:bidi="ar-SA"/>
        </w:rPr>
        <w:t xml:space="preserve">.18 </w:t>
      </w:r>
      <w:r>
        <w:rPr>
          <w:rFonts w:hint="eastAsia" w:asciiTheme="minorEastAsia" w:hAnsiTheme="minorEastAsia" w:eastAsiaTheme="minorEastAsia" w:cstheme="minorBidi"/>
          <w:kern w:val="2"/>
          <w:szCs w:val="22"/>
          <w:lang w:val="en-US" w:eastAsia="zh-CN" w:bidi="ar-SA"/>
        </w:rPr>
        <w:t>中英文网站管理</w:t>
      </w:r>
      <w:r>
        <w:rPr>
          <w:rFonts w:asciiTheme="minorEastAsia" w:hAnsiTheme="minorEastAsia" w:eastAsiaTheme="minorEastAsia" w:cstheme="minorBidi"/>
          <w:kern w:val="2"/>
          <w:szCs w:val="22"/>
          <w:lang w:val="en-US" w:eastAsia="zh-CN" w:bidi="ar-SA"/>
        </w:rPr>
        <w:tab/>
      </w:r>
      <w:r>
        <w:rPr>
          <w:rFonts w:asciiTheme="minorEastAsia" w:hAnsiTheme="minorEastAsia" w:eastAsiaTheme="minorEastAsia" w:cstheme="minorBidi"/>
          <w:kern w:val="2"/>
          <w:szCs w:val="22"/>
          <w:lang w:val="en-US" w:eastAsia="zh-CN" w:bidi="ar-SA"/>
        </w:rPr>
        <w:fldChar w:fldCharType="begin"/>
      </w:r>
      <w:r>
        <w:rPr>
          <w:rFonts w:asciiTheme="minorEastAsia" w:hAnsiTheme="minorEastAsia" w:eastAsiaTheme="minorEastAsia" w:cstheme="minorBidi"/>
          <w:kern w:val="2"/>
          <w:szCs w:val="22"/>
          <w:lang w:val="en-US" w:eastAsia="zh-CN" w:bidi="ar-SA"/>
        </w:rPr>
        <w:instrText xml:space="preserve"> PAGEREF _Toc23063 </w:instrText>
      </w:r>
      <w:r>
        <w:rPr>
          <w:rFonts w:asciiTheme="minorEastAsia" w:hAnsiTheme="minorEastAsia" w:eastAsiaTheme="minorEastAsia" w:cstheme="minorBidi"/>
          <w:kern w:val="2"/>
          <w:szCs w:val="22"/>
          <w:lang w:val="en-US" w:eastAsia="zh-CN" w:bidi="ar-SA"/>
        </w:rPr>
        <w:fldChar w:fldCharType="separate"/>
      </w:r>
      <w:r>
        <w:rPr>
          <w:rFonts w:asciiTheme="minorEastAsia" w:hAnsiTheme="minorEastAsia" w:eastAsiaTheme="minorEastAsia" w:cstheme="minorBidi"/>
          <w:kern w:val="2"/>
          <w:szCs w:val="22"/>
          <w:lang w:val="en-US" w:eastAsia="zh-CN" w:bidi="ar-SA"/>
        </w:rPr>
        <w:t>39</w:t>
      </w:r>
      <w:r>
        <w:rPr>
          <w:rFonts w:asciiTheme="minorEastAsia" w:hAnsiTheme="minorEastAsia" w:eastAsiaTheme="minorEastAsia" w:cstheme="minorBidi"/>
          <w:kern w:val="2"/>
          <w:szCs w:val="22"/>
          <w:lang w:val="en-US" w:eastAsia="zh-CN" w:bidi="ar-SA"/>
        </w:rPr>
        <w:fldChar w:fldCharType="end"/>
      </w:r>
      <w:r>
        <w:rPr>
          <w:rFonts w:hint="eastAsia" w:asciiTheme="majorHAnsi" w:hAnsiTheme="majorHAnsi" w:eastAsiaTheme="majorEastAsia" w:cstheme="majorBidi"/>
          <w:bCs/>
          <w:color w:val="auto"/>
          <w:kern w:val="2"/>
          <w:szCs w:val="32"/>
          <w:lang w:val="en-US" w:eastAsia="zh-CN" w:bidi="ar-SA"/>
        </w:rPr>
        <w:fldChar w:fldCharType="end"/>
      </w:r>
    </w:p>
    <w:p>
      <w:pPr>
        <w:pageBreakBefore w:val="0"/>
        <w:kinsoku/>
        <w:wordWrap/>
        <w:overflowPunct/>
        <w:topLinePunct w:val="0"/>
        <w:bidi w:val="0"/>
        <w:snapToGrid/>
        <w:spacing w:line="360" w:lineRule="auto"/>
        <w:ind w:right="0" w:rightChars="0"/>
        <w:jc w:val="both"/>
        <w:textAlignment w:val="auto"/>
        <w:rPr>
          <w:rFonts w:hint="eastAsia" w:asciiTheme="minorEastAsia" w:hAnsiTheme="minorEastAsia" w:eastAsiaTheme="minorEastAsia" w:cstheme="minorBidi"/>
          <w:kern w:val="2"/>
          <w:szCs w:val="24"/>
          <w:lang w:val="en-US" w:eastAsia="zh-CN" w:bidi="ar-SA"/>
        </w:rPr>
        <w:sectPr>
          <w:headerReference r:id="rId4" w:type="default"/>
          <w:footerReference r:id="rId5" w:type="default"/>
          <w:footerReference r:id="rId6" w:type="even"/>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Bidi"/>
          <w:kern w:val="2"/>
          <w:szCs w:val="24"/>
          <w:lang w:val="en-US" w:eastAsia="zh-CN" w:bidi="ar-SA"/>
        </w:rPr>
        <w:fldChar w:fldCharType="end"/>
      </w:r>
    </w:p>
    <w:p>
      <w:pPr>
        <w:pageBreakBefore w:val="0"/>
        <w:kinsoku/>
        <w:wordWrap/>
        <w:overflowPunct/>
        <w:topLinePunct w:val="0"/>
        <w:bidi w:val="0"/>
        <w:snapToGrid/>
        <w:spacing w:line="360" w:lineRule="auto"/>
        <w:ind w:right="0" w:rightChars="0"/>
        <w:jc w:val="both"/>
        <w:textAlignment w:val="auto"/>
        <w:rPr>
          <w:rFonts w:hint="eastAsia" w:asciiTheme="minorEastAsia" w:hAnsiTheme="minorEastAsia" w:eastAsiaTheme="minorEastAsia" w:cstheme="minorBidi"/>
          <w:kern w:val="2"/>
          <w:szCs w:val="24"/>
          <w:lang w:val="en-US" w:eastAsia="zh-CN" w:bidi="ar-SA"/>
        </w:rPr>
      </w:pPr>
    </w:p>
    <w:p>
      <w:pPr>
        <w:pStyle w:val="2"/>
        <w:pageBreakBefore w:val="0"/>
        <w:numPr>
          <w:ilvl w:val="0"/>
          <w:numId w:val="2"/>
        </w:numPr>
        <w:kinsoku/>
        <w:wordWrap/>
        <w:overflowPunct/>
        <w:topLinePunct w:val="0"/>
        <w:bidi w:val="0"/>
        <w:snapToGrid/>
        <w:spacing w:before="0" w:after="0" w:line="360" w:lineRule="auto"/>
        <w:ind w:right="0" w:rightChars="0"/>
        <w:textAlignment w:val="auto"/>
        <w:rPr>
          <w:sz w:val="24"/>
          <w:szCs w:val="24"/>
        </w:rPr>
      </w:pPr>
      <w:bookmarkStart w:id="0" w:name="_Toc18718"/>
      <w:bookmarkStart w:id="1" w:name="_Toc2959"/>
      <w:bookmarkStart w:id="2" w:name="_Toc4545"/>
      <w:bookmarkStart w:id="3" w:name="_Toc8620"/>
      <w:bookmarkStart w:id="4" w:name="_Toc13998"/>
      <w:r>
        <w:rPr>
          <w:rFonts w:hint="eastAsia"/>
          <w:sz w:val="24"/>
          <w:szCs w:val="24"/>
        </w:rPr>
        <w:t>网站概要</w:t>
      </w:r>
      <w:bookmarkEnd w:id="0"/>
      <w:bookmarkEnd w:id="1"/>
      <w:bookmarkEnd w:id="2"/>
      <w:bookmarkEnd w:id="3"/>
      <w:bookmarkEnd w:id="4"/>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5" w:name="_Toc20917"/>
      <w:bookmarkStart w:id="6" w:name="_Toc3035"/>
      <w:bookmarkStart w:id="7" w:name="_Toc2973"/>
      <w:bookmarkStart w:id="8" w:name="_Toc13621"/>
      <w:bookmarkStart w:id="9" w:name="_Toc610"/>
      <w:r>
        <w:rPr>
          <w:rFonts w:hint="eastAsia"/>
          <w:sz w:val="24"/>
          <w:szCs w:val="24"/>
        </w:rPr>
        <w:t>国际工程和工程物资简介</w:t>
      </w:r>
      <w:bookmarkEnd w:id="5"/>
      <w:bookmarkEnd w:id="6"/>
      <w:bookmarkEnd w:id="7"/>
      <w:bookmarkEnd w:id="8"/>
      <w:bookmarkEnd w:id="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w:t>
      </w:r>
      <w:r>
        <w:rPr>
          <w:sz w:val="24"/>
          <w:szCs w:val="24"/>
        </w:rPr>
        <w:t>国际工程，指中国企业通过国际招标或其他方式获得的国际工程</w:t>
      </w:r>
      <w:r>
        <w:rPr>
          <w:rFonts w:hint="eastAsia"/>
          <w:sz w:val="24"/>
          <w:szCs w:val="24"/>
        </w:rPr>
        <w:t>和</w:t>
      </w:r>
      <w:r>
        <w:rPr>
          <w:sz w:val="24"/>
          <w:szCs w:val="24"/>
        </w:rPr>
        <w:t>地处中国之外的其他所有国家的工程，工程业主可以是政府、企业、个人等，</w:t>
      </w:r>
      <w:r>
        <w:rPr>
          <w:rFonts w:hint="eastAsia"/>
          <w:sz w:val="24"/>
          <w:szCs w:val="24"/>
        </w:rPr>
        <w:t>类型</w:t>
      </w:r>
      <w:r>
        <w:rPr>
          <w:sz w:val="24"/>
          <w:szCs w:val="24"/>
        </w:rPr>
        <w:t>涉及路桥、机场、市政、住房、电力、矿山等，</w:t>
      </w:r>
      <w:r>
        <w:rPr>
          <w:rFonts w:hint="eastAsia"/>
          <w:sz w:val="24"/>
          <w:szCs w:val="24"/>
        </w:rPr>
        <w:t>而</w:t>
      </w:r>
      <w:r>
        <w:rPr>
          <w:sz w:val="24"/>
          <w:szCs w:val="24"/>
        </w:rPr>
        <w:t>满足个人需要的如自建房屋等</w:t>
      </w:r>
      <w:r>
        <w:rPr>
          <w:rFonts w:hint="eastAsia"/>
          <w:sz w:val="24"/>
          <w:szCs w:val="24"/>
        </w:rPr>
        <w:t>则是我们的重要客户。</w:t>
      </w:r>
      <w:r>
        <w:rPr>
          <w:sz w:val="24"/>
          <w:szCs w:val="24"/>
        </w:rPr>
        <w:t>所有这些相关行业中涉及到的物资，都是海达网服务的概念范畴</w:t>
      </w:r>
      <w:r>
        <w:rPr>
          <w:rFonts w:hint="eastAsia"/>
          <w:sz w:val="24"/>
          <w:szCs w:val="24"/>
        </w:rPr>
        <w:t>，虽</w:t>
      </w:r>
      <w:r>
        <w:rPr>
          <w:sz w:val="24"/>
          <w:szCs w:val="24"/>
        </w:rPr>
        <w:t>海达网的服务地域</w:t>
      </w:r>
      <w:r>
        <w:rPr>
          <w:rFonts w:hint="eastAsia"/>
          <w:sz w:val="24"/>
          <w:szCs w:val="24"/>
        </w:rPr>
        <w:t>定位</w:t>
      </w:r>
      <w:r>
        <w:rPr>
          <w:sz w:val="24"/>
          <w:szCs w:val="24"/>
        </w:rPr>
        <w:t>全球，但是侧重“一带一路”的国家，</w:t>
      </w:r>
      <w:r>
        <w:rPr>
          <w:rFonts w:hint="eastAsia"/>
          <w:sz w:val="24"/>
          <w:szCs w:val="24"/>
        </w:rPr>
        <w:t>主要是</w:t>
      </w:r>
      <w:r>
        <w:rPr>
          <w:sz w:val="24"/>
          <w:szCs w:val="24"/>
        </w:rPr>
        <w:t>非洲、拉美和中亚等。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10" w:name="_Toc30675"/>
      <w:bookmarkStart w:id="11" w:name="_Toc15560"/>
      <w:bookmarkStart w:id="12" w:name="_Toc30596"/>
      <w:bookmarkStart w:id="13" w:name="_Toc5660"/>
      <w:bookmarkStart w:id="14" w:name="_Toc21792"/>
      <w:r>
        <w:rPr>
          <w:rFonts w:hint="eastAsia"/>
          <w:sz w:val="24"/>
          <w:szCs w:val="24"/>
        </w:rPr>
        <w:t>网站介绍</w:t>
      </w:r>
      <w:bookmarkEnd w:id="10"/>
      <w:bookmarkEnd w:id="11"/>
      <w:r>
        <w:rPr>
          <w:rFonts w:hint="eastAsia"/>
          <w:sz w:val="24"/>
          <w:szCs w:val="24"/>
        </w:rPr>
        <w:t xml:space="preserve"> </w:t>
      </w:r>
      <w:bookmarkEnd w:id="12"/>
      <w:bookmarkEnd w:id="13"/>
      <w:bookmarkEnd w:id="1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w:t>
      </w:r>
      <w:r>
        <w:rPr>
          <w:sz w:val="24"/>
          <w:szCs w:val="24"/>
        </w:rPr>
        <w:t>海达网，</w:t>
      </w:r>
      <w:r>
        <w:rPr>
          <w:rFonts w:hint="eastAsia"/>
          <w:sz w:val="24"/>
          <w:szCs w:val="24"/>
        </w:rPr>
        <w:t>是</w:t>
      </w:r>
      <w:r>
        <w:rPr>
          <w:sz w:val="24"/>
          <w:szCs w:val="24"/>
        </w:rPr>
        <w:t>中国第一家在工程物资专业领域的“一站式”跨境垂直电子商务平台。网站核心简称“5+”，即实现“国际工程＋工程散杂物资＋国际贸易及物流+金融＋互联网”的有效融合，</w:t>
      </w:r>
      <w:r>
        <w:rPr>
          <w:rFonts w:hint="eastAsia"/>
          <w:sz w:val="24"/>
          <w:szCs w:val="24"/>
        </w:rPr>
        <w:t>可以说是</w:t>
      </w:r>
      <w:r>
        <w:rPr>
          <w:sz w:val="24"/>
          <w:szCs w:val="24"/>
        </w:rPr>
        <w:t>利用互联网，以工程的角度选择和细分散杂物资，</w:t>
      </w:r>
      <w:r>
        <w:rPr>
          <w:rFonts w:hint="eastAsia"/>
          <w:sz w:val="24"/>
          <w:szCs w:val="24"/>
        </w:rPr>
        <w:t>通过国际贸易和物流以及金融，</w:t>
      </w:r>
      <w:r>
        <w:rPr>
          <w:sz w:val="24"/>
          <w:szCs w:val="24"/>
        </w:rPr>
        <w:t>实现对</w:t>
      </w:r>
      <w:r>
        <w:rPr>
          <w:rFonts w:hint="eastAsia"/>
          <w:sz w:val="24"/>
          <w:szCs w:val="24"/>
        </w:rPr>
        <w:t>全球</w:t>
      </w:r>
      <w:r>
        <w:rPr>
          <w:sz w:val="24"/>
          <w:szCs w:val="24"/>
        </w:rPr>
        <w:t>客户</w:t>
      </w:r>
      <w:r>
        <w:rPr>
          <w:rFonts w:hint="eastAsia"/>
          <w:sz w:val="24"/>
          <w:szCs w:val="24"/>
        </w:rPr>
        <w:t>需求的精准满足</w:t>
      </w:r>
      <w:r>
        <w:rPr>
          <w:sz w:val="24"/>
          <w:szCs w:val="24"/>
        </w:rPr>
        <w:t>。</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w:t>
      </w:r>
      <w:r>
        <w:rPr>
          <w:sz w:val="24"/>
          <w:szCs w:val="24"/>
        </w:rPr>
        <w:t>海达网</w:t>
      </w:r>
      <w:r>
        <w:rPr>
          <w:rFonts w:hint="eastAsia"/>
          <w:sz w:val="24"/>
          <w:szCs w:val="24"/>
        </w:rPr>
        <w:t>本质上是两个网站，</w:t>
      </w:r>
      <w:r>
        <w:rPr>
          <w:sz w:val="24"/>
          <w:szCs w:val="24"/>
        </w:rPr>
        <w:t>一是给中国企业（指注册在中国或者有注册在中国的企业出资的，可以是国企、股份公司或者民企等）和华人企业（在国外成长的华人本土建筑企业，比如肯尼亚的华人建筑企业基本垄断了市场，有150多家，在施工和材料上，他们更多侧重选择中国的，这一部分就是我们的客户）服务的中文网站，这个就是国际工程物资供应网，我们要给这些企业提供全面的服务；二是通过这个中文网站的建立，整合国内优质的商品资源，形成我们的外文网站，初期是英文，后期还要增加语种，这些主要就是针对国外的客户，核心是购物网站和供应商信息网站，</w:t>
      </w:r>
      <w:r>
        <w:rPr>
          <w:rFonts w:hint="eastAsia"/>
          <w:sz w:val="24"/>
          <w:szCs w:val="24"/>
        </w:rPr>
        <w:t>兼有</w:t>
      </w:r>
      <w:r>
        <w:rPr>
          <w:sz w:val="24"/>
          <w:szCs w:val="24"/>
        </w:rPr>
        <w:t>资讯平台的作用，要让中国的产能和产品</w:t>
      </w:r>
      <w:r>
        <w:rPr>
          <w:rFonts w:hint="eastAsia"/>
          <w:sz w:val="24"/>
          <w:szCs w:val="24"/>
        </w:rPr>
        <w:t>和标准</w:t>
      </w:r>
      <w:r>
        <w:rPr>
          <w:sz w:val="24"/>
          <w:szCs w:val="24"/>
        </w:rPr>
        <w:t>通过海达网走出去。</w:t>
      </w:r>
    </w:p>
    <w:p>
      <w:pPr>
        <w:pageBreakBefore w:val="0"/>
        <w:kinsoku/>
        <w:wordWrap/>
        <w:overflowPunct/>
        <w:topLinePunct w:val="0"/>
        <w:bidi w:val="0"/>
        <w:snapToGrid/>
        <w:spacing w:line="360" w:lineRule="auto"/>
        <w:ind w:right="0" w:rightChars="0"/>
        <w:textAlignment w:val="auto"/>
        <w:rPr>
          <w:sz w:val="24"/>
          <w:szCs w:val="24"/>
        </w:rPr>
      </w:pPr>
      <w:r>
        <w:rPr>
          <w:sz w:val="24"/>
          <w:szCs w:val="24"/>
        </w:rPr>
        <w:t xml:space="preserve">  中心</w:t>
      </w:r>
      <w:r>
        <w:rPr>
          <w:rFonts w:hint="eastAsia"/>
          <w:sz w:val="24"/>
          <w:szCs w:val="24"/>
        </w:rPr>
        <w:t>点</w:t>
      </w:r>
      <w:r>
        <w:rPr>
          <w:sz w:val="24"/>
          <w:szCs w:val="24"/>
        </w:rPr>
        <w:t>：</w:t>
      </w:r>
    </w:p>
    <w:p>
      <w:pPr>
        <w:pageBreakBefore w:val="0"/>
        <w:kinsoku/>
        <w:wordWrap/>
        <w:overflowPunct/>
        <w:topLinePunct w:val="0"/>
        <w:bidi w:val="0"/>
        <w:snapToGrid/>
        <w:spacing w:line="360" w:lineRule="auto"/>
        <w:ind w:right="0" w:rightChars="0"/>
        <w:textAlignment w:val="auto"/>
        <w:rPr>
          <w:sz w:val="24"/>
          <w:szCs w:val="24"/>
        </w:rPr>
      </w:pPr>
      <w:r>
        <w:rPr>
          <w:sz w:val="24"/>
          <w:szCs w:val="24"/>
        </w:rPr>
        <w:t xml:space="preserve">  1）、 行业方向：针对的是国际工程，包括房建、路桥（铁路、公路、桥梁）、电力（水电、火电）、 城建（城市建设）、工建（矿山、冶金工程、工业工程等）、场道（机场建设） 、 港口等；</w:t>
      </w:r>
    </w:p>
    <w:p>
      <w:pPr>
        <w:pageBreakBefore w:val="0"/>
        <w:kinsoku/>
        <w:wordWrap/>
        <w:overflowPunct/>
        <w:topLinePunct w:val="0"/>
        <w:bidi w:val="0"/>
        <w:snapToGrid/>
        <w:spacing w:line="360" w:lineRule="auto"/>
        <w:ind w:right="0" w:rightChars="0"/>
        <w:textAlignment w:val="auto"/>
        <w:rPr>
          <w:sz w:val="24"/>
          <w:szCs w:val="24"/>
        </w:rPr>
      </w:pPr>
      <w:r>
        <w:rPr>
          <w:sz w:val="24"/>
          <w:szCs w:val="24"/>
        </w:rPr>
        <w:t xml:space="preserve">  2）、 </w:t>
      </w:r>
      <w:r>
        <w:rPr>
          <w:rFonts w:hint="eastAsia"/>
          <w:sz w:val="24"/>
          <w:szCs w:val="24"/>
        </w:rPr>
        <w:t>货物</w:t>
      </w:r>
      <w:r>
        <w:rPr>
          <w:sz w:val="24"/>
          <w:szCs w:val="24"/>
        </w:rPr>
        <w:t>类型：</w:t>
      </w:r>
      <w:r>
        <w:rPr>
          <w:rFonts w:hint="eastAsia"/>
          <w:sz w:val="24"/>
          <w:szCs w:val="24"/>
        </w:rPr>
        <w:t>平台以</w:t>
      </w:r>
      <w:r>
        <w:rPr>
          <w:sz w:val="24"/>
          <w:szCs w:val="24"/>
        </w:rPr>
        <w:t>销售工程散杂</w:t>
      </w:r>
      <w:r>
        <w:rPr>
          <w:rFonts w:hint="eastAsia"/>
          <w:sz w:val="24"/>
          <w:szCs w:val="24"/>
        </w:rPr>
        <w:t>项</w:t>
      </w:r>
      <w:r>
        <w:rPr>
          <w:sz w:val="24"/>
          <w:szCs w:val="24"/>
        </w:rPr>
        <w:t>物资</w:t>
      </w:r>
      <w:r>
        <w:rPr>
          <w:rFonts w:hint="eastAsia"/>
          <w:sz w:val="24"/>
          <w:szCs w:val="24"/>
        </w:rPr>
        <w:t>为主</w:t>
      </w:r>
      <w:r>
        <w:rPr>
          <w:sz w:val="24"/>
          <w:szCs w:val="24"/>
        </w:rPr>
        <w:t>，包括材料（土建工程材料＋设备安装材料）和设备 （单体设备＋系统设备）；</w:t>
      </w:r>
    </w:p>
    <w:p>
      <w:pPr>
        <w:pageBreakBefore w:val="0"/>
        <w:kinsoku/>
        <w:wordWrap/>
        <w:overflowPunct/>
        <w:topLinePunct w:val="0"/>
        <w:bidi w:val="0"/>
        <w:snapToGrid/>
        <w:spacing w:line="360" w:lineRule="auto"/>
        <w:ind w:right="0" w:rightChars="0"/>
        <w:textAlignment w:val="auto"/>
        <w:rPr>
          <w:sz w:val="24"/>
          <w:szCs w:val="24"/>
        </w:rPr>
      </w:pPr>
      <w:r>
        <w:rPr>
          <w:sz w:val="24"/>
          <w:szCs w:val="24"/>
        </w:rPr>
        <w:t xml:space="preserve">  3）、方式：利用国际贸易及物流，END TO END，帮助解决中国出口和所在国进口的全部手续和物流，打通</w:t>
      </w:r>
      <w:r>
        <w:rPr>
          <w:rFonts w:hint="eastAsia"/>
          <w:sz w:val="24"/>
          <w:szCs w:val="24"/>
        </w:rPr>
        <w:t>国际</w:t>
      </w:r>
      <w:r>
        <w:rPr>
          <w:sz w:val="24"/>
          <w:szCs w:val="24"/>
        </w:rPr>
        <w:t>“物流链”</w:t>
      </w:r>
      <w:r>
        <w:rPr>
          <w:rFonts w:hint="eastAsia"/>
          <w:color w:val="000000" w:themeColor="text1"/>
          <w:sz w:val="24"/>
          <w:szCs w:val="24"/>
        </w:rPr>
        <w:t>（有海运、海陆联运、火车运输和空运等）</w:t>
      </w:r>
      <w:r>
        <w:rPr>
          <w:sz w:val="24"/>
          <w:szCs w:val="24"/>
        </w:rPr>
        <w:t>，真正解决的是一个闭环的工程物资的国际供应链；</w:t>
      </w:r>
    </w:p>
    <w:p>
      <w:pPr>
        <w:pageBreakBefore w:val="0"/>
        <w:kinsoku/>
        <w:wordWrap/>
        <w:overflowPunct/>
        <w:topLinePunct w:val="0"/>
        <w:bidi w:val="0"/>
        <w:snapToGrid/>
        <w:spacing w:line="360" w:lineRule="auto"/>
        <w:ind w:right="0" w:rightChars="0"/>
        <w:textAlignment w:val="auto"/>
        <w:rPr>
          <w:sz w:val="24"/>
          <w:szCs w:val="24"/>
        </w:rPr>
      </w:pPr>
      <w:r>
        <w:rPr>
          <w:sz w:val="24"/>
          <w:szCs w:val="24"/>
        </w:rPr>
        <w:t xml:space="preserve">  4）、资金：</w:t>
      </w:r>
      <w:r>
        <w:rPr>
          <w:rFonts w:hint="eastAsia"/>
          <w:sz w:val="24"/>
          <w:szCs w:val="24"/>
        </w:rPr>
        <w:t>引入</w:t>
      </w:r>
      <w:r>
        <w:rPr>
          <w:sz w:val="24"/>
          <w:szCs w:val="24"/>
        </w:rPr>
        <w:t>金融，</w:t>
      </w:r>
      <w:r>
        <w:rPr>
          <w:rFonts w:hint="eastAsia"/>
          <w:sz w:val="24"/>
          <w:szCs w:val="24"/>
        </w:rPr>
        <w:t>建立网站的虚拟货币（</w:t>
      </w:r>
      <w:r>
        <w:rPr>
          <w:sz w:val="24"/>
          <w:szCs w:val="24"/>
        </w:rPr>
        <w:t>H</w:t>
      </w:r>
      <w:r>
        <w:rPr>
          <w:rFonts w:hint="eastAsia"/>
          <w:sz w:val="24"/>
          <w:szCs w:val="24"/>
        </w:rPr>
        <w:t xml:space="preserve">币－人民币， </w:t>
      </w:r>
      <w:r>
        <w:rPr>
          <w:sz w:val="24"/>
          <w:szCs w:val="24"/>
        </w:rPr>
        <w:t>T</w:t>
      </w:r>
      <w:r>
        <w:rPr>
          <w:rFonts w:hint="eastAsia"/>
          <w:sz w:val="24"/>
          <w:szCs w:val="24"/>
        </w:rPr>
        <w:t>币－美金），实现虚拟货币与现实货币之间的兑换和流通，</w:t>
      </w:r>
      <w:r>
        <w:rPr>
          <w:sz w:val="24"/>
          <w:szCs w:val="24"/>
        </w:rPr>
        <w:t>解决工程物资周转资金、工程资金等问题；</w:t>
      </w:r>
      <w:r>
        <w:rPr>
          <w:rFonts w:hint="eastAsia"/>
          <w:sz w:val="24"/>
          <w:szCs w:val="24"/>
        </w:rPr>
        <w:t>这个金融的概念，不仅仅是融资的问题，还包括保险，保险不仅有运输的，还有货物质量的等等，借助全新的保险理念和实操来解决一些问题，规避一些风险。</w:t>
      </w:r>
      <w:r>
        <w:rPr>
          <w:rFonts w:hint="eastAsia"/>
          <w:sz w:val="24"/>
          <w:szCs w:val="24"/>
          <w:lang w:val="en-US" w:eastAsia="zh-CN"/>
        </w:rPr>
        <w:t>即</w:t>
      </w:r>
      <w:r>
        <w:rPr>
          <w:rFonts w:hint="eastAsia"/>
          <w:sz w:val="24"/>
          <w:szCs w:val="24"/>
        </w:rPr>
        <w:t>金融＝虚拟货币＋融资＋保险等。</w:t>
      </w:r>
    </w:p>
    <w:p>
      <w:pPr>
        <w:pageBreakBefore w:val="0"/>
        <w:kinsoku/>
        <w:wordWrap/>
        <w:overflowPunct/>
        <w:topLinePunct w:val="0"/>
        <w:bidi w:val="0"/>
        <w:snapToGrid/>
        <w:spacing w:line="360" w:lineRule="auto"/>
        <w:ind w:right="0" w:rightChars="0"/>
        <w:textAlignment w:val="auto"/>
        <w:rPr>
          <w:sz w:val="24"/>
          <w:szCs w:val="24"/>
        </w:rPr>
      </w:pPr>
      <w:r>
        <w:rPr>
          <w:sz w:val="24"/>
          <w:szCs w:val="24"/>
        </w:rPr>
        <w:t xml:space="preserve">  5）、 实现渠道：借助互联网+的技术和信息优势，实现整个网站的建设和运营目标。</w:t>
      </w:r>
      <w:r>
        <w:rPr>
          <w:sz w:val="24"/>
          <w:szCs w:val="24"/>
        </w:rPr>
        <w:tab/>
      </w:r>
      <w:r>
        <w:rPr>
          <w:sz w:val="24"/>
          <w:szCs w:val="24"/>
        </w:rPr>
        <w:t>所有版块功能的设计也始终贯彻这5大核心，并且保证每一个环节的精准</w:t>
      </w:r>
      <w:r>
        <w:rPr>
          <w:rFonts w:hint="eastAsia"/>
          <w:sz w:val="24"/>
          <w:szCs w:val="24"/>
        </w:rPr>
        <w:t>和</w:t>
      </w:r>
      <w:r>
        <w:rPr>
          <w:sz w:val="24"/>
          <w:szCs w:val="24"/>
        </w:rPr>
        <w:t>专业。解决现有传统外贸</w:t>
      </w:r>
      <w:r>
        <w:rPr>
          <w:rFonts w:hint="eastAsia"/>
          <w:sz w:val="24"/>
          <w:szCs w:val="24"/>
        </w:rPr>
        <w:t>操作</w:t>
      </w:r>
      <w:r>
        <w:rPr>
          <w:sz w:val="24"/>
          <w:szCs w:val="24"/>
        </w:rPr>
        <w:t>流程中，对目标产品需求和供给信息不清晰，</w:t>
      </w:r>
      <w:r>
        <w:rPr>
          <w:rFonts w:hint="eastAsia"/>
          <w:sz w:val="24"/>
          <w:szCs w:val="24"/>
        </w:rPr>
        <w:t>以及</w:t>
      </w:r>
      <w:r>
        <w:rPr>
          <w:sz w:val="24"/>
          <w:szCs w:val="24"/>
        </w:rPr>
        <w:t>流程</w:t>
      </w:r>
      <w:r>
        <w:rPr>
          <w:rFonts w:hint="eastAsia"/>
          <w:sz w:val="24"/>
          <w:szCs w:val="24"/>
        </w:rPr>
        <w:t>的专业和</w:t>
      </w:r>
      <w:r>
        <w:rPr>
          <w:sz w:val="24"/>
          <w:szCs w:val="24"/>
        </w:rPr>
        <w:t>繁琐，多</w:t>
      </w:r>
      <w:r>
        <w:rPr>
          <w:rFonts w:hint="eastAsia"/>
          <w:sz w:val="24"/>
          <w:szCs w:val="24"/>
        </w:rPr>
        <w:t>个交易主体之间</w:t>
      </w:r>
      <w:r>
        <w:rPr>
          <w:sz w:val="24"/>
          <w:szCs w:val="24"/>
        </w:rPr>
        <w:t>协作效率受阻，重复劳动多，造成的金钱、时间等各项成本的严重浪费，通过“省时、省力、省时间”的新型电子商务外贸交易流程，最终为各类合作伙伴“节省成本”，提高</w:t>
      </w:r>
      <w:r>
        <w:rPr>
          <w:rFonts w:hint="eastAsia"/>
          <w:sz w:val="24"/>
          <w:szCs w:val="24"/>
        </w:rPr>
        <w:t>市场</w:t>
      </w:r>
      <w:r>
        <w:rPr>
          <w:sz w:val="24"/>
          <w:szCs w:val="24"/>
        </w:rPr>
        <w:t>效率</w:t>
      </w:r>
      <w:r>
        <w:rPr>
          <w:rFonts w:hint="eastAsia"/>
          <w:sz w:val="24"/>
          <w:szCs w:val="24"/>
        </w:rPr>
        <w:t>，给市场带来好处</w:t>
      </w:r>
      <w:r>
        <w:rPr>
          <w:sz w:val="24"/>
          <w:szCs w:val="24"/>
        </w:rPr>
        <w:t>。</w:t>
      </w:r>
    </w:p>
    <w:p>
      <w:pPr>
        <w:pageBreakBefore w:val="0"/>
        <w:kinsoku/>
        <w:wordWrap/>
        <w:overflowPunct/>
        <w:topLinePunct w:val="0"/>
        <w:bidi w:val="0"/>
        <w:snapToGrid/>
        <w:spacing w:line="360" w:lineRule="auto"/>
        <w:ind w:right="0" w:rightChars="0"/>
        <w:textAlignment w:val="auto"/>
        <w:rPr>
          <w:rFonts w:hint="eastAsia" w:eastAsiaTheme="minorEastAsia"/>
          <w:sz w:val="24"/>
          <w:szCs w:val="24"/>
          <w:lang w:val="en-US" w:eastAsia="zh-CN"/>
        </w:rPr>
      </w:pPr>
      <w:r>
        <w:rPr>
          <w:rFonts w:hint="eastAsia"/>
          <w:sz w:val="24"/>
          <w:szCs w:val="24"/>
          <w:lang w:val="en-US" w:eastAsia="zh-CN"/>
        </w:rPr>
        <w:t xml:space="preserve">    初期在建设中文网站的同时，将英文网站同步搭建，实现同时上线。</w:t>
      </w:r>
    </w:p>
    <w:p>
      <w:pPr>
        <w:pStyle w:val="2"/>
        <w:pageBreakBefore w:val="0"/>
        <w:kinsoku/>
        <w:wordWrap/>
        <w:overflowPunct/>
        <w:topLinePunct w:val="0"/>
        <w:bidi w:val="0"/>
        <w:snapToGrid/>
        <w:spacing w:before="0" w:after="0" w:line="360" w:lineRule="auto"/>
        <w:ind w:right="0" w:rightChars="0"/>
        <w:textAlignment w:val="auto"/>
        <w:rPr>
          <w:sz w:val="24"/>
          <w:szCs w:val="24"/>
        </w:rPr>
      </w:pPr>
      <w:bookmarkStart w:id="15" w:name="_Toc5888"/>
      <w:bookmarkStart w:id="16" w:name="_Toc4555"/>
      <w:bookmarkStart w:id="17" w:name="_Toc16086"/>
      <w:bookmarkStart w:id="18" w:name="_Toc5116"/>
      <w:bookmarkStart w:id="19" w:name="_Toc24067"/>
      <w:r>
        <w:rPr>
          <w:rFonts w:hint="eastAsia"/>
          <w:sz w:val="24"/>
          <w:szCs w:val="24"/>
        </w:rPr>
        <w:t>海达主页</w:t>
      </w:r>
      <w:bookmarkEnd w:id="15"/>
      <w:bookmarkEnd w:id="16"/>
      <w:bookmarkEnd w:id="17"/>
      <w:bookmarkEnd w:id="18"/>
      <w:bookmarkEnd w:id="19"/>
    </w:p>
    <w:p>
      <w:pPr>
        <w:rPr>
          <w:rFonts w:hint="eastAsia" w:eastAsiaTheme="minorEastAsia"/>
          <w:lang w:val="en-US" w:eastAsia="zh-CN"/>
        </w:rPr>
      </w:pPr>
      <w:r>
        <w:rPr>
          <w:rFonts w:hint="eastAsia"/>
          <w:lang w:val="en-US" w:eastAsia="zh-CN"/>
        </w:rPr>
        <w:t xml:space="preserve">    主页按照中英文建站思路，初期建设中文网站的同时就将英文网站统一建成，主页板块保持统一。</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20" w:name="_Toc23038"/>
      <w:bookmarkStart w:id="21" w:name="_Toc8368"/>
      <w:bookmarkStart w:id="22" w:name="_Toc12501"/>
      <w:bookmarkStart w:id="23" w:name="_Toc18332"/>
      <w:bookmarkStart w:id="24" w:name="_Toc31353"/>
      <w:r>
        <w:rPr>
          <w:rFonts w:hint="eastAsia"/>
          <w:sz w:val="24"/>
          <w:szCs w:val="24"/>
        </w:rPr>
        <w:t>产品分类</w:t>
      </w:r>
      <w:r>
        <w:rPr>
          <w:rFonts w:hint="eastAsia"/>
        </w:rPr>
        <w:t>（详见EXCEL附表的产品分类）</w:t>
      </w:r>
      <w:bookmarkEnd w:id="20"/>
      <w:bookmarkEnd w:id="21"/>
      <w:bookmarkEnd w:id="22"/>
      <w:bookmarkEnd w:id="23"/>
      <w:bookmarkEnd w:id="24"/>
    </w:p>
    <w:p>
      <w:pPr>
        <w:pageBreakBefore w:val="0"/>
        <w:kinsoku/>
        <w:wordWrap/>
        <w:overflowPunct/>
        <w:topLinePunct w:val="0"/>
        <w:bidi w:val="0"/>
        <w:snapToGrid/>
        <w:spacing w:line="360" w:lineRule="auto"/>
        <w:ind w:right="0" w:rightChars="0"/>
        <w:textAlignment w:val="auto"/>
        <w:rPr>
          <w:ins w:id="34" w:author="wl" w:date="2016-09-08T13:54:51Z"/>
          <w:rFonts w:hint="eastAsia"/>
          <w:sz w:val="24"/>
          <w:szCs w:val="24"/>
          <w:rPrChange w:id="35" w:author="wl" w:date="2016-09-08T13:54:51Z">
            <w:rPr>
              <w:ins w:id="36" w:author="wl" w:date="2016-09-08T13:54:51Z"/>
              <w:rFonts w:hint="eastAsia"/>
            </w:rPr>
          </w:rPrChange>
        </w:rPr>
      </w:pPr>
      <w:r>
        <w:rPr>
          <w:rFonts w:hint="eastAsia"/>
          <w:sz w:val="24"/>
          <w:szCs w:val="24"/>
        </w:rPr>
        <w:t xml:space="preserve">    </w:t>
      </w:r>
      <w:ins w:id="37" w:author="wl" w:date="2016-09-08T13:54:51Z">
        <w:r>
          <w:rPr>
            <w:rFonts w:hint="eastAsia"/>
            <w:sz w:val="24"/>
            <w:szCs w:val="24"/>
            <w:rPrChange w:id="38" w:author="wl" w:date="2016-09-08T13:54:51Z">
              <w:rPr>
                <w:rFonts w:hint="eastAsia"/>
              </w:rPr>
            </w:rPrChange>
          </w:rPr>
          <w:t>海达网专注专于国际工程散杂项物资／商品供应，以房建工程为主，涵盖水电、矿山、石油、路桥、机场和工厂等所有国际其他国际工程项目的散杂项商品。</w:t>
        </w:r>
      </w:ins>
    </w:p>
    <w:p>
      <w:pPr>
        <w:pageBreakBefore w:val="0"/>
        <w:kinsoku/>
        <w:wordWrap/>
        <w:overflowPunct/>
        <w:topLinePunct w:val="0"/>
        <w:bidi w:val="0"/>
        <w:snapToGrid/>
        <w:spacing w:line="360" w:lineRule="auto"/>
        <w:ind w:right="0" w:rightChars="0"/>
        <w:textAlignment w:val="auto"/>
        <w:rPr>
          <w:ins w:id="39" w:author="wl" w:date="2016-09-08T13:56:48Z"/>
          <w:rFonts w:hint="eastAsia"/>
          <w:b w:val="0"/>
          <w:bCs/>
          <w:sz w:val="24"/>
          <w:szCs w:val="24"/>
        </w:rPr>
      </w:pPr>
      <w:ins w:id="40" w:author="wl" w:date="2016-09-08T13:54:51Z">
        <w:r>
          <w:rPr>
            <w:rFonts w:hint="eastAsia"/>
            <w:sz w:val="24"/>
            <w:szCs w:val="24"/>
            <w:rPrChange w:id="41" w:author="wl" w:date="2016-09-08T13:54:51Z">
              <w:rPr>
                <w:rFonts w:hint="eastAsia"/>
              </w:rPr>
            </w:rPrChange>
          </w:rPr>
          <w:t>海达网从工程人的角度出发，（包括工程设计者、监理者、物资采购和物流者、预算者、施工者等，）的角度出发，采用以工程施工专业类别为基础的关键字分类法，将海达网商品分为十大类，包括土建材料、安装给排水、安装电气、安装暖通／消防、装修装饰、工具／标准件、仪器仪表、安全防护、机械设备和办公日用。</w:t>
        </w:r>
      </w:ins>
      <w:del w:id="42" w:author="wl" w:date="2016-09-08T13:54:51Z">
        <w:r>
          <w:rPr>
            <w:rFonts w:hint="eastAsia"/>
            <w:sz w:val="24"/>
            <w:szCs w:val="24"/>
          </w:rPr>
          <w:delText>从工程人（包括工程设计者、监理者、物资采购和物流者、预算者、施工者等）的角度出发，按照工程类型，将产品分为土建、装饰、安装、市政、机械设备、辅助器材和生活办公七大类。</w:delText>
        </w:r>
      </w:del>
      <w:r>
        <w:rPr>
          <w:rFonts w:hint="eastAsia"/>
          <w:sz w:val="24"/>
          <w:szCs w:val="24"/>
        </w:rPr>
        <w:t>在此基础上，按照产品的名称和具体类型进一步进行第二级、第三级和第四级划分，具体分类如附件所示。在每个级别里面设定筛选条件，根据具体级别设立，达到筛选条件和分类的相匹配性 （以后补充）</w:t>
      </w:r>
      <w:r>
        <w:rPr>
          <w:rFonts w:hint="eastAsia"/>
          <w:b w:val="0"/>
          <w:bCs/>
          <w:sz w:val="24"/>
          <w:szCs w:val="24"/>
        </w:rPr>
        <w:t>。最后形成的商品分类原则是“以施工专业需求为基础的关键字分类法”</w:t>
      </w:r>
      <w:r>
        <w:rPr>
          <w:b w:val="0"/>
          <w:bCs/>
          <w:sz w:val="24"/>
          <w:szCs w:val="24"/>
        </w:rPr>
        <w:t xml:space="preserve"> </w:t>
      </w:r>
      <w:r>
        <w:rPr>
          <w:rFonts w:hint="eastAsia"/>
          <w:b w:val="0"/>
          <w:bCs/>
          <w:sz w:val="24"/>
          <w:szCs w:val="24"/>
        </w:rPr>
        <w:t>。</w:t>
      </w:r>
    </w:p>
    <w:p>
      <w:pPr>
        <w:pageBreakBefore w:val="0"/>
        <w:kinsoku/>
        <w:wordWrap/>
        <w:overflowPunct/>
        <w:topLinePunct w:val="0"/>
        <w:bidi w:val="0"/>
        <w:snapToGrid/>
        <w:spacing w:line="360" w:lineRule="auto"/>
        <w:ind w:right="0" w:rightChars="0"/>
        <w:textAlignment w:val="auto"/>
        <w:rPr>
          <w:ins w:id="43" w:author="wl" w:date="2016-09-08T13:57:38Z"/>
          <w:rFonts w:hint="eastAsia"/>
          <w:bCs/>
          <w:sz w:val="24"/>
          <w:szCs w:val="24"/>
        </w:rPr>
      </w:pPr>
      <w:ins w:id="44" w:author="wl" w:date="2016-09-08T13:57:01Z">
        <w:r>
          <w:rPr>
            <w:rFonts w:hint="eastAsia"/>
            <w:bCs/>
            <w:sz w:val="24"/>
            <w:szCs w:val="24"/>
            <w:lang w:val="en-US" w:eastAsia="zh-CN"/>
          </w:rPr>
          <w:t xml:space="preserve">  </w:t>
        </w:r>
      </w:ins>
      <w:ins w:id="45" w:author="wl" w:date="2016-09-08T13:57:02Z">
        <w:r>
          <w:rPr>
            <w:rFonts w:hint="eastAsia"/>
            <w:bCs/>
            <w:sz w:val="24"/>
            <w:szCs w:val="24"/>
            <w:lang w:val="en-US" w:eastAsia="zh-CN"/>
          </w:rPr>
          <w:t xml:space="preserve">  </w:t>
        </w:r>
      </w:ins>
      <w:ins w:id="46" w:author="wl" w:date="2016-09-08T13:57:04Z">
        <w:r>
          <w:rPr>
            <w:rFonts w:hint="eastAsia"/>
            <w:bCs/>
            <w:sz w:val="24"/>
            <w:szCs w:val="24"/>
            <w:lang w:val="en-US" w:eastAsia="zh-CN"/>
          </w:rPr>
          <w:t xml:space="preserve"> </w:t>
        </w:r>
      </w:ins>
      <w:ins w:id="47" w:author="wl" w:date="2016-09-08T13:56:58Z">
        <w:r>
          <w:rPr>
            <w:rFonts w:hint="eastAsia"/>
            <w:bCs/>
            <w:sz w:val="24"/>
            <w:szCs w:val="24"/>
            <w:rPrChange w:id="48" w:author="wl" w:date="2016-09-08T13:56:58Z">
              <w:rPr>
                <w:rFonts w:hint="eastAsia"/>
              </w:rPr>
            </w:rPrChange>
          </w:rPr>
          <w:t>其中，土建材料、安装给排水、安装电气、安装暖通／消防和装修装饰等五大类属于实体工程用商品；工具／标准件、仪器仪表、安全防护、机械设备和办公／日用等五大类属于非实体工程用商品。</w:t>
        </w:r>
      </w:ins>
    </w:p>
    <w:p>
      <w:pPr>
        <w:pageBreakBefore w:val="0"/>
        <w:kinsoku/>
        <w:wordWrap/>
        <w:overflowPunct/>
        <w:topLinePunct w:val="0"/>
        <w:bidi w:val="0"/>
        <w:snapToGrid/>
        <w:spacing w:line="360" w:lineRule="auto"/>
        <w:ind w:right="0" w:rightChars="0"/>
        <w:textAlignment w:val="auto"/>
        <w:rPr>
          <w:ins w:id="49" w:author="wl" w:date="2016-09-08T13:57:52Z"/>
          <w:rFonts w:hint="eastAsia"/>
          <w:bCs/>
          <w:sz w:val="24"/>
          <w:szCs w:val="24"/>
        </w:rPr>
      </w:pPr>
      <w:ins w:id="50" w:author="wl" w:date="2016-09-08T13:57:56Z">
        <w:r>
          <w:rPr>
            <w:rFonts w:hint="eastAsia"/>
          </w:rPr>
          <w:pict>
            <v:group id="Group 15" o:spid="_x0000_s2073" o:spt="203" style="position:absolute;left:0pt;margin-left:85.2pt;margin-top:10.45pt;height:219.75pt;width:231.9pt;mso-wrap-distance-left:9pt;mso-wrap-distance-right:9pt;z-index:251669504;mso-width-relative:page;mso-height-relative:page;" coordsize="2979270,2790825" o:gfxdata="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GiCcsjbAAAACwEAAA8AAAAAAAAAAQAgAAAAIgAAAGRycy9kb3ducmV2LnhtbFBL&#10;AQIUABQAAAAIAIdO4kDn4nCnZgQAAOYXAAAOAAAAAAAAAAEAIAAAACoBAABkcnMvZTJvRG9jLnht&#10;bFBLBQYAAAAABgAGAFkBAAACCAAAAAA=&#10;">
              <o:lock v:ext="edit" aspectratio="f"/>
              <v:shape id="Text Box 6" o:spid="_x0000_s2066" o:spt="202" type="#_x0000_t202" style="position:absolute;left:0;top:1258432;height:379730;width:859431;mso-wrap-style:none;" filled="f" stroked="f" coordsize="21600,21600" o:gfxdata="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4Nnc&#10;wAAAANoAAAAPAAAAAAAAAAEAIAAAACIAAABkcnMvZG93bnJldi54bWxQSwECFAAUAAAACACHTuJA&#10;My8FnjsAAAA5AAAAEAAAAAAAAAABACAAAAAPAQAAZHJzL3NoYXBleG1sLnhtbFBLBQYAAAAABgAG&#10;AFsBAAC5AwAAAAA=&#10;">
                <v:path/>
                <v:fill on="f" focussize="0,0"/>
                <v:stroke on="f"/>
                <v:imagedata o:title=""/>
                <o:lock v:ext="edit" aspectratio="f"/>
                <v:textbox>
                  <w:txbxContent>
                    <w:p>
                      <w:pPr>
                        <w:rPr>
                          <w:ins w:id="52" w:author="wl" w:date="2016-09-08T13:57:56Z"/>
                          <w:sz w:val="21"/>
                        </w:rPr>
                      </w:pPr>
                      <w:ins w:id="53" w:author="wl" w:date="2016-09-08T13:57:56Z">
                        <w:r>
                          <w:rPr>
                            <w:rFonts w:hint="eastAsia"/>
                            <w:sz w:val="21"/>
                          </w:rPr>
                          <w:t>海达网商品</w:t>
                        </w:r>
                      </w:ins>
                    </w:p>
                  </w:txbxContent>
                </v:textbox>
              </v:shape>
              <v:shape id="Text Box 7" o:spid="_x0000_s2067" o:spt="202" type="#_x0000_t202" style="position:absolute;left:968721;top:506995;height:379095;width:450215;mso-wrap-style:none;" filled="f" stroked="f" coordsize="21600,21600" o:gfxdata="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H9NrrsAAADa&#10;AAAADwAAAAAAAAABACAAAAAiAAAAZHJzL2Rvd25yZXYueG1sUEsBAhQAFAAAAAgAh07iQDMvBZ47&#10;AAAAOQAAABAAAAAAAAAAAQAgAAAACgEAAGRycy9zaGFwZXhtbC54bWxQSwUGAAAAAAYABgBbAQAA&#10;tAMAAAAA&#10;">
                <v:path/>
                <v:fill on="f" focussize="0,0"/>
                <v:stroke on="f"/>
                <v:imagedata o:title=""/>
                <o:lock v:ext="edit" aspectratio="f"/>
                <v:textbox>
                  <w:txbxContent>
                    <w:p>
                      <w:pPr>
                        <w:rPr>
                          <w:ins w:id="54" w:author="wl" w:date="2016-09-08T13:57:56Z"/>
                          <w:sz w:val="21"/>
                        </w:rPr>
                      </w:pPr>
                      <w:ins w:id="55" w:author="wl" w:date="2016-09-08T13:57:56Z">
                        <w:r>
                          <w:rPr>
                            <w:rFonts w:hint="eastAsia"/>
                            <w:sz w:val="21"/>
                          </w:rPr>
                          <w:t>实体</w:t>
                        </w:r>
                      </w:ins>
                    </w:p>
                  </w:txbxContent>
                </v:textbox>
              </v:shape>
              <v:shape id="Text Box 8" o:spid="_x0000_s2068" o:spt="202" type="#_x0000_t202" style="position:absolute;left:950614;top:1901228;height:379095;width:589654;mso-wrap-style:none;" filled="f" stroked="f" coordsize="21600,21600" o:gfxdata="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M+g1&#10;wAAAANoAAAAPAAAAAAAAAAEAIAAAACIAAABkcnMvZG93bnJldi54bWxQSwECFAAUAAAACACHTuJA&#10;My8FnjsAAAA5AAAAEAAAAAAAAAABACAAAAAPAQAAZHJzL3NoYXBleG1sLnhtbFBLBQYAAAAABgAG&#10;AFsBAAC5AwAAAAA=&#10;">
                <v:path/>
                <v:fill on="f" focussize="0,0"/>
                <v:stroke on="f"/>
                <v:imagedata o:title=""/>
                <o:lock v:ext="edit" aspectratio="f"/>
                <v:textbox>
                  <w:txbxContent>
                    <w:p>
                      <w:pPr>
                        <w:rPr>
                          <w:ins w:id="56" w:author="wl" w:date="2016-09-08T13:57:56Z"/>
                          <w:sz w:val="21"/>
                        </w:rPr>
                      </w:pPr>
                      <w:ins w:id="57" w:author="wl" w:date="2016-09-08T13:57:56Z">
                        <w:r>
                          <w:rPr>
                            <w:rFonts w:hint="eastAsia"/>
                            <w:sz w:val="21"/>
                          </w:rPr>
                          <w:t>非实体</w:t>
                        </w:r>
                      </w:ins>
                    </w:p>
                  </w:txbxContent>
                </v:textbox>
              </v:shape>
              <v:shape id="Text Box 9" o:spid="_x0000_s2069" o:spt="202" type="#_x0000_t202" style="position:absolute;left:1647731;top:0;height:2790825;width:1331539;mso-wrap-style:none;" filled="f" stroked="f" coordsize="21600,21600" o:gfxdata="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et9P&#10;wAAAANsAAAAPAAAAAAAAAAEAIAAAACIAAABkcnMvZG93bnJldi54bWxQSwECFAAUAAAACACHTuJA&#10;My8FnjsAAAA5AAAAEAAAAAAAAAABACAAAAAPAQAAZHJzL3NoYXBleG1sLnhtbFBLBQYAAAAABgAG&#10;AFsBAAC5AwAAAAA=&#10;">
                <v:path/>
                <v:fill on="f" focussize="0,0"/>
                <v:stroke on="f"/>
                <v:imagedata o:title=""/>
                <o:lock v:ext="edit" aspectratio="f"/>
                <v:textbox>
                  <w:txbxContent>
                    <w:p>
                      <w:pPr>
                        <w:rPr>
                          <w:ins w:id="58" w:author="wl" w:date="2016-09-08T13:57:56Z"/>
                          <w:sz w:val="21"/>
                        </w:rPr>
                      </w:pPr>
                      <w:ins w:id="59" w:author="wl" w:date="2016-09-08T13:57:56Z">
                        <w:r>
                          <w:rPr>
                            <w:rFonts w:hint="eastAsia"/>
                            <w:sz w:val="21"/>
                          </w:rPr>
                          <w:t>1. 土建材料</w:t>
                        </w:r>
                      </w:ins>
                    </w:p>
                    <w:p>
                      <w:pPr>
                        <w:rPr>
                          <w:ins w:id="60" w:author="wl" w:date="2016-09-08T13:57:56Z"/>
                          <w:sz w:val="21"/>
                        </w:rPr>
                      </w:pPr>
                      <w:ins w:id="61" w:author="wl" w:date="2016-09-08T13:57:56Z">
                        <w:r>
                          <w:rPr>
                            <w:rFonts w:hint="eastAsia"/>
                            <w:sz w:val="21"/>
                          </w:rPr>
                          <w:t>2. 安装给排水</w:t>
                        </w:r>
                      </w:ins>
                    </w:p>
                    <w:p>
                      <w:pPr>
                        <w:rPr>
                          <w:ins w:id="62" w:author="wl" w:date="2016-09-08T13:57:56Z"/>
                          <w:sz w:val="21"/>
                        </w:rPr>
                      </w:pPr>
                      <w:ins w:id="63" w:author="wl" w:date="2016-09-08T13:57:56Z">
                        <w:r>
                          <w:rPr>
                            <w:rFonts w:hint="eastAsia"/>
                            <w:sz w:val="21"/>
                          </w:rPr>
                          <w:t>3. 安装电气</w:t>
                        </w:r>
                      </w:ins>
                    </w:p>
                    <w:p>
                      <w:pPr>
                        <w:rPr>
                          <w:ins w:id="64" w:author="wl" w:date="2016-09-08T13:57:56Z"/>
                          <w:sz w:val="21"/>
                        </w:rPr>
                      </w:pPr>
                      <w:ins w:id="65" w:author="wl" w:date="2016-09-08T13:57:56Z">
                        <w:r>
                          <w:rPr>
                            <w:rFonts w:hint="eastAsia"/>
                            <w:sz w:val="21"/>
                          </w:rPr>
                          <w:t>4. 安装暖通／消防</w:t>
                        </w:r>
                      </w:ins>
                    </w:p>
                    <w:p>
                      <w:pPr>
                        <w:rPr>
                          <w:ins w:id="66" w:author="wl" w:date="2016-09-08T13:57:56Z"/>
                          <w:sz w:val="21"/>
                        </w:rPr>
                      </w:pPr>
                      <w:ins w:id="67" w:author="wl" w:date="2016-09-08T13:57:56Z">
                        <w:r>
                          <w:rPr>
                            <w:rFonts w:hint="eastAsia"/>
                            <w:sz w:val="21"/>
                          </w:rPr>
                          <w:t>5. 装修装饰</w:t>
                        </w:r>
                      </w:ins>
                    </w:p>
                    <w:p>
                      <w:pPr>
                        <w:rPr>
                          <w:ins w:id="68" w:author="wl" w:date="2016-09-08T13:57:56Z"/>
                          <w:sz w:val="21"/>
                        </w:rPr>
                      </w:pPr>
                      <w:ins w:id="69" w:author="wl" w:date="2016-09-08T13:57:56Z">
                        <w:r>
                          <w:rPr>
                            <w:rFonts w:hint="eastAsia"/>
                            <w:sz w:val="21"/>
                          </w:rPr>
                          <w:t>6. 工具／标准件</w:t>
                        </w:r>
                      </w:ins>
                    </w:p>
                    <w:p>
                      <w:pPr>
                        <w:rPr>
                          <w:ins w:id="70" w:author="wl" w:date="2016-09-08T13:57:56Z"/>
                          <w:sz w:val="21"/>
                        </w:rPr>
                      </w:pPr>
                      <w:ins w:id="71" w:author="wl" w:date="2016-09-08T13:57:56Z">
                        <w:r>
                          <w:rPr>
                            <w:rFonts w:hint="eastAsia"/>
                            <w:sz w:val="21"/>
                          </w:rPr>
                          <w:t>7. 仪器仪表</w:t>
                        </w:r>
                      </w:ins>
                    </w:p>
                    <w:p>
                      <w:pPr>
                        <w:rPr>
                          <w:ins w:id="72" w:author="wl" w:date="2016-09-08T13:57:56Z"/>
                          <w:sz w:val="21"/>
                        </w:rPr>
                      </w:pPr>
                      <w:ins w:id="73" w:author="wl" w:date="2016-09-08T13:57:56Z">
                        <w:r>
                          <w:rPr>
                            <w:rFonts w:hint="eastAsia"/>
                            <w:sz w:val="21"/>
                          </w:rPr>
                          <w:t>8. 安全防护</w:t>
                        </w:r>
                      </w:ins>
                    </w:p>
                    <w:p>
                      <w:pPr>
                        <w:rPr>
                          <w:ins w:id="74" w:author="wl" w:date="2016-09-08T13:57:56Z"/>
                          <w:sz w:val="21"/>
                        </w:rPr>
                      </w:pPr>
                      <w:ins w:id="75" w:author="wl" w:date="2016-09-08T13:57:56Z">
                        <w:r>
                          <w:rPr>
                            <w:rFonts w:hint="eastAsia"/>
                            <w:sz w:val="21"/>
                          </w:rPr>
                          <w:t>9. 机械设备</w:t>
                        </w:r>
                      </w:ins>
                    </w:p>
                    <w:p>
                      <w:pPr>
                        <w:rPr>
                          <w:ins w:id="76" w:author="wl" w:date="2016-09-08T13:57:56Z"/>
                          <w:sz w:val="21"/>
                        </w:rPr>
                      </w:pPr>
                      <w:ins w:id="77" w:author="wl" w:date="2016-09-08T13:57:56Z">
                        <w:r>
                          <w:rPr>
                            <w:rFonts w:hint="eastAsia"/>
                            <w:sz w:val="21"/>
                          </w:rPr>
                          <w:t>10.办公／日用</w:t>
                        </w:r>
                      </w:ins>
                    </w:p>
                  </w:txbxContent>
                </v:textbox>
              </v:shape>
              <v:shape id="Left Brace 11" o:spid="_x0000_s2070" o:spt="87" type="#_x0000_t87" style="position:absolute;left:841972;top:633743;height:1524000;width:114300;v-text-anchor:middle;" filled="f" stroked="t" coordsize="21600,21600" o:gfxdata="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SPpK5AAAA2wAA&#10;AA8AAAAAAAAAAQAgAAAAIgAAAGRycy9kb3ducmV2LnhtbFBLAQIUABQAAAAIAIdO4kAzLwWeOwAA&#10;ADkAAAAQAAAAAAAAAAEAIAAAAAgBAABkcnMvc2hhcGV4bWwueG1sUEsFBgAAAAAGAAYAWwEAALID&#10;AAAAAA==&#10;" adj="134,10800">
                <v:path arrowok="t"/>
                <v:fill on="f" focussize="0,0"/>
                <v:stroke weight="2pt" color="#000000" joinstyle="round" endcap="round"/>
                <v:imagedata o:title=""/>
                <o:lock v:ext="edit" aspectratio="f"/>
                <v:shadow on="t" obscured="0" color="#000000" opacity="24903f" offset="0pt,1.5748031496063pt" offset2="0pt,0pt" origin="0f,32768f" matrix="65536f,0f,0f,65536f,0,0"/>
              </v:shape>
              <v:shape id="Left Brace 13" o:spid="_x0000_s2071" o:spt="87" type="#_x0000_t87" style="position:absolute;left:1539089;top:126749;height:1143000;width:114300;v-text-anchor:middle;" filled="f" stroked="t" coordsize="21600,21600" o:gfxdata="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T+3SugAAANsA&#10;AAAPAAAAAAAAAAEAIAAAACIAAABkcnMvZG93bnJldi54bWxQSwECFAAUAAAACACHTuJAMy8FnjsA&#10;AAA5AAAAEAAAAAAAAAABACAAAAAJAQAAZHJzL3NoYXBleG1sLnhtbFBLBQYAAAAABgAGAFsBAACz&#10;AwAAAAA=&#10;" adj="179,10800">
                <v:path arrowok="t"/>
                <v:fill on="f" focussize="0,0"/>
                <v:stroke weight="2pt" color="#000000" joinstyle="round"/>
                <v:imagedata o:title=""/>
                <o:lock v:ext="edit" aspectratio="f"/>
                <v:shadow on="t" obscured="0" color="#000000" opacity="24903f" offset="0pt,1.5748031496063pt" offset2="0pt,0pt" origin="0f,32768f" matrix="65536f,0f,0f,65536f,0,0"/>
              </v:shape>
              <v:shape id="Left Brace 14" o:spid="_x0000_s2072" o:spt="87" type="#_x0000_t87" style="position:absolute;left:1539089;top:1520983;height:1143000;width:114300;v-text-anchor:middle;" filled="f" stroked="t" coordsize="21600,21600" o:gfxdata="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pnWmugAAANsA&#10;AAAPAAAAAAAAAAEAIAAAACIAAABkcnMvZG93bnJldi54bWxQSwECFAAUAAAACACHTuJAMy8FnjsA&#10;AAA5AAAAEAAAAAAAAAABACAAAAAJAQAAZHJzL3NoYXBleG1sLnhtbFBLBQYAAAAABgAGAFsBAACz&#10;AwAAAAA=&#10;" adj="179,10800">
                <v:path arrowok="t"/>
                <v:fill on="f" focussize="0,0"/>
                <v:stroke weight="2pt" color="#000000" joinstyle="round"/>
                <v:imagedata o:title=""/>
                <o:lock v:ext="edit" aspectratio="f"/>
                <v:shadow on="t" obscured="0" color="#000000" opacity="24903f" offset="0pt,1.5748031496063pt" offset2="0pt,0pt" origin="0f,32768f" matrix="65536f,0f,0f,65536f,0,0"/>
              </v:shape>
              <w10:wrap type="through"/>
            </v:group>
          </w:pict>
        </w:r>
      </w:ins>
    </w:p>
    <w:p>
      <w:pPr>
        <w:pageBreakBefore w:val="0"/>
        <w:kinsoku/>
        <w:wordWrap/>
        <w:overflowPunct/>
        <w:topLinePunct w:val="0"/>
        <w:bidi w:val="0"/>
        <w:snapToGrid/>
        <w:spacing w:line="360" w:lineRule="auto"/>
        <w:ind w:right="0" w:rightChars="0"/>
        <w:textAlignment w:val="auto"/>
        <w:rPr>
          <w:ins w:id="78" w:author="wl" w:date="2016-09-08T13:57:53Z"/>
          <w:rFonts w:hint="eastAsia"/>
          <w:bCs/>
          <w:sz w:val="24"/>
          <w:szCs w:val="24"/>
        </w:rPr>
      </w:pPr>
    </w:p>
    <w:p>
      <w:pPr>
        <w:pageBreakBefore w:val="0"/>
        <w:kinsoku/>
        <w:wordWrap/>
        <w:overflowPunct/>
        <w:topLinePunct w:val="0"/>
        <w:bidi w:val="0"/>
        <w:snapToGrid/>
        <w:spacing w:line="360" w:lineRule="auto"/>
        <w:ind w:right="0" w:rightChars="0"/>
        <w:textAlignment w:val="auto"/>
        <w:rPr>
          <w:ins w:id="79" w:author="wl" w:date="2016-09-08T13:57:53Z"/>
          <w:rFonts w:hint="eastAsia"/>
          <w:bCs/>
          <w:sz w:val="24"/>
          <w:szCs w:val="24"/>
        </w:rPr>
      </w:pPr>
    </w:p>
    <w:p>
      <w:pPr>
        <w:pageBreakBefore w:val="0"/>
        <w:kinsoku/>
        <w:wordWrap/>
        <w:overflowPunct/>
        <w:topLinePunct w:val="0"/>
        <w:bidi w:val="0"/>
        <w:snapToGrid/>
        <w:spacing w:line="360" w:lineRule="auto"/>
        <w:ind w:right="0" w:rightChars="0"/>
        <w:textAlignment w:val="auto"/>
        <w:rPr>
          <w:ins w:id="80" w:author="wl" w:date="2016-09-08T13:57:53Z"/>
          <w:rFonts w:hint="eastAsia"/>
          <w:bCs/>
          <w:sz w:val="24"/>
          <w:szCs w:val="24"/>
        </w:rPr>
      </w:pPr>
    </w:p>
    <w:p>
      <w:pPr>
        <w:pageBreakBefore w:val="0"/>
        <w:kinsoku/>
        <w:wordWrap/>
        <w:overflowPunct/>
        <w:topLinePunct w:val="0"/>
        <w:bidi w:val="0"/>
        <w:snapToGrid/>
        <w:spacing w:line="360" w:lineRule="auto"/>
        <w:ind w:right="0" w:rightChars="0"/>
        <w:textAlignment w:val="auto"/>
        <w:rPr>
          <w:ins w:id="81" w:author="wl" w:date="2016-09-08T13:57:53Z"/>
          <w:rFonts w:hint="eastAsia"/>
          <w:bCs/>
          <w:sz w:val="24"/>
          <w:szCs w:val="24"/>
        </w:rPr>
      </w:pPr>
    </w:p>
    <w:p>
      <w:pPr>
        <w:pageBreakBefore w:val="0"/>
        <w:kinsoku/>
        <w:wordWrap/>
        <w:overflowPunct/>
        <w:topLinePunct w:val="0"/>
        <w:bidi w:val="0"/>
        <w:snapToGrid/>
        <w:spacing w:line="360" w:lineRule="auto"/>
        <w:ind w:right="0" w:rightChars="0"/>
        <w:textAlignment w:val="auto"/>
        <w:rPr>
          <w:ins w:id="82" w:author="wl" w:date="2016-09-08T13:57:53Z"/>
          <w:rFonts w:hint="eastAsia"/>
          <w:bCs/>
          <w:sz w:val="24"/>
          <w:szCs w:val="24"/>
        </w:rPr>
      </w:pPr>
    </w:p>
    <w:p>
      <w:pPr>
        <w:pageBreakBefore w:val="0"/>
        <w:kinsoku/>
        <w:wordWrap/>
        <w:overflowPunct/>
        <w:topLinePunct w:val="0"/>
        <w:bidi w:val="0"/>
        <w:snapToGrid/>
        <w:spacing w:line="360" w:lineRule="auto"/>
        <w:ind w:right="0" w:rightChars="0"/>
        <w:textAlignment w:val="auto"/>
        <w:rPr>
          <w:ins w:id="83" w:author="wl" w:date="2016-09-08T13:57:53Z"/>
          <w:rFonts w:hint="eastAsia"/>
          <w:bCs/>
          <w:sz w:val="24"/>
          <w:szCs w:val="24"/>
        </w:rPr>
      </w:pPr>
    </w:p>
    <w:p>
      <w:pPr>
        <w:pageBreakBefore w:val="0"/>
        <w:kinsoku/>
        <w:wordWrap/>
        <w:overflowPunct/>
        <w:topLinePunct w:val="0"/>
        <w:bidi w:val="0"/>
        <w:snapToGrid/>
        <w:spacing w:line="360" w:lineRule="auto"/>
        <w:ind w:right="0" w:rightChars="0"/>
        <w:textAlignment w:val="auto"/>
        <w:rPr>
          <w:ins w:id="84" w:author="wl" w:date="2016-09-08T13:57:53Z"/>
          <w:rFonts w:hint="eastAsia"/>
          <w:bCs/>
          <w:sz w:val="24"/>
          <w:szCs w:val="24"/>
        </w:rPr>
      </w:pPr>
    </w:p>
    <w:p>
      <w:pPr>
        <w:pageBreakBefore w:val="0"/>
        <w:kinsoku/>
        <w:wordWrap/>
        <w:overflowPunct/>
        <w:topLinePunct w:val="0"/>
        <w:bidi w:val="0"/>
        <w:snapToGrid/>
        <w:spacing w:line="360" w:lineRule="auto"/>
        <w:ind w:right="0" w:rightChars="0"/>
        <w:textAlignment w:val="auto"/>
        <w:rPr>
          <w:ins w:id="85" w:author="wl" w:date="2016-09-08T13:57:53Z"/>
          <w:rFonts w:hint="eastAsia"/>
          <w:bCs/>
          <w:sz w:val="24"/>
          <w:szCs w:val="24"/>
        </w:rPr>
      </w:pPr>
    </w:p>
    <w:p>
      <w:pPr>
        <w:pageBreakBefore w:val="0"/>
        <w:kinsoku/>
        <w:wordWrap/>
        <w:overflowPunct/>
        <w:topLinePunct w:val="0"/>
        <w:bidi w:val="0"/>
        <w:snapToGrid/>
        <w:spacing w:line="360" w:lineRule="auto"/>
        <w:ind w:right="0" w:rightChars="0"/>
        <w:textAlignment w:val="auto"/>
        <w:rPr>
          <w:rFonts w:hint="eastAsia"/>
          <w:bCs/>
          <w:sz w:val="24"/>
          <w:szCs w:val="24"/>
        </w:rPr>
      </w:pPr>
    </w:p>
    <w:p>
      <w:pPr>
        <w:pStyle w:val="4"/>
        <w:pageBreakBefore w:val="0"/>
        <w:kinsoku/>
        <w:wordWrap/>
        <w:overflowPunct/>
        <w:topLinePunct w:val="0"/>
        <w:bidi w:val="0"/>
        <w:snapToGrid/>
        <w:spacing w:line="360" w:lineRule="auto"/>
        <w:ind w:right="0" w:rightChars="0"/>
        <w:textAlignment w:val="auto"/>
        <w:rPr>
          <w:sz w:val="24"/>
          <w:szCs w:val="24"/>
        </w:rPr>
      </w:pPr>
      <w:bookmarkStart w:id="25" w:name="_Toc22565"/>
      <w:bookmarkStart w:id="26" w:name="_Toc1984"/>
      <w:bookmarkStart w:id="27" w:name="_Toc15068"/>
      <w:bookmarkStart w:id="28" w:name="_Toc9835"/>
      <w:bookmarkStart w:id="29" w:name="_Toc14692"/>
      <w:r>
        <w:rPr>
          <w:rFonts w:hint="eastAsia"/>
          <w:sz w:val="24"/>
          <w:szCs w:val="24"/>
        </w:rPr>
        <w:t>土建</w:t>
      </w:r>
      <w:bookmarkEnd w:id="25"/>
      <w:bookmarkEnd w:id="26"/>
      <w:bookmarkEnd w:id="27"/>
      <w:bookmarkEnd w:id="28"/>
      <w:bookmarkEnd w:id="29"/>
    </w:p>
    <w:p>
      <w:pPr>
        <w:pageBreakBefore w:val="0"/>
        <w:widowControl/>
        <w:kinsoku/>
        <w:wordWrap/>
        <w:overflowPunct/>
        <w:topLinePunct w:val="0"/>
        <w:bidi w:val="0"/>
        <w:snapToGrid/>
        <w:spacing w:line="360" w:lineRule="auto"/>
        <w:ind w:right="0" w:rightChars="0"/>
        <w:jc w:val="left"/>
        <w:textAlignment w:val="auto"/>
        <w:rPr>
          <w:ins w:id="86" w:author="wl" w:date="2016-09-08T13:58:58Z"/>
          <w:rFonts w:hint="eastAsia" w:cs="宋体"/>
          <w:color w:val="333333"/>
          <w:kern w:val="0"/>
          <w:sz w:val="24"/>
          <w:szCs w:val="24"/>
          <w:shd w:val="clear" w:color="auto" w:fill="FFFFFF"/>
          <w:rPrChange w:id="87" w:author="wl" w:date="2016-09-08T13:58:58Z">
            <w:rPr>
              <w:ins w:id="88" w:author="wl" w:date="2016-09-08T13:58:58Z"/>
              <w:rFonts w:hint="eastAsia"/>
            </w:rPr>
          </w:rPrChange>
        </w:rPr>
      </w:pPr>
      <w:r>
        <w:rPr>
          <w:rFonts w:hint="eastAsia" w:ascii="宋体" w:hAnsi="宋体" w:eastAsia="宋体" w:cs="宋体"/>
          <w:color w:val="333333"/>
          <w:kern w:val="0"/>
          <w:sz w:val="24"/>
          <w:szCs w:val="24"/>
          <w:shd w:val="clear" w:color="auto" w:fill="FFFFFF"/>
        </w:rPr>
        <w:t xml:space="preserve">    </w:t>
      </w:r>
      <w:ins w:id="89" w:author="wl" w:date="2016-09-08T13:58:58Z">
        <w:r>
          <w:rPr>
            <w:rFonts w:hint="eastAsia" w:cs="宋体"/>
            <w:color w:val="333333"/>
            <w:kern w:val="0"/>
            <w:sz w:val="24"/>
            <w:szCs w:val="24"/>
            <w:shd w:val="clear" w:color="auto" w:fill="FFFFFF"/>
            <w:rPrChange w:id="90" w:author="wl" w:date="2016-09-08T13:58:58Z">
              <w:rPr>
                <w:rFonts w:hint="eastAsia"/>
              </w:rPr>
            </w:rPrChange>
          </w:rPr>
          <w:t>土建大都一般专指小土建专业工程，包括住宅、公共建筑、构筑物等的一次建设。如降水、挖土方、打地基、浇筑柱梁板墙等维护结构的浇筑与砌筑工程及其配套的钢筋、简单装饰等。</w:t>
        </w:r>
      </w:ins>
    </w:p>
    <w:p>
      <w:pPr>
        <w:pageBreakBefore w:val="0"/>
        <w:widowControl/>
        <w:kinsoku/>
        <w:wordWrap/>
        <w:overflowPunct/>
        <w:topLinePunct w:val="0"/>
        <w:bidi w:val="0"/>
        <w:snapToGrid/>
        <w:spacing w:line="360" w:lineRule="auto"/>
        <w:ind w:right="0" w:rightChars="0" w:firstLine="480"/>
        <w:jc w:val="left"/>
        <w:textAlignment w:val="auto"/>
        <w:rPr>
          <w:ins w:id="91" w:author="wl" w:date="2016-09-08T14:02:52Z"/>
          <w:rFonts w:hint="eastAsia" w:cs="宋体"/>
          <w:color w:val="333333"/>
          <w:kern w:val="0"/>
          <w:sz w:val="24"/>
          <w:szCs w:val="24"/>
          <w:shd w:val="clear" w:color="auto" w:fill="FFFFFF"/>
        </w:rPr>
      </w:pPr>
      <w:ins w:id="92" w:author="wl" w:date="2016-09-08T13:58:58Z">
        <w:r>
          <w:rPr>
            <w:rFonts w:hint="eastAsia" w:cs="宋体"/>
            <w:color w:val="333333"/>
            <w:kern w:val="0"/>
            <w:sz w:val="24"/>
            <w:szCs w:val="24"/>
            <w:shd w:val="clear" w:color="auto" w:fill="FFFFFF"/>
            <w:rPrChange w:id="93" w:author="wl" w:date="2016-09-08T13:58:58Z">
              <w:rPr>
                <w:rFonts w:hint="eastAsia"/>
              </w:rPr>
            </w:rPrChange>
          </w:rPr>
          <w:t>土建材料的二级、三级分类如表1所示。土建材料按照材质和用途的不同分为金属材料（主要是钢材）、脚手架、成型钢构件、变形缝、木竹板材、防腐防水材料、绝热耐火材料活动房屋和市政道路用砖等。其中，金属材料按照材料外形分为线材、型材、管材、板材和辅助材料等。由于其常用性，将线材、型材、管材、板材和辅助材料提到二级分类目录。</w:t>
        </w:r>
      </w:ins>
    </w:p>
    <w:p>
      <w:pPr>
        <w:pageBreakBefore w:val="0"/>
        <w:widowControl/>
        <w:kinsoku/>
        <w:wordWrap/>
        <w:overflowPunct/>
        <w:topLinePunct w:val="0"/>
        <w:bidi w:val="0"/>
        <w:snapToGrid/>
        <w:spacing w:line="360" w:lineRule="auto"/>
        <w:ind w:right="0" w:rightChars="0" w:firstLine="480"/>
        <w:jc w:val="left"/>
        <w:textAlignment w:val="auto"/>
        <w:rPr>
          <w:ins w:id="94" w:author="wl" w:date="2016-09-08T14:00:20Z"/>
          <w:rFonts w:hint="eastAsia" w:cs="宋体"/>
          <w:color w:val="333333"/>
          <w:kern w:val="0"/>
          <w:sz w:val="24"/>
          <w:szCs w:val="24"/>
          <w:shd w:val="clear" w:color="auto" w:fill="FFFFFF"/>
        </w:rPr>
      </w:pPr>
      <w:ins w:id="95" w:author="wl" w:date="2016-09-08T14:02:57Z">
        <w:r>
          <w:rPr>
            <w:rFonts w:hint="eastAsia" w:cs="宋体"/>
            <w:color w:val="333333"/>
            <w:kern w:val="0"/>
            <w:sz w:val="24"/>
            <w:szCs w:val="24"/>
            <w:shd w:val="clear" w:color="auto" w:fill="FFFFFF"/>
            <w:rPrChange w:id="96" w:author="wl" w:date="2016-09-08T14:02:57Z">
              <w:rPr>
                <w:rFonts w:hint="eastAsia"/>
              </w:rPr>
            </w:rPrChange>
          </w:rPr>
          <w:t>表1 土建材料二级和三级分类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410"/>
        <w:gridCol w:w="5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7" w:author="wl" w:date="2016-09-08T14:00:23Z"/>
        </w:trPr>
        <w:tc>
          <w:tcPr>
            <w:tcW w:w="1413" w:type="dxa"/>
            <w:vAlign w:val="center"/>
          </w:tcPr>
          <w:p>
            <w:pPr>
              <w:jc w:val="center"/>
              <w:rPr>
                <w:ins w:id="98" w:author="wl" w:date="2016-09-08T14:00:23Z"/>
                <w:rFonts w:ascii="STKaiti" w:hAnsi="STKaiti"/>
                <w:sz w:val="20"/>
                <w:szCs w:val="20"/>
              </w:rPr>
            </w:pPr>
            <w:ins w:id="99" w:author="wl" w:date="2016-09-08T14:00:23Z">
              <w:r>
                <w:rPr>
                  <w:rFonts w:hint="eastAsia" w:ascii="STKaiti" w:hAnsi="STKaiti"/>
                  <w:sz w:val="20"/>
                  <w:szCs w:val="20"/>
                </w:rPr>
                <w:t>一级分类</w:t>
              </w:r>
            </w:ins>
          </w:p>
        </w:tc>
        <w:tc>
          <w:tcPr>
            <w:tcW w:w="2410" w:type="dxa"/>
            <w:vAlign w:val="center"/>
          </w:tcPr>
          <w:p>
            <w:pPr>
              <w:jc w:val="center"/>
              <w:rPr>
                <w:ins w:id="100" w:author="wl" w:date="2016-09-08T14:00:23Z"/>
                <w:rFonts w:ascii="STKaiti" w:hAnsi="STKaiti"/>
                <w:sz w:val="20"/>
                <w:szCs w:val="20"/>
              </w:rPr>
            </w:pPr>
            <w:ins w:id="101" w:author="wl" w:date="2016-09-08T14:00:23Z">
              <w:r>
                <w:rPr>
                  <w:rFonts w:hint="eastAsia" w:ascii="STKaiti" w:hAnsi="STKaiti"/>
                  <w:sz w:val="20"/>
                  <w:szCs w:val="20"/>
                </w:rPr>
                <w:t>二级分类（种数）</w:t>
              </w:r>
            </w:ins>
          </w:p>
        </w:tc>
        <w:tc>
          <w:tcPr>
            <w:tcW w:w="5187" w:type="dxa"/>
            <w:vAlign w:val="center"/>
          </w:tcPr>
          <w:p>
            <w:pPr>
              <w:jc w:val="center"/>
              <w:rPr>
                <w:ins w:id="102" w:author="wl" w:date="2016-09-08T14:00:23Z"/>
                <w:rFonts w:ascii="STKaiti" w:hAnsi="STKaiti"/>
                <w:sz w:val="20"/>
                <w:szCs w:val="20"/>
              </w:rPr>
            </w:pPr>
            <w:ins w:id="103" w:author="wl" w:date="2016-09-08T14:00:23Z">
              <w:r>
                <w:rPr>
                  <w:rFonts w:hint="eastAsia" w:ascii="STKaiti" w:hAnsi="STKaiti"/>
                  <w:sz w:val="20"/>
                  <w:szCs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4" w:author="wl" w:date="2016-09-08T14:00:23Z"/>
        </w:trPr>
        <w:tc>
          <w:tcPr>
            <w:tcW w:w="1413" w:type="dxa"/>
            <w:vMerge w:val="restart"/>
            <w:vAlign w:val="center"/>
          </w:tcPr>
          <w:p>
            <w:pPr>
              <w:jc w:val="both"/>
              <w:rPr>
                <w:ins w:id="105" w:author="wl" w:date="2016-09-08T14:00:23Z"/>
                <w:rFonts w:ascii="STKaiti" w:hAnsi="STKaiti"/>
                <w:sz w:val="20"/>
                <w:szCs w:val="20"/>
              </w:rPr>
            </w:pPr>
            <w:ins w:id="106" w:author="wl" w:date="2016-09-08T14:00:23Z">
              <w:r>
                <w:rPr>
                  <w:rFonts w:hint="eastAsia" w:ascii="STKaiti" w:hAnsi="STKaiti"/>
                  <w:sz w:val="20"/>
                  <w:szCs w:val="20"/>
                </w:rPr>
                <w:t>1. 土建材料</w:t>
              </w:r>
            </w:ins>
          </w:p>
        </w:tc>
        <w:tc>
          <w:tcPr>
            <w:tcW w:w="2410" w:type="dxa"/>
            <w:vAlign w:val="center"/>
          </w:tcPr>
          <w:p>
            <w:pPr>
              <w:jc w:val="both"/>
              <w:rPr>
                <w:ins w:id="107" w:author="wl" w:date="2016-09-08T14:00:23Z"/>
                <w:rFonts w:ascii="STKaiti" w:hAnsi="STKaiti"/>
                <w:sz w:val="20"/>
                <w:szCs w:val="20"/>
              </w:rPr>
            </w:pPr>
            <w:ins w:id="108" w:author="wl" w:date="2016-09-08T14:00:23Z">
              <w:r>
                <w:rPr>
                  <w:rFonts w:hint="eastAsia" w:ascii="STKaiti" w:hAnsi="STKaiti"/>
                  <w:sz w:val="20"/>
                  <w:szCs w:val="20"/>
                </w:rPr>
                <w:t>1.1 线材 （7）</w:t>
              </w:r>
            </w:ins>
          </w:p>
        </w:tc>
        <w:tc>
          <w:tcPr>
            <w:tcW w:w="5187" w:type="dxa"/>
            <w:vAlign w:val="center"/>
          </w:tcPr>
          <w:p>
            <w:pPr>
              <w:jc w:val="both"/>
              <w:rPr>
                <w:ins w:id="109" w:author="wl" w:date="2016-09-08T14:00:23Z"/>
                <w:rFonts w:ascii="STKaiti" w:hAnsi="STKaiti"/>
                <w:sz w:val="20"/>
                <w:szCs w:val="20"/>
              </w:rPr>
            </w:pPr>
            <w:ins w:id="110" w:author="wl" w:date="2016-09-08T14:00:23Z">
              <w:r>
                <w:rPr>
                  <w:rFonts w:hint="eastAsia" w:ascii="STKaiti" w:hAnsi="STKaiti"/>
                  <w:sz w:val="20"/>
                  <w:szCs w:val="20"/>
                </w:rPr>
                <w:t>钢筋、盘条、盘螺、钢丝、铁丝、钢丝绳、钢绞线</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111" w:author="wl" w:date="2016-09-08T14:00:23Z"/>
        </w:trPr>
        <w:tc>
          <w:tcPr>
            <w:tcW w:w="1413" w:type="dxa"/>
            <w:vMerge w:val="continue"/>
            <w:vAlign w:val="center"/>
          </w:tcPr>
          <w:p>
            <w:pPr>
              <w:jc w:val="both"/>
              <w:rPr>
                <w:ins w:id="112" w:author="wl" w:date="2016-09-08T14:00:23Z"/>
                <w:rFonts w:ascii="STKaiti" w:hAnsi="STKaiti"/>
                <w:sz w:val="20"/>
                <w:szCs w:val="20"/>
              </w:rPr>
            </w:pPr>
          </w:p>
        </w:tc>
        <w:tc>
          <w:tcPr>
            <w:tcW w:w="2410" w:type="dxa"/>
            <w:vAlign w:val="center"/>
          </w:tcPr>
          <w:p>
            <w:pPr>
              <w:jc w:val="both"/>
              <w:rPr>
                <w:ins w:id="113" w:author="wl" w:date="2016-09-08T14:00:23Z"/>
                <w:rFonts w:ascii="STKaiti" w:hAnsi="STKaiti"/>
                <w:sz w:val="20"/>
                <w:szCs w:val="20"/>
              </w:rPr>
            </w:pPr>
            <w:ins w:id="114" w:author="wl" w:date="2016-09-08T14:00:23Z">
              <w:r>
                <w:rPr>
                  <w:rFonts w:hint="eastAsia" w:ascii="STKaiti" w:hAnsi="STKaiti"/>
                  <w:sz w:val="20"/>
                  <w:szCs w:val="20"/>
                </w:rPr>
                <w:t>1.2 型材 （10）</w:t>
              </w:r>
            </w:ins>
          </w:p>
        </w:tc>
        <w:tc>
          <w:tcPr>
            <w:tcW w:w="5187" w:type="dxa"/>
            <w:vAlign w:val="center"/>
          </w:tcPr>
          <w:p>
            <w:pPr>
              <w:jc w:val="both"/>
              <w:rPr>
                <w:ins w:id="115" w:author="wl" w:date="2016-09-08T14:00:23Z"/>
                <w:rFonts w:ascii="STKaiti" w:hAnsi="STKaiti"/>
                <w:sz w:val="20"/>
                <w:szCs w:val="20"/>
              </w:rPr>
            </w:pPr>
            <w:ins w:id="116" w:author="wl" w:date="2016-09-08T14:00:23Z">
              <w:r>
                <w:rPr>
                  <w:rFonts w:hint="eastAsia" w:ascii="STKaiti" w:hAnsi="STKaiti"/>
                  <w:sz w:val="20"/>
                  <w:szCs w:val="20"/>
                </w:rPr>
                <w:t>圆钢、方钢、扁钢、六角钢、八角钢、角钢、槽钢、工字钢、</w:t>
              </w:r>
            </w:ins>
            <w:ins w:id="117" w:author="wl" w:date="2016-09-08T14:00:23Z">
              <w:r>
                <w:rPr>
                  <w:rFonts w:ascii="STKaiti" w:hAnsi="STKaiti"/>
                  <w:sz w:val="20"/>
                  <w:szCs w:val="20"/>
                </w:rPr>
                <w:t>H</w:t>
              </w:r>
            </w:ins>
            <w:ins w:id="118" w:author="wl" w:date="2016-09-08T14:00:23Z">
              <w:r>
                <w:rPr>
                  <w:rFonts w:hint="eastAsia" w:ascii="STKaiti" w:hAnsi="STKaiti"/>
                  <w:sz w:val="20"/>
                  <w:szCs w:val="20"/>
                </w:rPr>
                <w:t>型钢、钢轨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9" w:author="wl" w:date="2016-09-08T14:00:23Z"/>
        </w:trPr>
        <w:tc>
          <w:tcPr>
            <w:tcW w:w="1413" w:type="dxa"/>
            <w:vMerge w:val="continue"/>
            <w:vAlign w:val="center"/>
          </w:tcPr>
          <w:p>
            <w:pPr>
              <w:jc w:val="both"/>
              <w:rPr>
                <w:ins w:id="120" w:author="wl" w:date="2016-09-08T14:00:23Z"/>
                <w:rFonts w:ascii="STKaiti" w:hAnsi="STKaiti"/>
                <w:sz w:val="20"/>
                <w:szCs w:val="20"/>
              </w:rPr>
            </w:pPr>
          </w:p>
        </w:tc>
        <w:tc>
          <w:tcPr>
            <w:tcW w:w="2410" w:type="dxa"/>
            <w:vAlign w:val="center"/>
          </w:tcPr>
          <w:p>
            <w:pPr>
              <w:jc w:val="both"/>
              <w:rPr>
                <w:ins w:id="121" w:author="wl" w:date="2016-09-08T14:00:23Z"/>
                <w:rFonts w:ascii="STKaiti" w:hAnsi="STKaiti"/>
                <w:sz w:val="20"/>
                <w:szCs w:val="20"/>
              </w:rPr>
            </w:pPr>
            <w:ins w:id="122" w:author="wl" w:date="2016-09-08T14:00:23Z">
              <w:r>
                <w:rPr>
                  <w:rFonts w:hint="eastAsia" w:ascii="STKaiti" w:hAnsi="STKaiti"/>
                  <w:sz w:val="20"/>
                  <w:szCs w:val="20"/>
                </w:rPr>
                <w:t>1.3 管材 （5）</w:t>
              </w:r>
            </w:ins>
          </w:p>
        </w:tc>
        <w:tc>
          <w:tcPr>
            <w:tcW w:w="5187" w:type="dxa"/>
            <w:vAlign w:val="center"/>
          </w:tcPr>
          <w:p>
            <w:pPr>
              <w:jc w:val="both"/>
              <w:rPr>
                <w:ins w:id="123" w:author="wl" w:date="2016-09-08T14:00:23Z"/>
                <w:rFonts w:ascii="STKaiti" w:hAnsi="STKaiti"/>
                <w:sz w:val="20"/>
                <w:szCs w:val="20"/>
              </w:rPr>
            </w:pPr>
            <w:ins w:id="124" w:author="wl" w:date="2016-09-08T14:00:23Z">
              <w:r>
                <w:rPr>
                  <w:rFonts w:hint="eastAsia" w:ascii="STKaiti" w:hAnsi="STKaiti"/>
                  <w:sz w:val="20"/>
                  <w:szCs w:val="20"/>
                </w:rPr>
                <w:t>无缝钢管、焊接钢管、</w:t>
              </w:r>
            </w:ins>
            <w:ins w:id="125" w:author="wl" w:date="2016-09-08T14:00:23Z">
              <w:r>
                <w:rPr>
                  <w:rFonts w:hint="eastAsia" w:ascii="STKaiti" w:hAnsi="STKaiti"/>
                  <w:color w:val="FF0000"/>
                  <w:sz w:val="20"/>
                  <w:szCs w:val="20"/>
                </w:rPr>
                <w:t>镀锌钢管、不锈钢管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6" w:author="wl" w:date="2016-09-08T14:00:23Z"/>
        </w:trPr>
        <w:tc>
          <w:tcPr>
            <w:tcW w:w="1413" w:type="dxa"/>
            <w:vMerge w:val="continue"/>
            <w:vAlign w:val="center"/>
          </w:tcPr>
          <w:p>
            <w:pPr>
              <w:jc w:val="both"/>
              <w:rPr>
                <w:ins w:id="127" w:author="wl" w:date="2016-09-08T14:00:23Z"/>
                <w:rFonts w:ascii="STKaiti" w:hAnsi="STKaiti"/>
                <w:sz w:val="20"/>
                <w:szCs w:val="20"/>
              </w:rPr>
            </w:pPr>
          </w:p>
        </w:tc>
        <w:tc>
          <w:tcPr>
            <w:tcW w:w="2410" w:type="dxa"/>
            <w:vAlign w:val="center"/>
          </w:tcPr>
          <w:p>
            <w:pPr>
              <w:jc w:val="both"/>
              <w:rPr>
                <w:ins w:id="128" w:author="wl" w:date="2016-09-08T14:00:23Z"/>
                <w:rFonts w:ascii="STKaiti" w:hAnsi="STKaiti"/>
                <w:sz w:val="20"/>
                <w:szCs w:val="20"/>
              </w:rPr>
            </w:pPr>
            <w:ins w:id="129" w:author="wl" w:date="2016-09-08T14:00:23Z">
              <w:r>
                <w:rPr>
                  <w:rFonts w:hint="eastAsia" w:ascii="STKaiti" w:hAnsi="STKaiti"/>
                  <w:sz w:val="20"/>
                  <w:szCs w:val="20"/>
                </w:rPr>
                <w:t>1.4 板材 （11）</w:t>
              </w:r>
            </w:ins>
          </w:p>
        </w:tc>
        <w:tc>
          <w:tcPr>
            <w:tcW w:w="5187" w:type="dxa"/>
            <w:vAlign w:val="center"/>
          </w:tcPr>
          <w:p>
            <w:pPr>
              <w:jc w:val="both"/>
              <w:rPr>
                <w:ins w:id="130" w:author="wl" w:date="2016-09-08T14:00:23Z"/>
                <w:rFonts w:ascii="STKaiti" w:hAnsi="STKaiti"/>
                <w:sz w:val="20"/>
                <w:szCs w:val="20"/>
              </w:rPr>
            </w:pPr>
            <w:ins w:id="131" w:author="wl" w:date="2016-09-08T14:00:23Z">
              <w:r>
                <w:rPr>
                  <w:rFonts w:hint="eastAsia" w:ascii="STKaiti" w:hAnsi="STKaiti"/>
                  <w:sz w:val="20"/>
                  <w:szCs w:val="20"/>
                </w:rPr>
                <w:t>热扎钢板、冷轧钢板、镀锌钢板、镀锡钢板、花纹钢板、冷弯波形钢板、不锈钢板、钢带、电工用硅钢片、铝板材、铝卷材</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2" w:author="wl" w:date="2016-09-08T14:00:23Z"/>
        </w:trPr>
        <w:tc>
          <w:tcPr>
            <w:tcW w:w="1413" w:type="dxa"/>
            <w:vMerge w:val="continue"/>
            <w:vAlign w:val="center"/>
          </w:tcPr>
          <w:p>
            <w:pPr>
              <w:jc w:val="both"/>
              <w:rPr>
                <w:ins w:id="133" w:author="wl" w:date="2016-09-08T14:00:23Z"/>
                <w:rFonts w:ascii="STKaiti" w:hAnsi="STKaiti"/>
                <w:sz w:val="20"/>
                <w:szCs w:val="20"/>
              </w:rPr>
            </w:pPr>
          </w:p>
        </w:tc>
        <w:tc>
          <w:tcPr>
            <w:tcW w:w="2410" w:type="dxa"/>
            <w:vAlign w:val="center"/>
          </w:tcPr>
          <w:p>
            <w:pPr>
              <w:jc w:val="both"/>
              <w:rPr>
                <w:ins w:id="134" w:author="wl" w:date="2016-09-08T14:00:23Z"/>
                <w:rFonts w:ascii="STKaiti" w:hAnsi="STKaiti"/>
                <w:sz w:val="20"/>
                <w:szCs w:val="20"/>
              </w:rPr>
            </w:pPr>
            <w:ins w:id="135" w:author="wl" w:date="2016-09-08T14:00:23Z">
              <w:r>
                <w:rPr>
                  <w:rFonts w:hint="eastAsia" w:ascii="STKaiti" w:hAnsi="STKaiti"/>
                  <w:sz w:val="20"/>
                  <w:szCs w:val="20"/>
                </w:rPr>
                <w:t xml:space="preserve">1.5 </w:t>
              </w:r>
              <w:commentRangeStart w:id="0"/>
              <w:r>
                <w:rPr>
                  <w:rFonts w:hint="eastAsia" w:ascii="STKaiti" w:hAnsi="STKaiti"/>
                  <w:sz w:val="20"/>
                  <w:szCs w:val="20"/>
                </w:rPr>
                <w:t xml:space="preserve">辅助材料 </w:t>
              </w:r>
            </w:ins>
            <w:ins w:id="136" w:author="wl" w:date="2016-09-08T14:00:23Z">
              <w:commentRangeEnd w:id="0"/>
              <w:r>
                <w:rPr>
                  <w:rStyle w:val="29"/>
                </w:rPr>
                <w:commentReference w:id="0"/>
              </w:r>
            </w:ins>
            <w:ins w:id="137" w:author="wl" w:date="2016-09-08T14:00:23Z">
              <w:r>
                <w:rPr>
                  <w:rFonts w:hint="eastAsia" w:ascii="STKaiti" w:hAnsi="STKaiti"/>
                  <w:sz w:val="20"/>
                  <w:szCs w:val="20"/>
                </w:rPr>
                <w:t>（9）</w:t>
              </w:r>
            </w:ins>
          </w:p>
        </w:tc>
        <w:tc>
          <w:tcPr>
            <w:tcW w:w="5187" w:type="dxa"/>
            <w:vAlign w:val="center"/>
          </w:tcPr>
          <w:p>
            <w:pPr>
              <w:jc w:val="both"/>
              <w:rPr>
                <w:ins w:id="138" w:author="wl" w:date="2016-09-08T14:00:23Z"/>
                <w:rFonts w:ascii="STKaiti" w:hAnsi="STKaiti"/>
                <w:sz w:val="20"/>
                <w:szCs w:val="20"/>
              </w:rPr>
            </w:pPr>
            <w:ins w:id="139" w:author="wl" w:date="2016-09-08T14:00:23Z">
              <w:r>
                <w:rPr>
                  <w:rFonts w:hint="eastAsia" w:ascii="STKaiti" w:hAnsi="STKaiti"/>
                  <w:sz w:val="20"/>
                  <w:szCs w:val="20"/>
                </w:rPr>
                <w:t>钢筋钩、</w:t>
              </w:r>
            </w:ins>
            <w:ins w:id="140" w:author="wl" w:date="2016-09-08T14:00:23Z">
              <w:r>
                <w:rPr>
                  <w:rFonts w:hint="eastAsia" w:ascii="STKaiti" w:hAnsi="STKaiti"/>
                  <w:color w:val="FF0000"/>
                  <w:sz w:val="20"/>
                  <w:szCs w:val="20"/>
                </w:rPr>
                <w:t>撬棍</w:t>
              </w:r>
            </w:ins>
            <w:ins w:id="141" w:author="wl" w:date="2016-09-08T14:00:23Z">
              <w:r>
                <w:rPr>
                  <w:rFonts w:hint="eastAsia" w:ascii="STKaiti" w:hAnsi="STKaiti"/>
                  <w:sz w:val="20"/>
                  <w:szCs w:val="20"/>
                </w:rPr>
                <w:t xml:space="preserve">、起供板子、马凳筋、钢筋支架、钢筋垫块、钢筋连接套筒、钢管堵头、其他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142" w:author="wl" w:date="2016-09-08T14:00:23Z"/>
        </w:trPr>
        <w:tc>
          <w:tcPr>
            <w:tcW w:w="1413" w:type="dxa"/>
            <w:vMerge w:val="continue"/>
            <w:vAlign w:val="center"/>
          </w:tcPr>
          <w:p>
            <w:pPr>
              <w:jc w:val="both"/>
              <w:rPr>
                <w:ins w:id="143" w:author="wl" w:date="2016-09-08T14:00:23Z"/>
                <w:rFonts w:ascii="STKaiti" w:hAnsi="STKaiti"/>
                <w:sz w:val="20"/>
                <w:szCs w:val="20"/>
              </w:rPr>
            </w:pPr>
          </w:p>
        </w:tc>
        <w:tc>
          <w:tcPr>
            <w:tcW w:w="2410" w:type="dxa"/>
            <w:vAlign w:val="center"/>
          </w:tcPr>
          <w:p>
            <w:pPr>
              <w:jc w:val="both"/>
              <w:rPr>
                <w:ins w:id="144" w:author="wl" w:date="2016-09-08T14:00:23Z"/>
                <w:rFonts w:ascii="STKaiti" w:hAnsi="STKaiti"/>
                <w:sz w:val="20"/>
                <w:szCs w:val="20"/>
              </w:rPr>
            </w:pPr>
            <w:ins w:id="145" w:author="wl" w:date="2016-09-08T14:00:23Z">
              <w:r>
                <w:rPr>
                  <w:rFonts w:hint="eastAsia" w:ascii="STKaiti" w:hAnsi="STKaiti"/>
                  <w:sz w:val="20"/>
                  <w:szCs w:val="20"/>
                </w:rPr>
                <w:t>1.6 脚手架及附件 （8）</w:t>
              </w:r>
            </w:ins>
          </w:p>
        </w:tc>
        <w:tc>
          <w:tcPr>
            <w:tcW w:w="5187" w:type="dxa"/>
            <w:vAlign w:val="center"/>
          </w:tcPr>
          <w:p>
            <w:pPr>
              <w:jc w:val="both"/>
              <w:rPr>
                <w:ins w:id="146" w:author="wl" w:date="2016-09-08T14:00:23Z"/>
                <w:rFonts w:ascii="STKaiti" w:hAnsi="STKaiti"/>
                <w:sz w:val="20"/>
                <w:szCs w:val="20"/>
              </w:rPr>
            </w:pPr>
            <w:ins w:id="147" w:author="wl" w:date="2016-09-08T14:00:23Z">
              <w:r>
                <w:rPr>
                  <w:rFonts w:hint="eastAsia" w:ascii="STKaiti" w:hAnsi="STKaiti"/>
                  <w:sz w:val="20"/>
                  <w:szCs w:val="20"/>
                </w:rPr>
                <w:t>脚手架、软梯、移动式挂梯／挂篮、扣件、底座、脚手板、挡脚板、</w:t>
              </w:r>
            </w:ins>
            <w:ins w:id="148" w:author="wl" w:date="2016-09-08T14:00:23Z">
              <w:r>
                <w:rPr>
                  <w:rFonts w:hint="eastAsia" w:ascii="STKaiti" w:hAnsi="STKaiti"/>
                  <w:color w:val="FF0000"/>
                  <w:sz w:val="20"/>
                  <w:szCs w:val="20"/>
                </w:rPr>
                <w:t>防护网</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49" w:author="wl" w:date="2016-09-08T14:00:23Z"/>
        </w:trPr>
        <w:tc>
          <w:tcPr>
            <w:tcW w:w="1413" w:type="dxa"/>
            <w:vMerge w:val="continue"/>
            <w:vAlign w:val="center"/>
          </w:tcPr>
          <w:p>
            <w:pPr>
              <w:jc w:val="both"/>
              <w:rPr>
                <w:ins w:id="150" w:author="wl" w:date="2016-09-08T14:00:23Z"/>
                <w:rFonts w:ascii="STKaiti" w:hAnsi="STKaiti"/>
                <w:sz w:val="20"/>
                <w:szCs w:val="20"/>
              </w:rPr>
            </w:pPr>
          </w:p>
        </w:tc>
        <w:tc>
          <w:tcPr>
            <w:tcW w:w="2410" w:type="dxa"/>
            <w:vAlign w:val="center"/>
          </w:tcPr>
          <w:p>
            <w:pPr>
              <w:jc w:val="both"/>
              <w:rPr>
                <w:ins w:id="151" w:author="wl" w:date="2016-09-08T14:00:23Z"/>
                <w:rFonts w:ascii="STKaiti" w:hAnsi="STKaiti"/>
                <w:sz w:val="20"/>
                <w:szCs w:val="20"/>
              </w:rPr>
            </w:pPr>
            <w:ins w:id="152" w:author="wl" w:date="2016-09-08T14:00:23Z">
              <w:r>
                <w:rPr>
                  <w:rFonts w:hint="eastAsia" w:ascii="STKaiti" w:hAnsi="STKaiti"/>
                  <w:sz w:val="20"/>
                  <w:szCs w:val="20"/>
                </w:rPr>
                <w:t>1.7 成型钢构件 （14）</w:t>
              </w:r>
            </w:ins>
          </w:p>
        </w:tc>
        <w:tc>
          <w:tcPr>
            <w:tcW w:w="5187" w:type="dxa"/>
            <w:vAlign w:val="center"/>
          </w:tcPr>
          <w:p>
            <w:pPr>
              <w:jc w:val="both"/>
              <w:rPr>
                <w:ins w:id="153" w:author="wl" w:date="2016-09-08T14:00:23Z"/>
                <w:rFonts w:ascii="STKaiti" w:hAnsi="STKaiti"/>
                <w:sz w:val="20"/>
                <w:szCs w:val="20"/>
              </w:rPr>
            </w:pPr>
            <w:ins w:id="154" w:author="wl" w:date="2016-09-08T14:00:23Z">
              <w:r>
                <w:rPr>
                  <w:rFonts w:hint="eastAsia" w:ascii="STKaiti" w:hAnsi="STKaiti"/>
                  <w:sz w:val="20"/>
                  <w:szCs w:val="20"/>
                </w:rPr>
                <w:t>钢屋架、钢网架、钢托架、钢桁架、钢柱、钢梁、钢楼板、钢支撑、钢墙架、钢檀条、钢平台、钢梯、钢栏杆、其他钢构件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5" w:author="wl" w:date="2016-09-08T14:00:23Z"/>
        </w:trPr>
        <w:tc>
          <w:tcPr>
            <w:tcW w:w="1413" w:type="dxa"/>
            <w:vMerge w:val="continue"/>
            <w:vAlign w:val="center"/>
          </w:tcPr>
          <w:p>
            <w:pPr>
              <w:jc w:val="both"/>
              <w:rPr>
                <w:ins w:id="156" w:author="wl" w:date="2016-09-08T14:00:23Z"/>
                <w:rFonts w:ascii="STKaiti" w:hAnsi="STKaiti"/>
                <w:sz w:val="20"/>
                <w:szCs w:val="20"/>
              </w:rPr>
            </w:pPr>
          </w:p>
        </w:tc>
        <w:tc>
          <w:tcPr>
            <w:tcW w:w="2410" w:type="dxa"/>
            <w:vAlign w:val="center"/>
          </w:tcPr>
          <w:p>
            <w:pPr>
              <w:jc w:val="both"/>
              <w:rPr>
                <w:ins w:id="157" w:author="wl" w:date="2016-09-08T14:00:23Z"/>
                <w:rFonts w:ascii="STKaiti" w:hAnsi="STKaiti"/>
                <w:sz w:val="20"/>
                <w:szCs w:val="20"/>
              </w:rPr>
            </w:pPr>
            <w:ins w:id="158" w:author="wl" w:date="2016-09-08T14:00:23Z">
              <w:r>
                <w:rPr>
                  <w:rFonts w:hint="eastAsia" w:ascii="STKaiti" w:hAnsi="STKaiti"/>
                  <w:sz w:val="20"/>
                  <w:szCs w:val="20"/>
                </w:rPr>
                <w:t>1.8 变形缝 （5）</w:t>
              </w:r>
            </w:ins>
          </w:p>
        </w:tc>
        <w:tc>
          <w:tcPr>
            <w:tcW w:w="5187" w:type="dxa"/>
            <w:vAlign w:val="center"/>
          </w:tcPr>
          <w:p>
            <w:pPr>
              <w:jc w:val="both"/>
              <w:rPr>
                <w:ins w:id="159" w:author="wl" w:date="2016-09-08T14:00:23Z"/>
                <w:rFonts w:ascii="STKaiti" w:hAnsi="STKaiti"/>
                <w:sz w:val="20"/>
                <w:szCs w:val="20"/>
              </w:rPr>
            </w:pPr>
            <w:ins w:id="160" w:author="wl" w:date="2016-09-08T14:00:23Z">
              <w:r>
                <w:rPr>
                  <w:rFonts w:hint="eastAsia" w:ascii="STKaiti" w:hAnsi="STKaiti"/>
                  <w:sz w:val="20"/>
                  <w:szCs w:val="20"/>
                </w:rPr>
                <w:t>楼地面变形缝、外墙变形缝、内墙变形缝、顶棚及天花变形缝、屋面变形缝</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1" w:author="wl" w:date="2016-09-08T14:00:23Z"/>
        </w:trPr>
        <w:tc>
          <w:tcPr>
            <w:tcW w:w="1413" w:type="dxa"/>
            <w:vMerge w:val="continue"/>
            <w:vAlign w:val="center"/>
          </w:tcPr>
          <w:p>
            <w:pPr>
              <w:jc w:val="both"/>
              <w:rPr>
                <w:ins w:id="162" w:author="wl" w:date="2016-09-08T14:00:23Z"/>
                <w:rFonts w:ascii="STKaiti" w:hAnsi="STKaiti"/>
                <w:sz w:val="20"/>
                <w:szCs w:val="20"/>
              </w:rPr>
            </w:pPr>
          </w:p>
        </w:tc>
        <w:tc>
          <w:tcPr>
            <w:tcW w:w="2410" w:type="dxa"/>
            <w:vAlign w:val="center"/>
          </w:tcPr>
          <w:p>
            <w:pPr>
              <w:jc w:val="both"/>
              <w:rPr>
                <w:ins w:id="163" w:author="wl" w:date="2016-09-08T14:00:23Z"/>
                <w:rFonts w:ascii="STKaiti" w:hAnsi="STKaiti"/>
                <w:sz w:val="20"/>
                <w:szCs w:val="20"/>
              </w:rPr>
            </w:pPr>
            <w:ins w:id="164" w:author="wl" w:date="2016-09-08T14:00:23Z">
              <w:r>
                <w:rPr>
                  <w:rFonts w:hint="eastAsia" w:ascii="STKaiti" w:hAnsi="STKaiti"/>
                  <w:sz w:val="20"/>
                  <w:szCs w:val="20"/>
                </w:rPr>
                <w:t>1.9 木竹板材 （3）</w:t>
              </w:r>
            </w:ins>
          </w:p>
        </w:tc>
        <w:tc>
          <w:tcPr>
            <w:tcW w:w="5187" w:type="dxa"/>
            <w:vAlign w:val="center"/>
          </w:tcPr>
          <w:p>
            <w:pPr>
              <w:jc w:val="both"/>
              <w:rPr>
                <w:ins w:id="165" w:author="wl" w:date="2016-09-08T14:00:23Z"/>
                <w:rFonts w:ascii="STKaiti" w:hAnsi="STKaiti"/>
                <w:sz w:val="20"/>
                <w:szCs w:val="20"/>
              </w:rPr>
            </w:pPr>
            <w:ins w:id="166" w:author="wl" w:date="2016-09-08T14:00:23Z">
              <w:r>
                <w:rPr>
                  <w:rFonts w:hint="eastAsia" w:ascii="STKaiti" w:hAnsi="STKaiti"/>
                  <w:sz w:val="20"/>
                  <w:szCs w:val="20"/>
                </w:rPr>
                <w:t>木胶合板、竹胶合板、纤维板</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67" w:author="wl" w:date="2016-09-08T14:00:23Z"/>
        </w:trPr>
        <w:tc>
          <w:tcPr>
            <w:tcW w:w="1413" w:type="dxa"/>
            <w:vMerge w:val="continue"/>
            <w:vAlign w:val="center"/>
          </w:tcPr>
          <w:p>
            <w:pPr>
              <w:jc w:val="both"/>
              <w:rPr>
                <w:ins w:id="168" w:author="wl" w:date="2016-09-08T14:00:23Z"/>
                <w:rFonts w:ascii="STKaiti" w:hAnsi="STKaiti"/>
                <w:sz w:val="20"/>
                <w:szCs w:val="20"/>
              </w:rPr>
            </w:pPr>
          </w:p>
        </w:tc>
        <w:tc>
          <w:tcPr>
            <w:tcW w:w="2410" w:type="dxa"/>
            <w:vAlign w:val="center"/>
          </w:tcPr>
          <w:p>
            <w:pPr>
              <w:jc w:val="both"/>
              <w:rPr>
                <w:ins w:id="169" w:author="wl" w:date="2016-09-08T14:00:23Z"/>
                <w:rFonts w:ascii="STKaiti" w:hAnsi="STKaiti"/>
                <w:sz w:val="20"/>
                <w:szCs w:val="20"/>
              </w:rPr>
            </w:pPr>
            <w:ins w:id="170" w:author="wl" w:date="2016-09-08T14:00:23Z">
              <w:r>
                <w:rPr>
                  <w:rFonts w:hint="eastAsia" w:ascii="STKaiti" w:hAnsi="STKaiti"/>
                  <w:sz w:val="20"/>
                  <w:szCs w:val="20"/>
                </w:rPr>
                <w:t>1.10防腐防水材料 （8）</w:t>
              </w:r>
            </w:ins>
          </w:p>
        </w:tc>
        <w:tc>
          <w:tcPr>
            <w:tcW w:w="5187" w:type="dxa"/>
            <w:vAlign w:val="center"/>
          </w:tcPr>
          <w:p>
            <w:pPr>
              <w:jc w:val="both"/>
              <w:rPr>
                <w:ins w:id="171" w:author="wl" w:date="2016-09-08T14:00:23Z"/>
                <w:rFonts w:ascii="STKaiti" w:hAnsi="STKaiti"/>
                <w:sz w:val="20"/>
                <w:szCs w:val="20"/>
              </w:rPr>
            </w:pPr>
            <w:ins w:id="172" w:author="wl" w:date="2016-09-08T14:00:23Z">
              <w:r>
                <w:rPr>
                  <w:rFonts w:hint="eastAsia" w:ascii="STKaiti" w:hAnsi="STKaiti"/>
                  <w:sz w:val="20"/>
                  <w:szCs w:val="20"/>
                </w:rPr>
                <w:t>沥青／改性沥青防水涂料、高分子防水涂料、沥青／改性沥青防水卷材、高分子卷材、刚性防水材料添加剂、防水剂胶膏类、止水带、耐酸砖／板</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73" w:author="wl" w:date="2016-09-08T14:00:23Z"/>
        </w:trPr>
        <w:tc>
          <w:tcPr>
            <w:tcW w:w="1413" w:type="dxa"/>
            <w:vMerge w:val="continue"/>
            <w:vAlign w:val="center"/>
          </w:tcPr>
          <w:p>
            <w:pPr>
              <w:jc w:val="both"/>
              <w:rPr>
                <w:ins w:id="174" w:author="wl" w:date="2016-09-08T14:00:23Z"/>
                <w:rFonts w:ascii="STKaiti" w:hAnsi="STKaiti"/>
                <w:sz w:val="20"/>
                <w:szCs w:val="20"/>
              </w:rPr>
            </w:pPr>
          </w:p>
        </w:tc>
        <w:tc>
          <w:tcPr>
            <w:tcW w:w="2410" w:type="dxa"/>
            <w:vAlign w:val="center"/>
          </w:tcPr>
          <w:p>
            <w:pPr>
              <w:jc w:val="both"/>
              <w:rPr>
                <w:ins w:id="175" w:author="wl" w:date="2016-09-08T14:00:23Z"/>
                <w:rFonts w:ascii="STKaiti" w:hAnsi="STKaiti"/>
                <w:sz w:val="20"/>
                <w:szCs w:val="20"/>
              </w:rPr>
            </w:pPr>
            <w:ins w:id="176" w:author="wl" w:date="2016-09-08T14:00:23Z">
              <w:r>
                <w:rPr>
                  <w:rFonts w:hint="eastAsia" w:ascii="STKaiti" w:hAnsi="STKaiti"/>
                  <w:sz w:val="20"/>
                  <w:szCs w:val="20"/>
                </w:rPr>
                <w:t>1.11绝热耐火材料 （8）</w:t>
              </w:r>
            </w:ins>
          </w:p>
        </w:tc>
        <w:tc>
          <w:tcPr>
            <w:tcW w:w="5187" w:type="dxa"/>
            <w:vAlign w:val="center"/>
          </w:tcPr>
          <w:p>
            <w:pPr>
              <w:jc w:val="both"/>
              <w:rPr>
                <w:ins w:id="177" w:author="wl" w:date="2016-09-08T14:00:23Z"/>
                <w:rFonts w:ascii="STKaiti" w:hAnsi="STKaiti"/>
                <w:sz w:val="20"/>
                <w:szCs w:val="20"/>
              </w:rPr>
            </w:pPr>
            <w:ins w:id="178" w:author="wl" w:date="2016-09-08T14:00:23Z">
              <w:r>
                <w:rPr>
                  <w:rFonts w:hint="eastAsia" w:ascii="STKaiti" w:hAnsi="STKaiti"/>
                  <w:sz w:val="20"/>
                  <w:szCs w:val="20"/>
                </w:rPr>
                <w:t>聚苯乙烯泡沫塑料、聚氨酯泡沫、其他橡胶塑料制品、无机纤维保温制品、其他保温制品、耐火纤维及其制品、不定性耐火材料、耐火砖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79" w:author="wl" w:date="2016-09-08T14:00:23Z"/>
        </w:trPr>
        <w:tc>
          <w:tcPr>
            <w:tcW w:w="1413" w:type="dxa"/>
            <w:vMerge w:val="continue"/>
            <w:vAlign w:val="center"/>
          </w:tcPr>
          <w:p>
            <w:pPr>
              <w:jc w:val="both"/>
              <w:rPr>
                <w:ins w:id="180" w:author="wl" w:date="2016-09-08T14:00:23Z"/>
                <w:rFonts w:ascii="STKaiti" w:hAnsi="STKaiti"/>
                <w:sz w:val="20"/>
                <w:szCs w:val="20"/>
              </w:rPr>
            </w:pPr>
          </w:p>
        </w:tc>
        <w:tc>
          <w:tcPr>
            <w:tcW w:w="2410" w:type="dxa"/>
            <w:vAlign w:val="center"/>
          </w:tcPr>
          <w:p>
            <w:pPr>
              <w:jc w:val="both"/>
              <w:rPr>
                <w:ins w:id="181" w:author="wl" w:date="2016-09-08T14:00:23Z"/>
                <w:rFonts w:ascii="STKaiti" w:hAnsi="STKaiti"/>
                <w:sz w:val="20"/>
                <w:szCs w:val="20"/>
              </w:rPr>
            </w:pPr>
            <w:ins w:id="182" w:author="wl" w:date="2016-09-08T14:00:23Z">
              <w:r>
                <w:rPr>
                  <w:rFonts w:hint="eastAsia" w:ascii="STKaiti" w:hAnsi="STKaiti"/>
                  <w:sz w:val="20"/>
                  <w:szCs w:val="20"/>
                </w:rPr>
                <w:t>1.12</w:t>
              </w:r>
              <w:commentRangeStart w:id="1"/>
              <w:r>
                <w:rPr>
                  <w:rFonts w:hint="eastAsia" w:ascii="STKaiti" w:hAnsi="STKaiti"/>
                  <w:sz w:val="20"/>
                  <w:szCs w:val="20"/>
                </w:rPr>
                <w:t>活动房屋</w:t>
              </w:r>
            </w:ins>
            <w:ins w:id="183" w:author="wl" w:date="2016-09-08T14:00:23Z">
              <w:commentRangeEnd w:id="1"/>
              <w:r>
                <w:rPr>
                  <w:rStyle w:val="29"/>
                </w:rPr>
                <w:commentReference w:id="1"/>
              </w:r>
            </w:ins>
          </w:p>
        </w:tc>
        <w:tc>
          <w:tcPr>
            <w:tcW w:w="5187" w:type="dxa"/>
            <w:vAlign w:val="center"/>
          </w:tcPr>
          <w:p>
            <w:pPr>
              <w:jc w:val="both"/>
              <w:rPr>
                <w:ins w:id="184" w:author="wl" w:date="2016-09-08T14:00:23Z"/>
                <w:rFonts w:ascii="STKaiti" w:hAnsi="STKait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85" w:author="wl" w:date="2016-09-08T14:00:23Z"/>
        </w:trPr>
        <w:tc>
          <w:tcPr>
            <w:tcW w:w="1413" w:type="dxa"/>
            <w:vMerge w:val="continue"/>
            <w:vAlign w:val="center"/>
          </w:tcPr>
          <w:p>
            <w:pPr>
              <w:jc w:val="both"/>
              <w:rPr>
                <w:ins w:id="186" w:author="wl" w:date="2016-09-08T14:00:23Z"/>
                <w:rFonts w:ascii="STKaiti" w:hAnsi="STKaiti"/>
                <w:sz w:val="20"/>
                <w:szCs w:val="20"/>
              </w:rPr>
            </w:pPr>
          </w:p>
        </w:tc>
        <w:tc>
          <w:tcPr>
            <w:tcW w:w="2410" w:type="dxa"/>
            <w:vAlign w:val="center"/>
          </w:tcPr>
          <w:p>
            <w:pPr>
              <w:jc w:val="both"/>
              <w:rPr>
                <w:ins w:id="187" w:author="wl" w:date="2016-09-08T14:00:23Z"/>
                <w:rFonts w:ascii="STKaiti" w:hAnsi="STKaiti"/>
                <w:sz w:val="20"/>
                <w:szCs w:val="20"/>
              </w:rPr>
            </w:pPr>
            <w:ins w:id="188" w:author="wl" w:date="2016-09-08T14:00:23Z">
              <w:r>
                <w:rPr>
                  <w:rFonts w:hint="eastAsia" w:ascii="STKaiti" w:hAnsi="STKaiti"/>
                  <w:sz w:val="20"/>
                  <w:szCs w:val="20"/>
                </w:rPr>
                <w:t xml:space="preserve">1.13 </w:t>
              </w:r>
              <w:commentRangeStart w:id="2"/>
              <w:r>
                <w:rPr>
                  <w:rFonts w:hint="eastAsia" w:ascii="STKaiti" w:hAnsi="STKaiti"/>
                  <w:sz w:val="20"/>
                  <w:szCs w:val="20"/>
                </w:rPr>
                <w:t xml:space="preserve">市政道路用砖 </w:t>
              </w:r>
            </w:ins>
            <w:ins w:id="189" w:author="wl" w:date="2016-09-08T14:00:23Z">
              <w:commentRangeEnd w:id="2"/>
              <w:r>
                <w:rPr>
                  <w:rStyle w:val="29"/>
                </w:rPr>
                <w:commentReference w:id="2"/>
              </w:r>
            </w:ins>
            <w:ins w:id="190" w:author="wl" w:date="2016-09-08T14:00:23Z">
              <w:r>
                <w:rPr>
                  <w:rFonts w:hint="eastAsia" w:ascii="STKaiti" w:hAnsi="STKaiti"/>
                  <w:sz w:val="20"/>
                  <w:szCs w:val="20"/>
                </w:rPr>
                <w:t>（3）</w:t>
              </w:r>
            </w:ins>
          </w:p>
        </w:tc>
        <w:tc>
          <w:tcPr>
            <w:tcW w:w="5187" w:type="dxa"/>
            <w:vAlign w:val="center"/>
          </w:tcPr>
          <w:p>
            <w:pPr>
              <w:jc w:val="both"/>
              <w:rPr>
                <w:ins w:id="191" w:author="wl" w:date="2016-09-08T14:00:23Z"/>
                <w:rFonts w:ascii="STKaiti" w:hAnsi="STKaiti"/>
                <w:sz w:val="20"/>
                <w:szCs w:val="20"/>
              </w:rPr>
            </w:pPr>
            <w:ins w:id="192" w:author="wl" w:date="2016-09-08T14:00:23Z">
              <w:r>
                <w:rPr>
                  <w:rFonts w:hint="eastAsia" w:ascii="STKaiti" w:hAnsi="STKaiti"/>
                  <w:sz w:val="20"/>
                  <w:szCs w:val="20"/>
                </w:rPr>
                <w:t>步道砖、路缘石、树池口</w:t>
              </w:r>
            </w:ins>
          </w:p>
        </w:tc>
      </w:tr>
    </w:tbl>
    <w:p>
      <w:pPr>
        <w:pageBreakBefore w:val="0"/>
        <w:widowControl/>
        <w:kinsoku/>
        <w:wordWrap/>
        <w:overflowPunct/>
        <w:topLinePunct w:val="0"/>
        <w:bidi w:val="0"/>
        <w:snapToGrid/>
        <w:spacing w:line="360" w:lineRule="auto"/>
        <w:ind w:right="0" w:rightChars="0"/>
        <w:jc w:val="left"/>
        <w:textAlignment w:val="auto"/>
        <w:rPr>
          <w:rFonts w:ascii="Times New Roman" w:hAnsi="Times New Roman" w:eastAsia="Times New Roman" w:cs="Times New Roman"/>
          <w:kern w:val="0"/>
          <w:sz w:val="24"/>
          <w:szCs w:val="24"/>
        </w:rPr>
      </w:pPr>
      <w:del w:id="193" w:author="wl" w:date="2016-09-08T13:58:58Z">
        <w:r>
          <w:rPr>
            <w:rFonts w:cs="宋体"/>
            <w:color w:val="333333"/>
            <w:kern w:val="0"/>
            <w:sz w:val="24"/>
            <w:szCs w:val="24"/>
            <w:shd w:val="clear" w:color="auto" w:fill="FFFFFF"/>
          </w:rPr>
          <w:delText>土建大都一般专指小土建专业，包括住宅、公共建筑、构筑物等的一次建设。如降水、挖土方、打地基、浇筑柱梁板墙等维护结构的浇筑与砌筑工程及其配套的钢筋、简单装饰</w:delText>
        </w:r>
      </w:del>
      <w:del w:id="194" w:author="wl" w:date="2016-09-08T13:58:58Z">
        <w:r>
          <w:rPr>
            <w:rFonts w:cs="宋体"/>
            <w:color w:val="333333"/>
            <w:kern w:val="0"/>
            <w:sz w:val="24"/>
            <w:szCs w:val="24"/>
            <w:shd w:val="clear" w:color="auto" w:fill="FFFFFF"/>
            <w:rPrChange w:id="195" w:author="wl" w:date="2016-09-08T13:58:58Z">
              <w:rPr>
                <w:rFonts w:cs="MS Mincho"/>
                <w:color w:val="333333"/>
                <w:kern w:val="0"/>
                <w:sz w:val="24"/>
                <w:szCs w:val="24"/>
                <w:shd w:val="clear" w:color="auto" w:fill="FFFFFF"/>
              </w:rPr>
            </w:rPrChange>
          </w:rPr>
          <w:delText>等</w:delText>
        </w:r>
      </w:del>
      <w:del w:id="196" w:author="wl" w:date="2016-09-08T13:58:58Z">
        <w:r>
          <w:rPr>
            <w:rFonts w:cs="宋体"/>
            <w:color w:val="333333"/>
            <w:kern w:val="0"/>
            <w:sz w:val="24"/>
            <w:szCs w:val="24"/>
            <w:shd w:val="clear" w:color="auto" w:fill="FFFFFF"/>
            <w:rPrChange w:id="197" w:author="wl" w:date="2016-09-08T13:58:58Z">
              <w:rPr>
                <w:rFonts w:cs="MS Mincho"/>
                <w:kern w:val="0"/>
                <w:sz w:val="24"/>
                <w:szCs w:val="24"/>
              </w:rPr>
            </w:rPrChange>
          </w:rPr>
          <w:delText>。</w:delText>
        </w:r>
      </w:del>
      <w:del w:id="198" w:author="wl" w:date="2016-09-08T13:58:58Z">
        <w:r>
          <w:rPr>
            <w:rFonts w:hint="eastAsia" w:cs="宋体"/>
            <w:color w:val="333333"/>
            <w:kern w:val="0"/>
            <w:sz w:val="24"/>
            <w:szCs w:val="24"/>
            <w:shd w:val="clear" w:color="auto" w:fill="FFFFFF"/>
            <w:rPrChange w:id="199" w:author="wl" w:date="2016-09-08T13:58:58Z">
              <w:rPr>
                <w:rFonts w:hint="eastAsia" w:cs="MS Mincho"/>
                <w:kern w:val="0"/>
                <w:sz w:val="24"/>
                <w:szCs w:val="24"/>
              </w:rPr>
            </w:rPrChange>
          </w:rPr>
          <w:delText>按照材料的</w:delText>
        </w:r>
      </w:del>
      <w:del w:id="200" w:author="wl" w:date="2016-09-08T13:58:58Z">
        <w:r>
          <w:rPr>
            <w:rFonts w:cs="宋体"/>
            <w:color w:val="333333"/>
            <w:kern w:val="0"/>
            <w:sz w:val="24"/>
            <w:szCs w:val="24"/>
            <w:shd w:val="clear" w:color="auto" w:fill="FFFFFF"/>
            <w:rPrChange w:id="201" w:author="wl" w:date="2016-09-08T13:58:58Z">
              <w:rPr>
                <w:rFonts w:cs="宋体"/>
                <w:kern w:val="0"/>
                <w:sz w:val="24"/>
                <w:szCs w:val="24"/>
              </w:rPr>
            </w:rPrChange>
          </w:rPr>
          <w:delText>类</w:delText>
        </w:r>
      </w:del>
      <w:del w:id="202" w:author="wl" w:date="2016-09-08T13:58:58Z">
        <w:r>
          <w:rPr>
            <w:rFonts w:hint="eastAsia" w:cs="宋体"/>
            <w:color w:val="333333"/>
            <w:kern w:val="0"/>
            <w:sz w:val="24"/>
            <w:szCs w:val="24"/>
            <w:shd w:val="clear" w:color="auto" w:fill="FFFFFF"/>
            <w:rPrChange w:id="203" w:author="wl" w:date="2016-09-08T13:58:58Z">
              <w:rPr>
                <w:rFonts w:hint="eastAsia" w:cs="MS Mincho"/>
                <w:kern w:val="0"/>
                <w:sz w:val="24"/>
                <w:szCs w:val="24"/>
              </w:rPr>
            </w:rPrChange>
          </w:rPr>
          <w:delText>型和用途分</w:delText>
        </w:r>
      </w:del>
      <w:del w:id="204" w:author="wl" w:date="2016-09-08T13:58:58Z">
        <w:r>
          <w:rPr>
            <w:rFonts w:cs="宋体"/>
            <w:color w:val="333333"/>
            <w:kern w:val="0"/>
            <w:sz w:val="24"/>
            <w:szCs w:val="24"/>
            <w:shd w:val="clear" w:color="auto" w:fill="FFFFFF"/>
            <w:rPrChange w:id="205" w:author="wl" w:date="2016-09-08T13:58:58Z">
              <w:rPr>
                <w:rFonts w:cs="宋体"/>
                <w:kern w:val="0"/>
                <w:sz w:val="24"/>
                <w:szCs w:val="24"/>
              </w:rPr>
            </w:rPrChange>
          </w:rPr>
          <w:delText>为钢</w:delText>
        </w:r>
      </w:del>
      <w:del w:id="206" w:author="wl" w:date="2016-09-08T13:58:58Z">
        <w:r>
          <w:rPr>
            <w:rFonts w:hint="eastAsia" w:cs="宋体"/>
            <w:color w:val="333333"/>
            <w:kern w:val="0"/>
            <w:sz w:val="24"/>
            <w:szCs w:val="24"/>
            <w:shd w:val="clear" w:color="auto" w:fill="FFFFFF"/>
            <w:rPrChange w:id="207" w:author="wl" w:date="2016-09-08T13:58:58Z">
              <w:rPr>
                <w:rFonts w:hint="eastAsia" w:cs="MS Mincho"/>
                <w:kern w:val="0"/>
                <w:sz w:val="24"/>
                <w:szCs w:val="24"/>
              </w:rPr>
            </w:rPrChange>
          </w:rPr>
          <w:delText>材／构件／木竹材、防水／防腐和</w:delText>
        </w:r>
      </w:del>
      <w:del w:id="208" w:author="wl" w:date="2016-09-08T13:58:58Z">
        <w:r>
          <w:rPr>
            <w:rFonts w:cs="宋体"/>
            <w:color w:val="333333"/>
            <w:kern w:val="0"/>
            <w:sz w:val="24"/>
            <w:szCs w:val="24"/>
            <w:shd w:val="clear" w:color="auto" w:fill="FFFFFF"/>
            <w:rPrChange w:id="209" w:author="wl" w:date="2016-09-08T13:58:58Z">
              <w:rPr>
                <w:rFonts w:cs="宋体"/>
                <w:kern w:val="0"/>
                <w:sz w:val="24"/>
                <w:szCs w:val="24"/>
              </w:rPr>
            </w:rPrChange>
          </w:rPr>
          <w:delText>绝热</w:delText>
        </w:r>
      </w:del>
      <w:del w:id="210" w:author="wl" w:date="2016-09-08T13:58:58Z">
        <w:r>
          <w:rPr>
            <w:rFonts w:hint="eastAsia" w:cs="宋体"/>
            <w:color w:val="333333"/>
            <w:kern w:val="0"/>
            <w:sz w:val="24"/>
            <w:szCs w:val="24"/>
            <w:shd w:val="clear" w:color="auto" w:fill="FFFFFF"/>
            <w:rPrChange w:id="211" w:author="wl" w:date="2016-09-08T13:58:58Z">
              <w:rPr>
                <w:rFonts w:hint="eastAsia" w:cs="MS Mincho"/>
                <w:kern w:val="0"/>
                <w:sz w:val="24"/>
                <w:szCs w:val="24"/>
              </w:rPr>
            </w:rPrChange>
          </w:rPr>
          <w:delText>／耐火等。</w:delText>
        </w:r>
      </w:del>
    </w:p>
    <w:p>
      <w:pPr>
        <w:pStyle w:val="4"/>
        <w:rPr>
          <w:rFonts w:hint="eastAsia"/>
          <w:sz w:val="24"/>
          <w:szCs w:val="24"/>
        </w:rPr>
        <w:pPrChange w:id="212" w:author="wl" w:date="2016-09-08T14:03:43Z">
          <w:pPr/>
        </w:pPrChange>
      </w:pPr>
      <w:ins w:id="213" w:author="wl" w:date="2016-09-08T14:03:46Z">
        <w:bookmarkStart w:id="30" w:name="_Toc13110"/>
        <w:bookmarkStart w:id="31" w:name="_Toc23263"/>
        <w:bookmarkStart w:id="32" w:name="_Toc14252"/>
        <w:bookmarkStart w:id="33" w:name="_Toc2242"/>
        <w:bookmarkStart w:id="34" w:name="_Toc24302"/>
        <w:r>
          <w:rPr>
            <w:rFonts w:hint="eastAsia"/>
            <w:sz w:val="24"/>
            <w:szCs w:val="24"/>
            <w:lang w:val="en-US" w:eastAsia="zh-CN"/>
          </w:rPr>
          <w:t>安装</w:t>
        </w:r>
      </w:ins>
      <w:ins w:id="214" w:author="wl" w:date="2016-09-08T14:03:48Z">
        <w:r>
          <w:rPr>
            <w:rFonts w:hint="eastAsia"/>
            <w:sz w:val="24"/>
            <w:szCs w:val="24"/>
            <w:lang w:val="en-US" w:eastAsia="zh-CN"/>
          </w:rPr>
          <w:t>给排水</w:t>
        </w:r>
      </w:ins>
      <w:del w:id="215" w:author="wl" w:date="2016-09-08T14:03:43Z">
        <w:r>
          <w:rPr>
            <w:rFonts w:hint="eastAsia"/>
            <w:sz w:val="24"/>
            <w:szCs w:val="24"/>
          </w:rPr>
          <w:delText>装饰</w:delText>
        </w:r>
        <w:bookmarkEnd w:id="30"/>
        <w:bookmarkEnd w:id="31"/>
        <w:bookmarkEnd w:id="32"/>
        <w:bookmarkEnd w:id="33"/>
        <w:bookmarkEnd w:id="34"/>
      </w:del>
    </w:p>
    <w:p>
      <w:pPr>
        <w:pageBreakBefore w:val="0"/>
        <w:widowControl/>
        <w:kinsoku/>
        <w:wordWrap/>
        <w:overflowPunct/>
        <w:topLinePunct w:val="0"/>
        <w:bidi w:val="0"/>
        <w:snapToGrid/>
        <w:spacing w:line="360" w:lineRule="auto"/>
        <w:ind w:right="0" w:rightChars="0"/>
        <w:jc w:val="left"/>
        <w:textAlignment w:val="auto"/>
        <w:rPr>
          <w:ins w:id="216" w:author="wl" w:date="2016-09-08T14:04:07Z"/>
          <w:rFonts w:hint="eastAsia" w:cs="MS Mincho"/>
          <w:kern w:val="0"/>
          <w:sz w:val="24"/>
          <w:szCs w:val="24"/>
          <w:rPrChange w:id="217" w:author="wl" w:date="2016-09-08T14:04:07Z">
            <w:rPr>
              <w:ins w:id="218" w:author="wl" w:date="2016-09-08T14:04:07Z"/>
              <w:rFonts w:hint="eastAsia"/>
            </w:rPr>
          </w:rPrChange>
        </w:rPr>
      </w:pPr>
      <w:r>
        <w:rPr>
          <w:rFonts w:hint="eastAsia" w:ascii="MS Mincho" w:hAnsi="MS Mincho" w:eastAsia="MS Mincho" w:cs="MS Mincho"/>
          <w:color w:val="333333"/>
          <w:sz w:val="24"/>
          <w:szCs w:val="24"/>
          <w:shd w:val="clear" w:color="auto" w:fill="FFFFFF"/>
        </w:rPr>
        <w:t xml:space="preserve"> </w:t>
      </w:r>
      <w:r>
        <w:rPr>
          <w:rFonts w:hint="eastAsia" w:ascii="MS Mincho" w:hAnsi="MS Mincho" w:eastAsia="宋体" w:cs="MS Mincho"/>
          <w:color w:val="333333"/>
          <w:sz w:val="24"/>
          <w:szCs w:val="24"/>
          <w:shd w:val="clear" w:color="auto" w:fill="FFFFFF"/>
        </w:rPr>
        <w:t xml:space="preserve"> </w:t>
      </w:r>
      <w:r>
        <w:rPr>
          <w:rFonts w:hint="eastAsia" w:ascii="MS Mincho" w:hAnsi="MS Mincho" w:eastAsia="MS Mincho" w:cs="MS Mincho"/>
          <w:color w:val="333333"/>
          <w:sz w:val="24"/>
          <w:szCs w:val="24"/>
          <w:shd w:val="clear" w:color="auto" w:fill="FFFFFF"/>
        </w:rPr>
        <w:t xml:space="preserve"> </w:t>
      </w:r>
      <w:r>
        <w:rPr>
          <w:rFonts w:hint="eastAsia" w:ascii="MS Mincho" w:hAnsi="MS Mincho" w:eastAsia="宋体" w:cs="MS Mincho"/>
          <w:color w:val="333333"/>
          <w:sz w:val="24"/>
          <w:szCs w:val="24"/>
          <w:shd w:val="clear" w:color="auto" w:fill="FFFFFF"/>
          <w:lang w:val="en-US" w:eastAsia="zh-CN"/>
        </w:rPr>
        <w:t xml:space="preserve"> </w:t>
      </w:r>
      <w:ins w:id="219" w:author="wl" w:date="2016-09-08T14:04:07Z">
        <w:r>
          <w:rPr>
            <w:rFonts w:hint="eastAsia" w:cs="MS Mincho"/>
            <w:kern w:val="0"/>
            <w:sz w:val="24"/>
            <w:szCs w:val="24"/>
            <w:rPrChange w:id="220" w:author="wl" w:date="2016-09-08T14:04:07Z">
              <w:rPr>
                <w:rFonts w:hint="eastAsia"/>
              </w:rPr>
            </w:rPrChange>
          </w:rPr>
          <w:t>建筑给排水工程是建筑安装工程的一个分支。 主要是包括建筑内部的给水以及排水，保证建筑的功能以及安全。主要分为：给水系统和排水系统（含雨水以及污水，废水）。</w:t>
        </w:r>
      </w:ins>
    </w:p>
    <w:p>
      <w:pPr>
        <w:pageBreakBefore w:val="0"/>
        <w:widowControl/>
        <w:kinsoku/>
        <w:wordWrap/>
        <w:overflowPunct/>
        <w:topLinePunct w:val="0"/>
        <w:bidi w:val="0"/>
        <w:snapToGrid/>
        <w:spacing w:line="360" w:lineRule="auto"/>
        <w:ind w:right="0" w:rightChars="0"/>
        <w:jc w:val="left"/>
        <w:textAlignment w:val="auto"/>
        <w:rPr>
          <w:ins w:id="221" w:author="wl" w:date="2016-09-08T14:04:13Z"/>
          <w:rFonts w:hint="eastAsia" w:cs="MS Mincho"/>
          <w:kern w:val="0"/>
          <w:sz w:val="24"/>
          <w:szCs w:val="24"/>
        </w:rPr>
      </w:pPr>
      <w:ins w:id="222" w:author="wl" w:date="2016-09-08T14:04:07Z">
        <w:r>
          <w:rPr>
            <w:rFonts w:hint="eastAsia" w:cs="MS Mincho"/>
            <w:kern w:val="0"/>
            <w:sz w:val="24"/>
            <w:szCs w:val="24"/>
            <w:rPrChange w:id="223" w:author="wl" w:date="2016-09-08T14:04:07Z">
              <w:rPr>
                <w:rFonts w:hint="eastAsia"/>
              </w:rPr>
            </w:rPrChange>
          </w:rPr>
          <w:t xml:space="preserve">  安装给排水的二级、三级分类如表2所示。安装给排水按照用途和类型不同分为管材、管件、法兰、阀门、泵、水处理设备、卫浴、检查井／井盖等。</w:t>
        </w:r>
      </w:ins>
      <w:del w:id="224" w:author="wl" w:date="2016-09-08T14:04:07Z">
        <w:r>
          <w:rPr>
            <w:rFonts w:hint="eastAsia" w:cs="MS Mincho"/>
            <w:kern w:val="0"/>
            <w:sz w:val="24"/>
            <w:szCs w:val="24"/>
          </w:rPr>
          <w:delText>装修各类土木建筑物以提高其使用功能和美观，保护主体结构在各种环境因素下的稳定性和耐久性的建筑材料及其制品。又称装修材料、饰面材料。</w:delText>
        </w:r>
      </w:del>
    </w:p>
    <w:p>
      <w:pPr>
        <w:spacing w:before="211" w:beforeLines="50"/>
        <w:jc w:val="center"/>
        <w:rPr>
          <w:ins w:id="225" w:author="wl" w:date="2016-09-08T14:04:26Z"/>
          <w:sz w:val="20"/>
        </w:rPr>
      </w:pPr>
      <w:ins w:id="226" w:author="wl" w:date="2016-09-08T14:04:26Z">
        <w:r>
          <w:rPr>
            <w:rFonts w:hint="eastAsia"/>
            <w:sz w:val="20"/>
          </w:rPr>
          <w:t>表2 安装给排水二级和三级分类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019"/>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27" w:author="wl" w:date="2016-09-08T14:04:37Z"/>
        </w:trPr>
        <w:tc>
          <w:tcPr>
            <w:tcW w:w="1555" w:type="dxa"/>
            <w:vAlign w:val="center"/>
          </w:tcPr>
          <w:p>
            <w:pPr>
              <w:jc w:val="both"/>
              <w:rPr>
                <w:ins w:id="228" w:author="wl" w:date="2016-09-08T14:04:37Z"/>
                <w:sz w:val="20"/>
              </w:rPr>
            </w:pPr>
            <w:ins w:id="229" w:author="wl" w:date="2016-09-08T14:04:37Z">
              <w:r>
                <w:rPr>
                  <w:rFonts w:hint="eastAsia"/>
                  <w:sz w:val="20"/>
                </w:rPr>
                <w:t>一级分类</w:t>
              </w:r>
            </w:ins>
          </w:p>
        </w:tc>
        <w:tc>
          <w:tcPr>
            <w:tcW w:w="2019" w:type="dxa"/>
            <w:vAlign w:val="center"/>
          </w:tcPr>
          <w:p>
            <w:pPr>
              <w:jc w:val="both"/>
              <w:rPr>
                <w:ins w:id="230" w:author="wl" w:date="2016-09-08T14:04:37Z"/>
                <w:sz w:val="20"/>
              </w:rPr>
            </w:pPr>
            <w:ins w:id="231" w:author="wl" w:date="2016-09-08T14:04:37Z">
              <w:r>
                <w:rPr>
                  <w:rFonts w:hint="eastAsia"/>
                  <w:sz w:val="20"/>
                </w:rPr>
                <w:t>二级分类 （种数）</w:t>
              </w:r>
            </w:ins>
          </w:p>
        </w:tc>
        <w:tc>
          <w:tcPr>
            <w:tcW w:w="5436" w:type="dxa"/>
            <w:vAlign w:val="center"/>
          </w:tcPr>
          <w:p>
            <w:pPr>
              <w:jc w:val="both"/>
              <w:rPr>
                <w:ins w:id="232" w:author="wl" w:date="2016-09-08T14:04:37Z"/>
                <w:sz w:val="20"/>
              </w:rPr>
            </w:pPr>
            <w:ins w:id="233" w:author="wl" w:date="2016-09-08T14:04:37Z">
              <w:r>
                <w:rPr>
                  <w:rFonts w:hint="eastAsia"/>
                  <w:sz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34" w:author="wl" w:date="2016-09-08T14:04:37Z"/>
        </w:trPr>
        <w:tc>
          <w:tcPr>
            <w:tcW w:w="1555" w:type="dxa"/>
            <w:vMerge w:val="restart"/>
            <w:vAlign w:val="center"/>
          </w:tcPr>
          <w:p>
            <w:pPr>
              <w:jc w:val="both"/>
              <w:rPr>
                <w:ins w:id="235" w:author="wl" w:date="2016-09-08T14:04:37Z"/>
                <w:sz w:val="20"/>
              </w:rPr>
            </w:pPr>
            <w:ins w:id="236" w:author="wl" w:date="2016-09-08T14:04:37Z">
              <w:r>
                <w:rPr>
                  <w:rFonts w:hint="eastAsia"/>
                  <w:sz w:val="20"/>
                </w:rPr>
                <w:t>2. 安装给排水</w:t>
              </w:r>
            </w:ins>
          </w:p>
        </w:tc>
        <w:tc>
          <w:tcPr>
            <w:tcW w:w="2019" w:type="dxa"/>
            <w:vAlign w:val="center"/>
          </w:tcPr>
          <w:p>
            <w:pPr>
              <w:jc w:val="both"/>
              <w:rPr>
                <w:ins w:id="237" w:author="wl" w:date="2016-09-08T14:04:37Z"/>
                <w:sz w:val="20"/>
              </w:rPr>
            </w:pPr>
            <w:ins w:id="238" w:author="wl" w:date="2016-09-08T14:04:37Z">
              <w:r>
                <w:rPr>
                  <w:rFonts w:hint="eastAsia"/>
                  <w:sz w:val="20"/>
                </w:rPr>
                <w:t>2.1 管材 （13）</w:t>
              </w:r>
            </w:ins>
          </w:p>
        </w:tc>
        <w:tc>
          <w:tcPr>
            <w:tcW w:w="5436" w:type="dxa"/>
            <w:vAlign w:val="center"/>
          </w:tcPr>
          <w:p>
            <w:pPr>
              <w:jc w:val="both"/>
              <w:rPr>
                <w:ins w:id="239" w:author="wl" w:date="2016-09-08T14:04:37Z"/>
                <w:sz w:val="20"/>
              </w:rPr>
            </w:pPr>
            <w:ins w:id="240" w:author="wl" w:date="2016-09-08T14:04:37Z">
              <w:r>
                <w:rPr>
                  <w:rFonts w:hint="eastAsia"/>
                  <w:sz w:val="20"/>
                </w:rPr>
                <w:t>铸铁管、球墨铸铁管、</w:t>
              </w:r>
            </w:ins>
            <w:ins w:id="241" w:author="wl" w:date="2016-09-08T14:04:37Z">
              <w:r>
                <w:rPr>
                  <w:rFonts w:hint="eastAsia"/>
                  <w:color w:val="FF0000"/>
                  <w:sz w:val="20"/>
                </w:rPr>
                <w:t>镀锌钢管、不锈钢管、</w:t>
              </w:r>
            </w:ins>
            <w:ins w:id="242" w:author="wl" w:date="2016-09-08T14:04:37Z">
              <w:r>
                <w:rPr>
                  <w:rFonts w:hint="eastAsia"/>
                  <w:sz w:val="20"/>
                </w:rPr>
                <w:t>黄铜管、紫铜管、</w:t>
              </w:r>
            </w:ins>
            <w:ins w:id="243" w:author="wl" w:date="2016-09-08T14:04:37Z">
              <w:r>
                <w:rPr>
                  <w:sz w:val="20"/>
                </w:rPr>
                <w:t>PE</w:t>
              </w:r>
            </w:ins>
            <w:ins w:id="244" w:author="wl" w:date="2016-09-08T14:04:37Z">
              <w:r>
                <w:rPr>
                  <w:rFonts w:hint="eastAsia"/>
                  <w:sz w:val="20"/>
                </w:rPr>
                <w:t>管、</w:t>
              </w:r>
            </w:ins>
            <w:ins w:id="245" w:author="wl" w:date="2016-09-08T14:04:37Z">
              <w:r>
                <w:rPr>
                  <w:sz w:val="20"/>
                </w:rPr>
                <w:t>PPR</w:t>
              </w:r>
            </w:ins>
            <w:ins w:id="246" w:author="wl" w:date="2016-09-08T14:04:37Z">
              <w:r>
                <w:rPr>
                  <w:rFonts w:hint="eastAsia"/>
                  <w:sz w:val="20"/>
                </w:rPr>
                <w:t>管、</w:t>
              </w:r>
            </w:ins>
            <w:ins w:id="247" w:author="wl" w:date="2016-09-08T14:04:37Z">
              <w:r>
                <w:rPr>
                  <w:sz w:val="20"/>
                </w:rPr>
                <w:t>PB</w:t>
              </w:r>
            </w:ins>
            <w:ins w:id="248" w:author="wl" w:date="2016-09-08T14:04:37Z">
              <w:r>
                <w:rPr>
                  <w:rFonts w:hint="eastAsia"/>
                  <w:sz w:val="20"/>
                </w:rPr>
                <w:t>管、</w:t>
              </w:r>
            </w:ins>
            <w:ins w:id="249" w:author="wl" w:date="2016-09-08T14:04:37Z">
              <w:r>
                <w:rPr>
                  <w:sz w:val="20"/>
                </w:rPr>
                <w:t>PVC</w:t>
              </w:r>
            </w:ins>
            <w:ins w:id="250" w:author="wl" w:date="2016-09-08T14:04:37Z">
              <w:r>
                <w:rPr>
                  <w:rFonts w:hint="eastAsia"/>
                  <w:sz w:val="20"/>
                </w:rPr>
                <w:t>管、</w:t>
              </w:r>
            </w:ins>
            <w:ins w:id="251" w:author="wl" w:date="2016-09-08T14:04:37Z">
              <w:r>
                <w:rPr>
                  <w:sz w:val="20"/>
                </w:rPr>
                <w:t>ABS</w:t>
              </w:r>
            </w:ins>
            <w:ins w:id="252" w:author="wl" w:date="2016-09-08T14:04:37Z">
              <w:r>
                <w:rPr>
                  <w:rFonts w:hint="eastAsia"/>
                  <w:sz w:val="20"/>
                </w:rPr>
                <w:t>管、双壁波纹管、</w:t>
              </w:r>
            </w:ins>
            <w:ins w:id="253" w:author="wl" w:date="2016-09-08T14:04:37Z">
              <w:r>
                <w:rPr>
                  <w:rFonts w:hint="eastAsia"/>
                  <w:color w:val="000000" w:themeColor="text1"/>
                  <w:sz w:val="20"/>
                </w:rPr>
                <w:t>复合管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254" w:author="wl" w:date="2016-09-08T14:04:37Z"/>
        </w:trPr>
        <w:tc>
          <w:tcPr>
            <w:tcW w:w="1555" w:type="dxa"/>
            <w:vMerge w:val="continue"/>
            <w:vAlign w:val="center"/>
          </w:tcPr>
          <w:p>
            <w:pPr>
              <w:jc w:val="both"/>
              <w:rPr>
                <w:ins w:id="255" w:author="wl" w:date="2016-09-08T14:04:37Z"/>
                <w:sz w:val="20"/>
              </w:rPr>
            </w:pPr>
          </w:p>
        </w:tc>
        <w:tc>
          <w:tcPr>
            <w:tcW w:w="2019" w:type="dxa"/>
            <w:vAlign w:val="center"/>
          </w:tcPr>
          <w:p>
            <w:pPr>
              <w:jc w:val="both"/>
              <w:rPr>
                <w:ins w:id="256" w:author="wl" w:date="2016-09-08T14:04:37Z"/>
                <w:sz w:val="20"/>
              </w:rPr>
            </w:pPr>
            <w:ins w:id="257" w:author="wl" w:date="2016-09-08T14:04:37Z">
              <w:r>
                <w:rPr>
                  <w:rFonts w:hint="eastAsia"/>
                  <w:sz w:val="20"/>
                </w:rPr>
                <w:t>2.2 管件 （15）</w:t>
              </w:r>
            </w:ins>
          </w:p>
        </w:tc>
        <w:tc>
          <w:tcPr>
            <w:tcW w:w="5436" w:type="dxa"/>
            <w:vAlign w:val="center"/>
          </w:tcPr>
          <w:p>
            <w:pPr>
              <w:jc w:val="both"/>
              <w:rPr>
                <w:ins w:id="258" w:author="wl" w:date="2016-09-08T14:04:37Z"/>
                <w:rFonts w:ascii="Calibri" w:hAnsi="Calibri" w:cs="Calibri"/>
                <w:sz w:val="20"/>
              </w:rPr>
            </w:pPr>
            <w:ins w:id="259" w:author="wl" w:date="2016-09-08T14:04:37Z">
              <w:r>
                <w:rPr>
                  <w:rFonts w:hint="eastAsia"/>
                  <w:sz w:val="20"/>
                </w:rPr>
                <w:t>铸铁管件、球墨铸铁管件、碳钢</w:t>
              </w:r>
            </w:ins>
            <w:ins w:id="260" w:author="wl" w:date="2016-09-08T14:04:37Z">
              <w:r>
                <w:rPr>
                  <w:rFonts w:hint="eastAsia" w:ascii="Calibri" w:hAnsi="Calibri" w:cs="Calibri"/>
                  <w:sz w:val="20"/>
                </w:rPr>
                <w:t>管件、合金钢管件、镀锌钢管件、不锈钢管件、黄铜管件、紫铜管件、</w:t>
              </w:r>
            </w:ins>
            <w:ins w:id="261" w:author="wl" w:date="2016-09-08T14:04:37Z">
              <w:r>
                <w:rPr>
                  <w:sz w:val="20"/>
                </w:rPr>
                <w:t>PE</w:t>
              </w:r>
            </w:ins>
            <w:ins w:id="262" w:author="wl" w:date="2016-09-08T14:04:37Z">
              <w:r>
                <w:rPr>
                  <w:rFonts w:hint="eastAsia"/>
                  <w:sz w:val="20"/>
                </w:rPr>
                <w:t>管件、</w:t>
              </w:r>
            </w:ins>
            <w:ins w:id="263" w:author="wl" w:date="2016-09-08T14:04:37Z">
              <w:r>
                <w:rPr>
                  <w:sz w:val="20"/>
                </w:rPr>
                <w:t>PPR</w:t>
              </w:r>
            </w:ins>
            <w:ins w:id="264" w:author="wl" w:date="2016-09-08T14:04:37Z">
              <w:r>
                <w:rPr>
                  <w:rFonts w:hint="eastAsia"/>
                  <w:sz w:val="20"/>
                </w:rPr>
                <w:t>管件、</w:t>
              </w:r>
            </w:ins>
            <w:ins w:id="265" w:author="wl" w:date="2016-09-08T14:04:37Z">
              <w:r>
                <w:rPr>
                  <w:sz w:val="20"/>
                </w:rPr>
                <w:t>PB</w:t>
              </w:r>
            </w:ins>
            <w:ins w:id="266" w:author="wl" w:date="2016-09-08T14:04:37Z">
              <w:r>
                <w:rPr>
                  <w:rFonts w:hint="eastAsia"/>
                  <w:sz w:val="20"/>
                </w:rPr>
                <w:t>管件、</w:t>
              </w:r>
            </w:ins>
            <w:ins w:id="267" w:author="wl" w:date="2016-09-08T14:04:37Z">
              <w:r>
                <w:rPr>
                  <w:sz w:val="20"/>
                </w:rPr>
                <w:t>PVC</w:t>
              </w:r>
            </w:ins>
            <w:ins w:id="268" w:author="wl" w:date="2016-09-08T14:04:37Z">
              <w:r>
                <w:rPr>
                  <w:rFonts w:hint="eastAsia"/>
                  <w:sz w:val="20"/>
                </w:rPr>
                <w:t>管件、</w:t>
              </w:r>
            </w:ins>
            <w:ins w:id="269" w:author="wl" w:date="2016-09-08T14:04:37Z">
              <w:r>
                <w:rPr>
                  <w:sz w:val="20"/>
                </w:rPr>
                <w:t>ABS</w:t>
              </w:r>
            </w:ins>
            <w:ins w:id="270" w:author="wl" w:date="2016-09-08T14:04:37Z">
              <w:r>
                <w:rPr>
                  <w:rFonts w:hint="eastAsia"/>
                  <w:sz w:val="20"/>
                </w:rPr>
                <w:t>管件、补偿器、管件辅材</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1" w:author="wl" w:date="2016-09-08T14:04:37Z"/>
        </w:trPr>
        <w:tc>
          <w:tcPr>
            <w:tcW w:w="1555" w:type="dxa"/>
            <w:vMerge w:val="continue"/>
            <w:vAlign w:val="center"/>
          </w:tcPr>
          <w:p>
            <w:pPr>
              <w:jc w:val="both"/>
              <w:rPr>
                <w:ins w:id="272" w:author="wl" w:date="2016-09-08T14:04:37Z"/>
                <w:sz w:val="20"/>
              </w:rPr>
            </w:pPr>
          </w:p>
        </w:tc>
        <w:tc>
          <w:tcPr>
            <w:tcW w:w="2019" w:type="dxa"/>
            <w:vAlign w:val="center"/>
          </w:tcPr>
          <w:p>
            <w:pPr>
              <w:jc w:val="both"/>
              <w:rPr>
                <w:ins w:id="273" w:author="wl" w:date="2016-09-08T14:04:37Z"/>
                <w:sz w:val="20"/>
              </w:rPr>
            </w:pPr>
            <w:ins w:id="274" w:author="wl" w:date="2016-09-08T14:04:37Z">
              <w:r>
                <w:rPr>
                  <w:rFonts w:hint="eastAsia"/>
                  <w:sz w:val="20"/>
                </w:rPr>
                <w:t>2.3 法兰（13）</w:t>
              </w:r>
            </w:ins>
          </w:p>
        </w:tc>
        <w:tc>
          <w:tcPr>
            <w:tcW w:w="5436" w:type="dxa"/>
            <w:vAlign w:val="center"/>
          </w:tcPr>
          <w:p>
            <w:pPr>
              <w:jc w:val="both"/>
              <w:rPr>
                <w:ins w:id="275" w:author="wl" w:date="2016-09-08T14:04:37Z"/>
                <w:sz w:val="20"/>
              </w:rPr>
            </w:pPr>
            <w:ins w:id="276" w:author="wl" w:date="2016-09-08T14:04:37Z">
              <w:r>
                <w:rPr>
                  <w:rFonts w:hint="eastAsia"/>
                  <w:sz w:val="20"/>
                </w:rPr>
                <w:t>铸铁法兰、球墨铸铁法兰、碳钢法兰、合金钢法兰、不锈钢法兰、黄铜法兰、紫铜法兰、</w:t>
              </w:r>
            </w:ins>
            <w:ins w:id="277" w:author="wl" w:date="2016-09-08T14:04:37Z">
              <w:r>
                <w:rPr>
                  <w:sz w:val="20"/>
                </w:rPr>
                <w:t>PE</w:t>
              </w:r>
            </w:ins>
            <w:ins w:id="278" w:author="wl" w:date="2016-09-08T14:04:37Z">
              <w:r>
                <w:rPr>
                  <w:rFonts w:hint="eastAsia"/>
                  <w:sz w:val="20"/>
                </w:rPr>
                <w:t>法兰、</w:t>
              </w:r>
            </w:ins>
            <w:ins w:id="279" w:author="wl" w:date="2016-09-08T14:04:37Z">
              <w:r>
                <w:rPr>
                  <w:sz w:val="20"/>
                </w:rPr>
                <w:t>PPR</w:t>
              </w:r>
            </w:ins>
            <w:ins w:id="280" w:author="wl" w:date="2016-09-08T14:04:37Z">
              <w:r>
                <w:rPr>
                  <w:rFonts w:hint="eastAsia"/>
                  <w:sz w:val="20"/>
                </w:rPr>
                <w:t>法兰、</w:t>
              </w:r>
            </w:ins>
            <w:ins w:id="281" w:author="wl" w:date="2016-09-08T14:04:37Z">
              <w:r>
                <w:rPr>
                  <w:sz w:val="20"/>
                </w:rPr>
                <w:t>PB</w:t>
              </w:r>
            </w:ins>
            <w:ins w:id="282" w:author="wl" w:date="2016-09-08T14:04:37Z">
              <w:r>
                <w:rPr>
                  <w:rFonts w:hint="eastAsia"/>
                  <w:sz w:val="20"/>
                </w:rPr>
                <w:t xml:space="preserve">法兰、 </w:t>
              </w:r>
            </w:ins>
            <w:ins w:id="283" w:author="wl" w:date="2016-09-08T14:04:37Z">
              <w:r>
                <w:rPr>
                  <w:sz w:val="20"/>
                </w:rPr>
                <w:t>PVC</w:t>
              </w:r>
            </w:ins>
            <w:ins w:id="284" w:author="wl" w:date="2016-09-08T14:04:37Z">
              <w:r>
                <w:rPr>
                  <w:rFonts w:hint="eastAsia"/>
                  <w:sz w:val="20"/>
                </w:rPr>
                <w:t>法兰、</w:t>
              </w:r>
            </w:ins>
            <w:ins w:id="285" w:author="wl" w:date="2016-09-08T14:04:37Z">
              <w:r>
                <w:rPr>
                  <w:sz w:val="20"/>
                </w:rPr>
                <w:t>ABS</w:t>
              </w:r>
            </w:ins>
            <w:ins w:id="286" w:author="wl" w:date="2016-09-08T14:04:37Z">
              <w:r>
                <w:rPr>
                  <w:rFonts w:hint="eastAsia"/>
                  <w:sz w:val="20"/>
                </w:rPr>
                <w:t>法兰、法兰垫片</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87" w:author="wl" w:date="2016-09-08T14:04:37Z"/>
        </w:trPr>
        <w:tc>
          <w:tcPr>
            <w:tcW w:w="1555" w:type="dxa"/>
            <w:vMerge w:val="continue"/>
            <w:vAlign w:val="center"/>
          </w:tcPr>
          <w:p>
            <w:pPr>
              <w:jc w:val="both"/>
              <w:rPr>
                <w:ins w:id="288" w:author="wl" w:date="2016-09-08T14:04:37Z"/>
                <w:sz w:val="20"/>
              </w:rPr>
            </w:pPr>
          </w:p>
        </w:tc>
        <w:tc>
          <w:tcPr>
            <w:tcW w:w="2019" w:type="dxa"/>
            <w:vAlign w:val="center"/>
          </w:tcPr>
          <w:p>
            <w:pPr>
              <w:jc w:val="both"/>
              <w:rPr>
                <w:ins w:id="289" w:author="wl" w:date="2016-09-08T14:04:37Z"/>
                <w:sz w:val="20"/>
              </w:rPr>
            </w:pPr>
            <w:ins w:id="290" w:author="wl" w:date="2016-09-08T14:04:37Z">
              <w:r>
                <w:rPr>
                  <w:rFonts w:hint="eastAsia"/>
                  <w:sz w:val="20"/>
                </w:rPr>
                <w:t>2.4 阀门（18）</w:t>
              </w:r>
            </w:ins>
          </w:p>
        </w:tc>
        <w:tc>
          <w:tcPr>
            <w:tcW w:w="5436" w:type="dxa"/>
            <w:vAlign w:val="center"/>
          </w:tcPr>
          <w:p>
            <w:pPr>
              <w:jc w:val="both"/>
              <w:rPr>
                <w:ins w:id="291" w:author="wl" w:date="2016-09-08T14:04:37Z"/>
                <w:sz w:val="20"/>
              </w:rPr>
            </w:pPr>
            <w:ins w:id="292" w:author="wl" w:date="2016-09-08T14:04:37Z">
              <w:r>
                <w:rPr>
                  <w:rFonts w:hint="eastAsia"/>
                  <w:sz w:val="20"/>
                </w:rPr>
                <w:t>闸阀、截止阀、节流阀、仪表阀、柱塞阀、隔膜阀、旋塞阀、球阀、蝶阀、止回阀、减压阀、安全阀、疏水阀、调节阀、底阀、排污阀、防爆阀、过滤器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93" w:author="wl" w:date="2016-09-08T14:04:37Z"/>
        </w:trPr>
        <w:tc>
          <w:tcPr>
            <w:tcW w:w="1555" w:type="dxa"/>
            <w:vMerge w:val="continue"/>
            <w:vAlign w:val="center"/>
          </w:tcPr>
          <w:p>
            <w:pPr>
              <w:jc w:val="both"/>
              <w:rPr>
                <w:ins w:id="294" w:author="wl" w:date="2016-09-08T14:04:37Z"/>
                <w:sz w:val="20"/>
              </w:rPr>
            </w:pPr>
          </w:p>
        </w:tc>
        <w:tc>
          <w:tcPr>
            <w:tcW w:w="2019" w:type="dxa"/>
            <w:vAlign w:val="center"/>
          </w:tcPr>
          <w:p>
            <w:pPr>
              <w:jc w:val="both"/>
              <w:rPr>
                <w:ins w:id="295" w:author="wl" w:date="2016-09-08T14:04:37Z"/>
                <w:sz w:val="20"/>
              </w:rPr>
            </w:pPr>
            <w:ins w:id="296" w:author="wl" w:date="2016-09-08T14:04:37Z">
              <w:r>
                <w:rPr>
                  <w:rFonts w:hint="eastAsia"/>
                  <w:sz w:val="20"/>
                </w:rPr>
                <w:t>2.5 泵</w:t>
              </w:r>
            </w:ins>
          </w:p>
        </w:tc>
        <w:tc>
          <w:tcPr>
            <w:tcW w:w="5436" w:type="dxa"/>
            <w:vAlign w:val="center"/>
          </w:tcPr>
          <w:p>
            <w:pPr>
              <w:jc w:val="both"/>
              <w:rPr>
                <w:ins w:id="297" w:author="wl" w:date="2016-09-08T14:04:37Z"/>
                <w:sz w:val="20"/>
              </w:rPr>
            </w:pPr>
            <w:ins w:id="298" w:author="wl" w:date="2016-09-08T14:04:37Z">
              <w:r>
                <w:rPr>
                  <w:rFonts w:hint="eastAsia"/>
                  <w:sz w:val="20"/>
                </w:rPr>
                <w:t>容积式泵、叶片式泵、其他泵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99" w:author="wl" w:date="2016-09-08T14:04:37Z"/>
        </w:trPr>
        <w:tc>
          <w:tcPr>
            <w:tcW w:w="1555" w:type="dxa"/>
            <w:vMerge w:val="continue"/>
            <w:vAlign w:val="center"/>
          </w:tcPr>
          <w:p>
            <w:pPr>
              <w:jc w:val="both"/>
              <w:rPr>
                <w:ins w:id="300" w:author="wl" w:date="2016-09-08T14:04:37Z"/>
                <w:sz w:val="20"/>
              </w:rPr>
            </w:pPr>
          </w:p>
        </w:tc>
        <w:tc>
          <w:tcPr>
            <w:tcW w:w="2019" w:type="dxa"/>
            <w:vAlign w:val="center"/>
          </w:tcPr>
          <w:p>
            <w:pPr>
              <w:jc w:val="both"/>
              <w:rPr>
                <w:ins w:id="301" w:author="wl" w:date="2016-09-08T14:04:37Z"/>
                <w:sz w:val="20"/>
              </w:rPr>
            </w:pPr>
            <w:ins w:id="302" w:author="wl" w:date="2016-09-08T14:04:37Z">
              <w:r>
                <w:rPr>
                  <w:rFonts w:hint="eastAsia"/>
                  <w:sz w:val="20"/>
                </w:rPr>
                <w:t>2.6 水处理设备</w:t>
              </w:r>
            </w:ins>
          </w:p>
        </w:tc>
        <w:tc>
          <w:tcPr>
            <w:tcW w:w="5436" w:type="dxa"/>
            <w:vAlign w:val="center"/>
          </w:tcPr>
          <w:p>
            <w:pPr>
              <w:jc w:val="both"/>
              <w:rPr>
                <w:ins w:id="303" w:author="wl" w:date="2016-09-08T14:04:37Z"/>
                <w:sz w:val="20"/>
              </w:rPr>
            </w:pPr>
            <w:ins w:id="304" w:author="wl" w:date="2016-09-08T14:04:37Z">
              <w:r>
                <w:rPr>
                  <w:rFonts w:hint="eastAsia"/>
                  <w:sz w:val="20"/>
                </w:rPr>
                <w:t>过滤净化设备</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05" w:author="wl" w:date="2016-09-08T14:04:37Z"/>
        </w:trPr>
        <w:tc>
          <w:tcPr>
            <w:tcW w:w="1555" w:type="dxa"/>
            <w:vMerge w:val="continue"/>
            <w:vAlign w:val="center"/>
          </w:tcPr>
          <w:p>
            <w:pPr>
              <w:jc w:val="both"/>
              <w:rPr>
                <w:ins w:id="306" w:author="wl" w:date="2016-09-08T14:04:37Z"/>
                <w:sz w:val="20"/>
              </w:rPr>
            </w:pPr>
          </w:p>
        </w:tc>
        <w:tc>
          <w:tcPr>
            <w:tcW w:w="2019" w:type="dxa"/>
            <w:vAlign w:val="center"/>
          </w:tcPr>
          <w:p>
            <w:pPr>
              <w:jc w:val="both"/>
              <w:rPr>
                <w:ins w:id="307" w:author="wl" w:date="2016-09-08T14:04:37Z"/>
                <w:sz w:val="20"/>
              </w:rPr>
            </w:pPr>
            <w:ins w:id="308" w:author="wl" w:date="2016-09-08T14:04:37Z">
              <w:r>
                <w:rPr>
                  <w:rFonts w:hint="eastAsia"/>
                  <w:sz w:val="20"/>
                </w:rPr>
                <w:t>2.7 卫浴（9）</w:t>
              </w:r>
            </w:ins>
          </w:p>
        </w:tc>
        <w:tc>
          <w:tcPr>
            <w:tcW w:w="5436" w:type="dxa"/>
            <w:vAlign w:val="center"/>
          </w:tcPr>
          <w:p>
            <w:pPr>
              <w:jc w:val="both"/>
              <w:rPr>
                <w:ins w:id="309" w:author="wl" w:date="2016-09-08T14:04:37Z"/>
                <w:sz w:val="20"/>
              </w:rPr>
            </w:pPr>
            <w:ins w:id="310" w:author="wl" w:date="2016-09-08T14:04:37Z">
              <w:r>
                <w:rPr>
                  <w:rFonts w:hint="eastAsia"/>
                  <w:sz w:val="20"/>
                </w:rPr>
                <w:t>马桶、小便器、烘手器、淋浴、浴缸、龙头／水咀、冲洗阀、地漏、洁具配件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11" w:author="wl" w:date="2016-09-08T14:04:37Z"/>
        </w:trPr>
        <w:tc>
          <w:tcPr>
            <w:tcW w:w="1555" w:type="dxa"/>
            <w:vMerge w:val="continue"/>
            <w:vAlign w:val="center"/>
          </w:tcPr>
          <w:p>
            <w:pPr>
              <w:jc w:val="both"/>
              <w:rPr>
                <w:ins w:id="312" w:author="wl" w:date="2016-09-08T14:04:37Z"/>
                <w:sz w:val="20"/>
              </w:rPr>
            </w:pPr>
          </w:p>
        </w:tc>
        <w:tc>
          <w:tcPr>
            <w:tcW w:w="2019" w:type="dxa"/>
            <w:vAlign w:val="center"/>
          </w:tcPr>
          <w:p>
            <w:pPr>
              <w:jc w:val="both"/>
              <w:rPr>
                <w:ins w:id="313" w:author="wl" w:date="2016-09-08T14:04:37Z"/>
                <w:sz w:val="20"/>
              </w:rPr>
            </w:pPr>
            <w:ins w:id="314" w:author="wl" w:date="2016-09-08T14:04:37Z">
              <w:r>
                <w:rPr>
                  <w:rFonts w:hint="eastAsia"/>
                  <w:sz w:val="20"/>
                </w:rPr>
                <w:t>2.8 检查井／井盖（5）</w:t>
              </w:r>
            </w:ins>
          </w:p>
        </w:tc>
        <w:tc>
          <w:tcPr>
            <w:tcW w:w="5436" w:type="dxa"/>
            <w:vAlign w:val="center"/>
          </w:tcPr>
          <w:p>
            <w:pPr>
              <w:jc w:val="both"/>
              <w:rPr>
                <w:ins w:id="315" w:author="wl" w:date="2016-09-08T14:04:37Z"/>
                <w:sz w:val="20"/>
              </w:rPr>
            </w:pPr>
            <w:ins w:id="316" w:author="wl" w:date="2016-09-08T14:04:37Z">
              <w:r>
                <w:rPr>
                  <w:rFonts w:hint="eastAsia"/>
                  <w:sz w:val="20"/>
                </w:rPr>
                <w:t>检查井、检查井踏步、井盖、沟槽盖板</w:t>
              </w:r>
            </w:ins>
          </w:p>
        </w:tc>
      </w:tr>
    </w:tbl>
    <w:p>
      <w:pPr>
        <w:pageBreakBefore w:val="0"/>
        <w:widowControl/>
        <w:kinsoku/>
        <w:wordWrap/>
        <w:overflowPunct/>
        <w:topLinePunct w:val="0"/>
        <w:bidi w:val="0"/>
        <w:snapToGrid/>
        <w:spacing w:line="360" w:lineRule="auto"/>
        <w:ind w:right="0" w:rightChars="0"/>
        <w:jc w:val="left"/>
        <w:textAlignment w:val="auto"/>
        <w:rPr>
          <w:ins w:id="317" w:author="wl" w:date="2016-09-08T14:04:14Z"/>
          <w:rFonts w:hint="eastAsia" w:cs="MS Mincho"/>
          <w:kern w:val="0"/>
          <w:sz w:val="24"/>
          <w:szCs w:val="24"/>
        </w:rPr>
      </w:pPr>
    </w:p>
    <w:p>
      <w:pPr>
        <w:pageBreakBefore w:val="0"/>
        <w:widowControl/>
        <w:kinsoku/>
        <w:wordWrap/>
        <w:overflowPunct/>
        <w:topLinePunct w:val="0"/>
        <w:bidi w:val="0"/>
        <w:snapToGrid/>
        <w:spacing w:line="360" w:lineRule="auto"/>
        <w:ind w:right="0" w:rightChars="0"/>
        <w:jc w:val="left"/>
        <w:textAlignment w:val="auto"/>
        <w:rPr>
          <w:rFonts w:hint="eastAsia" w:cs="MS Mincho"/>
          <w:kern w:val="0"/>
          <w:sz w:val="24"/>
          <w:szCs w:val="24"/>
        </w:rPr>
      </w:pPr>
    </w:p>
    <w:p>
      <w:pPr>
        <w:pStyle w:val="4"/>
        <w:pageBreakBefore w:val="0"/>
        <w:kinsoku/>
        <w:wordWrap/>
        <w:overflowPunct/>
        <w:topLinePunct w:val="0"/>
        <w:bidi w:val="0"/>
        <w:snapToGrid/>
        <w:spacing w:line="360" w:lineRule="auto"/>
        <w:ind w:right="0" w:rightChars="0"/>
        <w:textAlignment w:val="auto"/>
        <w:rPr>
          <w:ins w:id="318" w:author="wl" w:date="2016-09-08T14:04:44Z"/>
          <w:sz w:val="24"/>
          <w:szCs w:val="24"/>
        </w:rPr>
      </w:pPr>
      <w:bookmarkStart w:id="35" w:name="_Toc3663"/>
      <w:bookmarkStart w:id="36" w:name="_Toc13976"/>
      <w:bookmarkStart w:id="37" w:name="_Toc16486"/>
      <w:bookmarkStart w:id="38" w:name="_Toc18798"/>
      <w:bookmarkStart w:id="39" w:name="_Toc23401"/>
      <w:r>
        <w:rPr>
          <w:rFonts w:hint="eastAsia"/>
          <w:sz w:val="24"/>
          <w:szCs w:val="24"/>
        </w:rPr>
        <w:t>安装</w:t>
      </w:r>
      <w:bookmarkEnd w:id="35"/>
      <w:bookmarkEnd w:id="36"/>
      <w:bookmarkEnd w:id="37"/>
      <w:bookmarkEnd w:id="38"/>
      <w:bookmarkEnd w:id="39"/>
      <w:ins w:id="319" w:author="wl" w:date="2016-09-08T14:05:13Z">
        <w:r>
          <w:rPr>
            <w:rFonts w:hint="eastAsia"/>
            <w:sz w:val="24"/>
            <w:szCs w:val="24"/>
            <w:lang w:val="en-US" w:eastAsia="zh-CN"/>
          </w:rPr>
          <w:t>电气</w:t>
        </w:r>
      </w:ins>
    </w:p>
    <w:p>
      <w:pPr>
        <w:ind w:firstLine="440"/>
        <w:rPr>
          <w:ins w:id="320" w:author="wl" w:date="2016-09-08T14:06:28Z"/>
          <w:rFonts w:hint="eastAsia"/>
        </w:rPr>
      </w:pPr>
      <w:ins w:id="321" w:author="wl" w:date="2016-09-08T14:06:20Z">
        <w:r>
          <w:rPr>
            <w:rFonts w:hint="eastAsia"/>
          </w:rPr>
          <w:t>建筑电气工程由三大部分构成，并且要求这三部分特性相配合，以保持建筑电气工程安全正常运行。</w:t>
        </w:r>
      </w:ins>
    </w:p>
    <w:p>
      <w:pPr>
        <w:ind w:firstLine="440"/>
        <w:rPr>
          <w:ins w:id="322" w:author="wl" w:date="2016-09-08T14:06:40Z"/>
          <w:rFonts w:hint="eastAsia"/>
        </w:rPr>
      </w:pPr>
      <w:ins w:id="323" w:author="wl" w:date="2016-09-08T14:06:38Z">
        <w:r>
          <w:rPr>
            <w:rFonts w:hint="eastAsia"/>
          </w:rPr>
          <w:t>表3 安装电气二级和三级分类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019"/>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ins w:id="324" w:author="wl" w:date="2016-09-08T14:06:55Z"/>
        </w:trPr>
        <w:tc>
          <w:tcPr>
            <w:tcW w:w="1555" w:type="dxa"/>
            <w:vAlign w:val="center"/>
          </w:tcPr>
          <w:p>
            <w:pPr>
              <w:jc w:val="center"/>
              <w:rPr>
                <w:ins w:id="325" w:author="wl" w:date="2016-09-08T14:06:55Z"/>
                <w:sz w:val="20"/>
              </w:rPr>
            </w:pPr>
            <w:ins w:id="326" w:author="wl" w:date="2016-09-08T14:06:55Z">
              <w:r>
                <w:rPr>
                  <w:rFonts w:hint="eastAsia"/>
                  <w:sz w:val="20"/>
                </w:rPr>
                <w:t>一级分类</w:t>
              </w:r>
            </w:ins>
          </w:p>
        </w:tc>
        <w:tc>
          <w:tcPr>
            <w:tcW w:w="2019" w:type="dxa"/>
            <w:vAlign w:val="center"/>
          </w:tcPr>
          <w:p>
            <w:pPr>
              <w:jc w:val="center"/>
              <w:rPr>
                <w:ins w:id="327" w:author="wl" w:date="2016-09-08T14:06:55Z"/>
                <w:sz w:val="20"/>
              </w:rPr>
            </w:pPr>
            <w:ins w:id="328" w:author="wl" w:date="2016-09-08T14:06:55Z">
              <w:r>
                <w:rPr>
                  <w:rFonts w:hint="eastAsia"/>
                  <w:sz w:val="20"/>
                </w:rPr>
                <w:t>二级分类 （种数）</w:t>
              </w:r>
            </w:ins>
          </w:p>
        </w:tc>
        <w:tc>
          <w:tcPr>
            <w:tcW w:w="5436" w:type="dxa"/>
            <w:vAlign w:val="center"/>
          </w:tcPr>
          <w:p>
            <w:pPr>
              <w:jc w:val="center"/>
              <w:rPr>
                <w:ins w:id="329" w:author="wl" w:date="2016-09-08T14:06:55Z"/>
                <w:sz w:val="20"/>
              </w:rPr>
            </w:pPr>
            <w:ins w:id="330" w:author="wl" w:date="2016-09-08T14:06:55Z">
              <w:r>
                <w:rPr>
                  <w:rFonts w:hint="eastAsia"/>
                  <w:sz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31" w:author="wl" w:date="2016-09-08T14:06:55Z"/>
        </w:trPr>
        <w:tc>
          <w:tcPr>
            <w:tcW w:w="1555" w:type="dxa"/>
            <w:vMerge w:val="restart"/>
            <w:vAlign w:val="center"/>
          </w:tcPr>
          <w:p>
            <w:pPr>
              <w:jc w:val="both"/>
              <w:rPr>
                <w:ins w:id="332" w:author="wl" w:date="2016-09-08T14:06:55Z"/>
                <w:sz w:val="20"/>
              </w:rPr>
            </w:pPr>
            <w:ins w:id="333" w:author="wl" w:date="2016-09-08T14:06:55Z">
              <w:r>
                <w:rPr>
                  <w:rFonts w:hint="eastAsia"/>
                  <w:sz w:val="20"/>
                </w:rPr>
                <w:t>3. 安装电气</w:t>
              </w:r>
            </w:ins>
          </w:p>
        </w:tc>
        <w:tc>
          <w:tcPr>
            <w:tcW w:w="2019" w:type="dxa"/>
            <w:vAlign w:val="center"/>
          </w:tcPr>
          <w:p>
            <w:pPr>
              <w:jc w:val="both"/>
              <w:rPr>
                <w:ins w:id="334" w:author="wl" w:date="2016-09-08T14:06:55Z"/>
                <w:sz w:val="20"/>
              </w:rPr>
            </w:pPr>
            <w:ins w:id="335" w:author="wl" w:date="2016-09-08T14:06:55Z">
              <w:r>
                <w:rPr>
                  <w:rFonts w:hint="eastAsia"/>
                  <w:sz w:val="20"/>
                </w:rPr>
                <w:t>3.1灯具/光源(17)</w:t>
              </w:r>
            </w:ins>
          </w:p>
        </w:tc>
        <w:tc>
          <w:tcPr>
            <w:tcW w:w="5436" w:type="dxa"/>
            <w:vAlign w:val="center"/>
          </w:tcPr>
          <w:p>
            <w:pPr>
              <w:jc w:val="both"/>
              <w:rPr>
                <w:ins w:id="336" w:author="wl" w:date="2016-09-08T14:06:55Z"/>
                <w:sz w:val="20"/>
              </w:rPr>
            </w:pPr>
            <w:ins w:id="337" w:author="wl" w:date="2016-09-08T14:06:55Z">
              <w:r>
                <w:rPr>
                  <w:rFonts w:hint="eastAsia"/>
                  <w:sz w:val="20"/>
                </w:rPr>
                <w:t>光源、吸顶灯、吊灯、格栅灯、筒灯、射灯、壁灯、落地灯、台灯、地脚灯、防爆灯、防水/防尘/防腐灯（三防灯）、投光灯、头灯/手电筒、标致应急灯、庭院/道路/广场/景观灯、灯具附件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338" w:author="wl" w:date="2016-09-08T14:06:55Z"/>
        </w:trPr>
        <w:tc>
          <w:tcPr>
            <w:tcW w:w="1555" w:type="dxa"/>
            <w:vMerge w:val="continue"/>
            <w:vAlign w:val="center"/>
          </w:tcPr>
          <w:p>
            <w:pPr>
              <w:jc w:val="both"/>
              <w:rPr>
                <w:ins w:id="339" w:author="wl" w:date="2016-09-08T14:06:55Z"/>
                <w:sz w:val="20"/>
              </w:rPr>
            </w:pPr>
          </w:p>
        </w:tc>
        <w:tc>
          <w:tcPr>
            <w:tcW w:w="2019" w:type="dxa"/>
            <w:vAlign w:val="center"/>
          </w:tcPr>
          <w:p>
            <w:pPr>
              <w:jc w:val="both"/>
              <w:rPr>
                <w:ins w:id="340" w:author="wl" w:date="2016-09-08T14:06:55Z"/>
                <w:sz w:val="20"/>
              </w:rPr>
            </w:pPr>
            <w:ins w:id="341" w:author="wl" w:date="2016-09-08T14:06:55Z">
              <w:r>
                <w:rPr>
                  <w:rFonts w:hint="eastAsia"/>
                  <w:sz w:val="20"/>
                </w:rPr>
                <w:t>3.2开关插座(17)</w:t>
              </w:r>
            </w:ins>
          </w:p>
        </w:tc>
        <w:tc>
          <w:tcPr>
            <w:tcW w:w="5436" w:type="dxa"/>
            <w:vAlign w:val="center"/>
          </w:tcPr>
          <w:p>
            <w:pPr>
              <w:jc w:val="both"/>
              <w:rPr>
                <w:ins w:id="342" w:author="wl" w:date="2016-09-08T14:06:55Z"/>
                <w:rFonts w:ascii="Calibri" w:hAnsi="Calibri" w:cs="Calibri"/>
                <w:sz w:val="20"/>
              </w:rPr>
            </w:pPr>
            <w:ins w:id="343" w:author="wl" w:date="2016-09-08T14:06:55Z">
              <w:r>
                <w:rPr>
                  <w:rFonts w:hint="eastAsia" w:ascii="Calibri" w:hAnsi="Calibri" w:cs="Calibri"/>
                  <w:sz w:val="20"/>
                </w:rPr>
                <w:t>面板开关、感应开关、门铃开关、插卡取电开关、调速开关、遥控开关、自复位开关、轻触开关、拨动开关、压力开关、浮球开关、薄膜开关、电源插座、信息插座、刮须插座、插线板、插头、安装盒/盖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44" w:author="wl" w:date="2016-09-08T14:06:55Z"/>
        </w:trPr>
        <w:tc>
          <w:tcPr>
            <w:tcW w:w="1555" w:type="dxa"/>
            <w:vMerge w:val="continue"/>
            <w:vAlign w:val="center"/>
          </w:tcPr>
          <w:p>
            <w:pPr>
              <w:jc w:val="both"/>
              <w:rPr>
                <w:ins w:id="345" w:author="wl" w:date="2016-09-08T14:06:55Z"/>
                <w:sz w:val="20"/>
              </w:rPr>
            </w:pPr>
          </w:p>
        </w:tc>
        <w:tc>
          <w:tcPr>
            <w:tcW w:w="2019" w:type="dxa"/>
            <w:vAlign w:val="center"/>
          </w:tcPr>
          <w:p>
            <w:pPr>
              <w:jc w:val="both"/>
              <w:rPr>
                <w:ins w:id="346" w:author="wl" w:date="2016-09-08T14:06:55Z"/>
                <w:sz w:val="20"/>
              </w:rPr>
            </w:pPr>
            <w:ins w:id="347" w:author="wl" w:date="2016-09-08T14:06:55Z">
              <w:r>
                <w:rPr>
                  <w:rFonts w:hint="eastAsia"/>
                  <w:sz w:val="20"/>
                </w:rPr>
                <w:t>3.3电线电缆(6)</w:t>
              </w:r>
            </w:ins>
          </w:p>
        </w:tc>
        <w:tc>
          <w:tcPr>
            <w:tcW w:w="5436" w:type="dxa"/>
            <w:vAlign w:val="bottom"/>
          </w:tcPr>
          <w:p>
            <w:pPr>
              <w:jc w:val="both"/>
              <w:textAlignment w:val="bottom"/>
              <w:rPr>
                <w:ins w:id="348" w:author="wl" w:date="2016-09-08T14:06:55Z"/>
                <w:sz w:val="20"/>
              </w:rPr>
            </w:pPr>
            <w:ins w:id="349" w:author="wl" w:date="2016-09-08T14:06:55Z">
              <w:r>
                <w:rPr>
                  <w:rFonts w:hint="eastAsia" w:ascii="Calibri" w:hAnsi="Calibri" w:cs="Calibri"/>
                  <w:sz w:val="20"/>
                </w:rPr>
                <w:t>电线、护套线、电力电缆、通讯电缆、绕阻线(电磁线)、焊把线</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50" w:author="wl" w:date="2016-09-08T14:06:55Z"/>
        </w:trPr>
        <w:tc>
          <w:tcPr>
            <w:tcW w:w="1555" w:type="dxa"/>
            <w:vMerge w:val="continue"/>
            <w:vAlign w:val="center"/>
          </w:tcPr>
          <w:p>
            <w:pPr>
              <w:jc w:val="both"/>
              <w:rPr>
                <w:ins w:id="351" w:author="wl" w:date="2016-09-08T14:06:55Z"/>
                <w:sz w:val="20"/>
              </w:rPr>
            </w:pPr>
          </w:p>
        </w:tc>
        <w:tc>
          <w:tcPr>
            <w:tcW w:w="2019" w:type="dxa"/>
            <w:vAlign w:val="center"/>
          </w:tcPr>
          <w:p>
            <w:pPr>
              <w:jc w:val="both"/>
              <w:rPr>
                <w:ins w:id="352" w:author="wl" w:date="2016-09-08T14:06:55Z"/>
                <w:sz w:val="20"/>
              </w:rPr>
            </w:pPr>
            <w:ins w:id="353" w:author="wl" w:date="2016-09-08T14:06:55Z">
              <w:r>
                <w:rPr>
                  <w:rFonts w:hint="eastAsia"/>
                  <w:sz w:val="20"/>
                </w:rPr>
                <w:t>3.4线路敷设(9)</w:t>
              </w:r>
            </w:ins>
          </w:p>
        </w:tc>
        <w:tc>
          <w:tcPr>
            <w:tcW w:w="5436" w:type="dxa"/>
            <w:vAlign w:val="center"/>
          </w:tcPr>
          <w:p>
            <w:pPr>
              <w:jc w:val="both"/>
              <w:rPr>
                <w:ins w:id="354" w:author="wl" w:date="2016-09-08T14:06:55Z"/>
                <w:sz w:val="20"/>
              </w:rPr>
            </w:pPr>
            <w:ins w:id="355" w:author="wl" w:date="2016-09-08T14:06:55Z">
              <w:r>
                <w:rPr>
                  <w:rFonts w:hint="eastAsia"/>
                  <w:sz w:val="20"/>
                </w:rPr>
                <w:t>穿线管/件、线槽/桥架/连接件、母线槽、</w:t>
              </w:r>
              <w:commentRangeStart w:id="3"/>
              <w:r>
                <w:rPr>
                  <w:rFonts w:hint="eastAsia"/>
                  <w:sz w:val="20"/>
                </w:rPr>
                <w:t>接线端子</w:t>
              </w:r>
            </w:ins>
            <w:ins w:id="356" w:author="wl" w:date="2016-09-08T14:06:55Z">
              <w:commentRangeEnd w:id="3"/>
              <w:r>
                <w:rPr/>
                <w:commentReference w:id="3"/>
              </w:r>
            </w:ins>
            <w:ins w:id="357" w:author="wl" w:date="2016-09-08T14:06:55Z">
              <w:r>
                <w:rPr>
                  <w:rFonts w:hint="eastAsia"/>
                  <w:sz w:val="20"/>
                </w:rPr>
                <w:t>、电缆头、导电膏、母线金具、线路金具、电料辅件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58" w:author="wl" w:date="2016-09-08T14:06:55Z"/>
        </w:trPr>
        <w:tc>
          <w:tcPr>
            <w:tcW w:w="1555" w:type="dxa"/>
            <w:vMerge w:val="continue"/>
            <w:vAlign w:val="center"/>
          </w:tcPr>
          <w:p>
            <w:pPr>
              <w:jc w:val="both"/>
              <w:rPr>
                <w:ins w:id="359" w:author="wl" w:date="2016-09-08T14:06:55Z"/>
                <w:sz w:val="20"/>
              </w:rPr>
            </w:pPr>
          </w:p>
        </w:tc>
        <w:tc>
          <w:tcPr>
            <w:tcW w:w="2019" w:type="dxa"/>
            <w:vAlign w:val="center"/>
          </w:tcPr>
          <w:p>
            <w:pPr>
              <w:jc w:val="both"/>
              <w:rPr>
                <w:ins w:id="360" w:author="wl" w:date="2016-09-08T14:06:55Z"/>
                <w:sz w:val="20"/>
              </w:rPr>
            </w:pPr>
            <w:ins w:id="361" w:author="wl" w:date="2016-09-08T14:06:55Z">
              <w:r>
                <w:rPr>
                  <w:rFonts w:hint="eastAsia"/>
                  <w:sz w:val="20"/>
                </w:rPr>
                <w:t>3.5低压配电(19)</w:t>
              </w:r>
            </w:ins>
          </w:p>
        </w:tc>
        <w:tc>
          <w:tcPr>
            <w:tcW w:w="5436" w:type="dxa"/>
            <w:vAlign w:val="center"/>
          </w:tcPr>
          <w:p>
            <w:pPr>
              <w:jc w:val="both"/>
              <w:rPr>
                <w:ins w:id="362" w:author="wl" w:date="2016-09-08T14:06:55Z"/>
                <w:sz w:val="20"/>
              </w:rPr>
            </w:pPr>
            <w:ins w:id="363" w:author="wl" w:date="2016-09-08T14:06:55Z">
              <w:r>
                <w:rPr>
                  <w:rFonts w:hint="eastAsia"/>
                  <w:sz w:val="20"/>
                </w:rPr>
                <w:t>接触器、继电器、主令电器、电动机启动/保护电器、控制与保护开关电器、断路器、双电源自动转换开关、开关电源、熔断器、电容器/控制器、互感器、变压器、起动器、稳压器、电阻器、电抗器、电磁铁、电源/充电器、电笛/电铃</w:t>
              </w:r>
            </w:ins>
          </w:p>
          <w:p>
            <w:pPr>
              <w:jc w:val="both"/>
              <w:rPr>
                <w:ins w:id="364" w:author="wl" w:date="2016-09-08T14:06:55Z"/>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65" w:author="wl" w:date="2016-09-08T14:06:55Z"/>
        </w:trPr>
        <w:tc>
          <w:tcPr>
            <w:tcW w:w="1555" w:type="dxa"/>
            <w:vMerge w:val="continue"/>
            <w:vAlign w:val="center"/>
          </w:tcPr>
          <w:p>
            <w:pPr>
              <w:jc w:val="both"/>
              <w:rPr>
                <w:ins w:id="366" w:author="wl" w:date="2016-09-08T14:06:55Z"/>
                <w:sz w:val="20"/>
              </w:rPr>
            </w:pPr>
          </w:p>
        </w:tc>
        <w:tc>
          <w:tcPr>
            <w:tcW w:w="2019" w:type="dxa"/>
            <w:vAlign w:val="center"/>
          </w:tcPr>
          <w:p>
            <w:pPr>
              <w:jc w:val="both"/>
              <w:rPr>
                <w:ins w:id="367" w:author="wl" w:date="2016-09-08T14:06:55Z"/>
                <w:sz w:val="20"/>
              </w:rPr>
            </w:pPr>
            <w:ins w:id="368" w:author="wl" w:date="2016-09-08T14:06:55Z">
              <w:r>
                <w:rPr>
                  <w:rFonts w:hint="eastAsia"/>
                  <w:sz w:val="20"/>
                </w:rPr>
                <w:t>3.6高压配电(4)</w:t>
              </w:r>
            </w:ins>
          </w:p>
        </w:tc>
        <w:tc>
          <w:tcPr>
            <w:tcW w:w="5436" w:type="dxa"/>
            <w:vAlign w:val="center"/>
          </w:tcPr>
          <w:p>
            <w:pPr>
              <w:jc w:val="both"/>
              <w:rPr>
                <w:ins w:id="369" w:author="wl" w:date="2016-09-08T14:06:55Z"/>
                <w:sz w:val="20"/>
              </w:rPr>
            </w:pPr>
            <w:ins w:id="370" w:author="wl" w:date="2016-09-08T14:06:55Z">
              <w:r>
                <w:rPr>
                  <w:rFonts w:hint="eastAsia"/>
                  <w:sz w:val="20"/>
                </w:rPr>
                <w:t>高压断路器、高压负荷开关、高压隔离开关、高压接地开关</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71" w:author="wl" w:date="2016-09-08T14:06:55Z"/>
        </w:trPr>
        <w:tc>
          <w:tcPr>
            <w:tcW w:w="1555" w:type="dxa"/>
            <w:vMerge w:val="continue"/>
            <w:vAlign w:val="center"/>
          </w:tcPr>
          <w:p>
            <w:pPr>
              <w:jc w:val="both"/>
              <w:rPr>
                <w:ins w:id="372" w:author="wl" w:date="2016-09-08T14:06:55Z"/>
                <w:sz w:val="20"/>
              </w:rPr>
            </w:pPr>
          </w:p>
        </w:tc>
        <w:tc>
          <w:tcPr>
            <w:tcW w:w="2019" w:type="dxa"/>
            <w:vAlign w:val="center"/>
          </w:tcPr>
          <w:p>
            <w:pPr>
              <w:jc w:val="both"/>
              <w:rPr>
                <w:ins w:id="373" w:author="wl" w:date="2016-09-08T14:06:55Z"/>
                <w:sz w:val="20"/>
              </w:rPr>
            </w:pPr>
            <w:ins w:id="374" w:author="wl" w:date="2016-09-08T14:06:55Z">
              <w:r>
                <w:rPr>
                  <w:rFonts w:hint="eastAsia"/>
                  <w:sz w:val="20"/>
                </w:rPr>
                <w:t>3.7保险绝缘(2)</w:t>
              </w:r>
            </w:ins>
          </w:p>
        </w:tc>
        <w:tc>
          <w:tcPr>
            <w:tcW w:w="5436" w:type="dxa"/>
            <w:vAlign w:val="center"/>
          </w:tcPr>
          <w:p>
            <w:pPr>
              <w:jc w:val="both"/>
              <w:rPr>
                <w:ins w:id="375" w:author="wl" w:date="2016-09-08T14:06:55Z"/>
                <w:sz w:val="20"/>
              </w:rPr>
            </w:pPr>
            <w:ins w:id="376" w:author="wl" w:date="2016-09-08T14:06:55Z">
              <w:r>
                <w:rPr>
                  <w:rFonts w:hint="eastAsia"/>
                  <w:sz w:val="20"/>
                </w:rPr>
                <w:t>避雷器材、绝缘套管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77" w:author="wl" w:date="2016-09-08T14:06:55Z"/>
        </w:trPr>
        <w:tc>
          <w:tcPr>
            <w:tcW w:w="1555" w:type="dxa"/>
            <w:vMerge w:val="continue"/>
            <w:vAlign w:val="center"/>
          </w:tcPr>
          <w:p>
            <w:pPr>
              <w:jc w:val="both"/>
              <w:rPr>
                <w:ins w:id="378" w:author="wl" w:date="2016-09-08T14:06:55Z"/>
                <w:sz w:val="20"/>
              </w:rPr>
            </w:pPr>
          </w:p>
        </w:tc>
        <w:tc>
          <w:tcPr>
            <w:tcW w:w="2019" w:type="dxa"/>
            <w:vAlign w:val="center"/>
          </w:tcPr>
          <w:p>
            <w:pPr>
              <w:jc w:val="both"/>
              <w:rPr>
                <w:ins w:id="379" w:author="wl" w:date="2016-09-08T14:06:55Z"/>
                <w:sz w:val="20"/>
              </w:rPr>
            </w:pPr>
            <w:ins w:id="380" w:author="wl" w:date="2016-09-08T14:06:55Z">
              <w:r>
                <w:rPr>
                  <w:rFonts w:hint="eastAsia"/>
                  <w:sz w:val="20"/>
                </w:rPr>
                <w:t>3.8电控柜(2)</w:t>
              </w:r>
            </w:ins>
          </w:p>
        </w:tc>
        <w:tc>
          <w:tcPr>
            <w:tcW w:w="5436" w:type="dxa"/>
            <w:vAlign w:val="center"/>
          </w:tcPr>
          <w:p>
            <w:pPr>
              <w:jc w:val="both"/>
              <w:rPr>
                <w:ins w:id="381" w:author="wl" w:date="2016-09-08T14:06:55Z"/>
                <w:sz w:val="20"/>
              </w:rPr>
            </w:pPr>
            <w:ins w:id="382" w:author="wl" w:date="2016-09-08T14:06:55Z">
              <w:r>
                <w:rPr>
                  <w:rFonts w:hint="eastAsia"/>
                  <w:sz w:val="20"/>
                </w:rPr>
                <w:t>配电箱/柜、接地端子箱</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83" w:author="wl" w:date="2016-09-08T14:06:55Z"/>
        </w:trPr>
        <w:tc>
          <w:tcPr>
            <w:tcW w:w="1555" w:type="dxa"/>
            <w:vMerge w:val="continue"/>
            <w:vAlign w:val="center"/>
          </w:tcPr>
          <w:p>
            <w:pPr>
              <w:jc w:val="both"/>
              <w:rPr>
                <w:ins w:id="384" w:author="wl" w:date="2016-09-08T14:06:55Z"/>
                <w:sz w:val="20"/>
              </w:rPr>
            </w:pPr>
          </w:p>
        </w:tc>
        <w:tc>
          <w:tcPr>
            <w:tcW w:w="2019" w:type="dxa"/>
            <w:vAlign w:val="center"/>
          </w:tcPr>
          <w:p>
            <w:pPr>
              <w:jc w:val="both"/>
              <w:rPr>
                <w:ins w:id="385" w:author="wl" w:date="2016-09-08T14:06:55Z"/>
                <w:sz w:val="20"/>
              </w:rPr>
            </w:pPr>
            <w:ins w:id="386" w:author="wl" w:date="2016-09-08T14:06:55Z">
              <w:r>
                <w:rPr>
                  <w:rFonts w:hint="eastAsia"/>
                  <w:sz w:val="20"/>
                </w:rPr>
                <w:t>3.9智能弱电(9)</w:t>
              </w:r>
            </w:ins>
          </w:p>
        </w:tc>
        <w:tc>
          <w:tcPr>
            <w:tcW w:w="5436" w:type="dxa"/>
            <w:vAlign w:val="center"/>
          </w:tcPr>
          <w:p>
            <w:pPr>
              <w:jc w:val="both"/>
              <w:rPr>
                <w:ins w:id="387" w:author="wl" w:date="2016-09-08T14:06:55Z"/>
                <w:sz w:val="20"/>
              </w:rPr>
            </w:pPr>
            <w:ins w:id="388" w:author="wl" w:date="2016-09-08T14:06:55Z">
              <w:r>
                <w:rPr>
                  <w:rFonts w:hint="eastAsia"/>
                  <w:sz w:val="20"/>
                </w:rPr>
                <w:t>门禁楼宇对讲、电视监控、停车场管理、入侵报警、电子巡更、楼宇小区自控、计算机网络、扩音/背景音乐系统、其他智能化设备</w:t>
              </w:r>
            </w:ins>
          </w:p>
        </w:tc>
      </w:tr>
    </w:tbl>
    <w:p>
      <w:pPr>
        <w:ind w:firstLine="0"/>
        <w:rPr>
          <w:ins w:id="390" w:author="wl" w:date="2016-09-08T14:11:45Z"/>
          <w:rFonts w:hint="eastAsia"/>
        </w:rPr>
        <w:pPrChange w:id="389" w:author="wl" w:date="2016-09-08T14:10:55Z">
          <w:pPr>
            <w:ind w:firstLine="440"/>
          </w:pPr>
        </w:pPrChange>
      </w:pPr>
      <w:ins w:id="391" w:author="wl" w:date="2016-09-08T14:11:45Z">
        <w:r>
          <w:rPr>
            <w:rFonts w:hint="eastAsia"/>
          </w:rPr>
          <w:t>A、用电设备电气部分指的是照明灯具、电动机、电加热器等直接消耗电能部分；</w:t>
        </w:r>
      </w:ins>
    </w:p>
    <w:p>
      <w:pPr>
        <w:ind w:firstLine="0"/>
        <w:rPr>
          <w:ins w:id="393" w:author="wl" w:date="2016-09-08T14:11:45Z"/>
          <w:rFonts w:hint="eastAsia"/>
        </w:rPr>
        <w:pPrChange w:id="392" w:author="wl" w:date="2016-09-08T14:10:55Z">
          <w:pPr>
            <w:ind w:firstLine="440"/>
          </w:pPr>
        </w:pPrChange>
      </w:pPr>
      <w:ins w:id="394" w:author="wl" w:date="2016-09-08T14:11:45Z">
        <w:r>
          <w:rPr>
            <w:rFonts w:hint="eastAsia"/>
          </w:rPr>
          <w:t>B、布线系统指的是以380V／220V为主的电缆、电线及桥架、线槽和导管等；</w:t>
        </w:r>
      </w:ins>
    </w:p>
    <w:p>
      <w:pPr>
        <w:ind w:firstLine="0"/>
        <w:rPr>
          <w:ins w:id="396" w:author="wl" w:date="2016-09-08T14:11:45Z"/>
          <w:rFonts w:hint="eastAsia"/>
        </w:rPr>
        <w:pPrChange w:id="395" w:author="wl" w:date="2016-09-08T14:10:55Z">
          <w:pPr>
            <w:ind w:firstLine="440"/>
          </w:pPr>
        </w:pPrChange>
      </w:pPr>
      <w:ins w:id="397" w:author="wl" w:date="2016-09-08T14:11:45Z">
        <w:r>
          <w:rPr>
            <w:rFonts w:hint="eastAsia"/>
          </w:rPr>
          <w:t>C、电气装置指的是变压器、高低压配电柜及控制设备等。</w:t>
        </w:r>
      </w:ins>
    </w:p>
    <w:p>
      <w:pPr>
        <w:ind w:firstLine="0"/>
        <w:rPr>
          <w:rFonts w:hint="eastAsia"/>
        </w:rPr>
        <w:pPrChange w:id="398" w:author="wl" w:date="2016-09-08T14:10:55Z">
          <w:pPr>
            <w:ind w:firstLine="440"/>
          </w:pPr>
        </w:pPrChange>
      </w:pPr>
      <w:ins w:id="399" w:author="wl" w:date="2016-09-08T14:11:45Z">
        <w:r>
          <w:rPr>
            <w:rFonts w:hint="eastAsia"/>
          </w:rPr>
          <w:t xml:space="preserve">    安装电气的二级、三级分类如表3所示。安装电气按照用途和功能不同分为灯具/光源、开关插座、电线电缆、线路敷设、低压配电、高压配电、保险绝缘、电控柜、电料辅件、智能弱电。</w:t>
        </w:r>
      </w:ins>
    </w:p>
    <w:p>
      <w:pPr>
        <w:pStyle w:val="4"/>
        <w:pageBreakBefore w:val="0"/>
        <w:kinsoku/>
        <w:wordWrap/>
        <w:overflowPunct/>
        <w:topLinePunct w:val="0"/>
        <w:bidi w:val="0"/>
        <w:snapToGrid/>
        <w:spacing w:line="360" w:lineRule="auto"/>
        <w:ind w:right="0" w:rightChars="0"/>
        <w:textAlignment w:val="auto"/>
        <w:rPr>
          <w:ins w:id="400" w:author="wl" w:date="2016-09-08T14:11:02Z"/>
          <w:sz w:val="24"/>
          <w:szCs w:val="24"/>
        </w:rPr>
      </w:pPr>
      <w:ins w:id="401" w:author="wl" w:date="2016-09-08T14:12:27Z">
        <w:bookmarkStart w:id="40" w:name="_Toc12764"/>
        <w:bookmarkStart w:id="41" w:name="_Toc12679"/>
        <w:bookmarkStart w:id="42" w:name="_Toc32666"/>
        <w:bookmarkStart w:id="43" w:name="_Toc32003"/>
        <w:bookmarkStart w:id="44" w:name="_Toc27642"/>
        <w:r>
          <w:rPr>
            <w:rFonts w:hint="eastAsia"/>
            <w:sz w:val="24"/>
            <w:szCs w:val="24"/>
            <w:lang w:val="en-US" w:eastAsia="zh-CN"/>
          </w:rPr>
          <w:t>安装</w:t>
        </w:r>
      </w:ins>
      <w:ins w:id="402" w:author="wl" w:date="2016-09-08T14:12:29Z">
        <w:r>
          <w:rPr>
            <w:rFonts w:hint="eastAsia"/>
            <w:sz w:val="24"/>
            <w:szCs w:val="24"/>
            <w:lang w:val="en-US" w:eastAsia="zh-CN"/>
          </w:rPr>
          <w:t>暖通</w:t>
        </w:r>
      </w:ins>
      <w:ins w:id="403" w:author="wl" w:date="2016-09-08T14:12:34Z">
        <w:r>
          <w:rPr>
            <w:rFonts w:hint="eastAsia"/>
            <w:sz w:val="24"/>
            <w:szCs w:val="24"/>
            <w:lang w:val="en-US" w:eastAsia="zh-CN"/>
          </w:rPr>
          <w:t>/</w:t>
        </w:r>
      </w:ins>
      <w:ins w:id="404" w:author="wl" w:date="2016-09-08T14:12:31Z">
        <w:r>
          <w:rPr>
            <w:rFonts w:hint="eastAsia"/>
            <w:sz w:val="24"/>
            <w:szCs w:val="24"/>
            <w:lang w:val="en-US" w:eastAsia="zh-CN"/>
          </w:rPr>
          <w:t>消防</w:t>
        </w:r>
      </w:ins>
      <w:del w:id="405" w:author="wl" w:date="2016-09-08T14:12:25Z">
        <w:r>
          <w:rPr>
            <w:rFonts w:hint="eastAsia"/>
            <w:sz w:val="24"/>
            <w:szCs w:val="24"/>
          </w:rPr>
          <w:delText>市政</w:delText>
        </w:r>
        <w:bookmarkEnd w:id="40"/>
        <w:bookmarkEnd w:id="41"/>
        <w:bookmarkEnd w:id="42"/>
        <w:bookmarkEnd w:id="43"/>
        <w:bookmarkEnd w:id="44"/>
      </w:del>
    </w:p>
    <w:p>
      <w:pPr>
        <w:rPr>
          <w:ins w:id="406" w:author="wl" w:date="2016-09-08T14:12:54Z"/>
          <w:rFonts w:hint="eastAsia"/>
        </w:rPr>
      </w:pPr>
      <w:ins w:id="407" w:author="wl" w:date="2016-09-08T14:12:56Z">
        <w:r>
          <w:rPr>
            <w:rFonts w:hint="eastAsia"/>
            <w:lang w:val="en-US" w:eastAsia="zh-CN"/>
          </w:rPr>
          <w:t xml:space="preserve"> </w:t>
        </w:r>
      </w:ins>
      <w:ins w:id="408" w:author="wl" w:date="2016-09-08T14:12:57Z">
        <w:r>
          <w:rPr>
            <w:rFonts w:hint="eastAsia"/>
            <w:lang w:val="en-US" w:eastAsia="zh-CN"/>
          </w:rPr>
          <w:t xml:space="preserve">   </w:t>
        </w:r>
      </w:ins>
      <w:ins w:id="409" w:author="wl" w:date="2016-09-08T14:12:54Z">
        <w:r>
          <w:rPr>
            <w:rFonts w:hint="eastAsia"/>
          </w:rPr>
          <w:t>安装暖通在学科分类中的全称为供热供燃气通风及空调工程，包括：采暖、通风、空气调节这三个方面，从功能上说是建筑的一个组成部分。</w:t>
        </w:r>
      </w:ins>
    </w:p>
    <w:p>
      <w:pPr>
        <w:rPr>
          <w:ins w:id="410" w:author="wl" w:date="2016-09-08T14:12:54Z"/>
          <w:rFonts w:hint="eastAsia"/>
        </w:rPr>
      </w:pPr>
      <w:ins w:id="411" w:author="wl" w:date="2016-09-08T14:12:54Z">
        <w:r>
          <w:rPr>
            <w:rFonts w:hint="eastAsia"/>
          </w:rPr>
          <w:t xml:space="preserve">  </w:t>
        </w:r>
      </w:ins>
      <w:ins w:id="412" w:author="wl" w:date="2016-09-08T14:12:59Z">
        <w:r>
          <w:rPr>
            <w:rFonts w:hint="eastAsia"/>
            <w:lang w:val="en-US" w:eastAsia="zh-CN"/>
          </w:rPr>
          <w:t xml:space="preserve">  </w:t>
        </w:r>
      </w:ins>
      <w:ins w:id="413" w:author="wl" w:date="2016-09-08T14:12:54Z">
        <w:r>
          <w:rPr>
            <w:rFonts w:hint="eastAsia"/>
          </w:rPr>
          <w:t>消防工程系统包括：消防水系统、火灾自动报警系统、应急疏散系统、气体灭火、泡沫灭火等。</w:t>
        </w:r>
      </w:ins>
    </w:p>
    <w:p>
      <w:pPr>
        <w:ind w:firstLine="440"/>
        <w:rPr>
          <w:ins w:id="414" w:author="wl" w:date="2016-09-08T14:13:03Z"/>
          <w:rFonts w:hint="eastAsia"/>
        </w:rPr>
      </w:pPr>
      <w:ins w:id="415" w:author="wl" w:date="2016-09-08T14:12:54Z">
        <w:r>
          <w:rPr>
            <w:rFonts w:hint="eastAsia"/>
          </w:rPr>
          <w:t>安装暖通/消防的二级、三级分类如表4所示。安装暖通/消防按照用途和功能不同分为采暖设备、通风设备、空调设备、消防设施、消防报警。</w:t>
        </w:r>
      </w:ins>
    </w:p>
    <w:p>
      <w:pPr>
        <w:ind w:firstLine="440"/>
        <w:rPr>
          <w:ins w:id="416" w:author="wl" w:date="2016-09-08T14:13:19Z"/>
          <w:rFonts w:hint="eastAsia"/>
        </w:rPr>
      </w:pPr>
      <w:ins w:id="417" w:author="wl" w:date="2016-09-08T14:13:17Z">
        <w:r>
          <w:rPr>
            <w:rFonts w:hint="eastAsia"/>
          </w:rPr>
          <w:t>表4 安装暖通／消防二级和三级分类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019"/>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ins w:id="418" w:author="wl" w:date="2016-09-08T14:13:27Z"/>
        </w:trPr>
        <w:tc>
          <w:tcPr>
            <w:tcW w:w="1555" w:type="dxa"/>
            <w:vAlign w:val="center"/>
          </w:tcPr>
          <w:p>
            <w:pPr>
              <w:jc w:val="center"/>
              <w:rPr>
                <w:ins w:id="419" w:author="wl" w:date="2016-09-08T14:13:27Z"/>
                <w:sz w:val="20"/>
              </w:rPr>
            </w:pPr>
            <w:ins w:id="420" w:author="wl" w:date="2016-09-08T14:13:27Z">
              <w:r>
                <w:rPr>
                  <w:rFonts w:hint="eastAsia"/>
                  <w:sz w:val="20"/>
                </w:rPr>
                <w:t>一级分类</w:t>
              </w:r>
            </w:ins>
          </w:p>
        </w:tc>
        <w:tc>
          <w:tcPr>
            <w:tcW w:w="2019" w:type="dxa"/>
            <w:vAlign w:val="center"/>
          </w:tcPr>
          <w:p>
            <w:pPr>
              <w:jc w:val="center"/>
              <w:rPr>
                <w:ins w:id="421" w:author="wl" w:date="2016-09-08T14:13:27Z"/>
                <w:sz w:val="20"/>
              </w:rPr>
            </w:pPr>
            <w:ins w:id="422" w:author="wl" w:date="2016-09-08T14:13:27Z">
              <w:r>
                <w:rPr>
                  <w:rFonts w:hint="eastAsia"/>
                  <w:sz w:val="20"/>
                </w:rPr>
                <w:t>二级分类 （种数）</w:t>
              </w:r>
            </w:ins>
          </w:p>
        </w:tc>
        <w:tc>
          <w:tcPr>
            <w:tcW w:w="5436" w:type="dxa"/>
            <w:vAlign w:val="center"/>
          </w:tcPr>
          <w:p>
            <w:pPr>
              <w:jc w:val="center"/>
              <w:rPr>
                <w:ins w:id="423" w:author="wl" w:date="2016-09-08T14:13:27Z"/>
                <w:sz w:val="20"/>
              </w:rPr>
            </w:pPr>
            <w:ins w:id="424" w:author="wl" w:date="2016-09-08T14:13:27Z">
              <w:r>
                <w:rPr>
                  <w:rFonts w:hint="eastAsia"/>
                  <w:sz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25" w:author="wl" w:date="2016-09-08T14:13:27Z"/>
        </w:trPr>
        <w:tc>
          <w:tcPr>
            <w:tcW w:w="1555" w:type="dxa"/>
            <w:vMerge w:val="restart"/>
            <w:vAlign w:val="center"/>
          </w:tcPr>
          <w:p>
            <w:pPr>
              <w:jc w:val="both"/>
              <w:rPr>
                <w:ins w:id="426" w:author="wl" w:date="2016-09-08T14:13:27Z"/>
                <w:sz w:val="20"/>
                <w:szCs w:val="20"/>
              </w:rPr>
            </w:pPr>
            <w:ins w:id="427" w:author="wl" w:date="2016-09-08T14:13:27Z">
              <w:r>
                <w:rPr>
                  <w:rFonts w:hint="eastAsia"/>
                  <w:sz w:val="20"/>
                  <w:szCs w:val="20"/>
                </w:rPr>
                <w:t>4.安装暖通/消防</w:t>
              </w:r>
            </w:ins>
          </w:p>
        </w:tc>
        <w:tc>
          <w:tcPr>
            <w:tcW w:w="2019" w:type="dxa"/>
            <w:vAlign w:val="center"/>
          </w:tcPr>
          <w:p>
            <w:pPr>
              <w:jc w:val="both"/>
              <w:rPr>
                <w:ins w:id="428" w:author="wl" w:date="2016-09-08T14:13:27Z"/>
                <w:sz w:val="20"/>
                <w:szCs w:val="20"/>
              </w:rPr>
            </w:pPr>
            <w:ins w:id="429" w:author="wl" w:date="2016-09-08T14:13:27Z">
              <w:r>
                <w:rPr>
                  <w:rFonts w:hint="eastAsia"/>
                  <w:sz w:val="20"/>
                  <w:szCs w:val="20"/>
                </w:rPr>
                <w:t>4.1</w:t>
              </w:r>
            </w:ins>
            <w:ins w:id="430" w:author="wl" w:date="2016-09-08T14:13:27Z">
              <w:commentRangeStart w:id="4"/>
              <w:r>
                <w:rPr>
                  <w:rFonts w:hint="eastAsia"/>
                  <w:color w:val="FF0000"/>
                  <w:sz w:val="20"/>
                  <w:szCs w:val="20"/>
                </w:rPr>
                <w:t>采暖设备</w:t>
              </w:r>
            </w:ins>
            <w:ins w:id="431" w:author="wl" w:date="2016-09-08T14:13:27Z">
              <w:commentRangeEnd w:id="4"/>
              <w:r>
                <w:rPr/>
                <w:commentReference w:id="4"/>
              </w:r>
            </w:ins>
            <w:ins w:id="432" w:author="wl" w:date="2016-09-08T14:13:27Z">
              <w:r>
                <w:rPr>
                  <w:rFonts w:hint="eastAsia"/>
                  <w:sz w:val="20"/>
                  <w:szCs w:val="20"/>
                </w:rPr>
                <w:t>(12)</w:t>
              </w:r>
            </w:ins>
          </w:p>
        </w:tc>
        <w:tc>
          <w:tcPr>
            <w:tcW w:w="5436" w:type="dxa"/>
            <w:vAlign w:val="center"/>
          </w:tcPr>
          <w:p>
            <w:pPr>
              <w:jc w:val="both"/>
              <w:rPr>
                <w:ins w:id="433" w:author="wl" w:date="2016-09-08T14:13:27Z"/>
                <w:sz w:val="20"/>
                <w:szCs w:val="20"/>
              </w:rPr>
            </w:pPr>
            <w:ins w:id="434" w:author="wl" w:date="2016-09-08T14:13:27Z">
              <w:r>
                <w:rPr>
                  <w:rFonts w:hint="eastAsia"/>
                  <w:sz w:val="20"/>
                  <w:szCs w:val="20"/>
                </w:rPr>
                <w:t>散热器、散热器配件、地暖集分水器、膨胀水箱、除污器、集气罐、水锤吸纳器、汽水集配器、热水锅炉、蒸汽锅炉、热交换器、地板采暖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435" w:author="wl" w:date="2016-09-08T14:13:27Z"/>
        </w:trPr>
        <w:tc>
          <w:tcPr>
            <w:tcW w:w="1555" w:type="dxa"/>
            <w:vMerge w:val="continue"/>
            <w:vAlign w:val="center"/>
          </w:tcPr>
          <w:p>
            <w:pPr>
              <w:jc w:val="both"/>
              <w:rPr>
                <w:ins w:id="436" w:author="wl" w:date="2016-09-08T14:13:27Z"/>
                <w:sz w:val="20"/>
                <w:szCs w:val="20"/>
              </w:rPr>
            </w:pPr>
          </w:p>
        </w:tc>
        <w:tc>
          <w:tcPr>
            <w:tcW w:w="2019" w:type="dxa"/>
            <w:vAlign w:val="center"/>
          </w:tcPr>
          <w:p>
            <w:pPr>
              <w:jc w:val="both"/>
              <w:rPr>
                <w:ins w:id="437" w:author="wl" w:date="2016-09-08T14:13:27Z"/>
                <w:sz w:val="20"/>
                <w:szCs w:val="20"/>
              </w:rPr>
            </w:pPr>
            <w:ins w:id="438" w:author="wl" w:date="2016-09-08T14:13:27Z">
              <w:r>
                <w:rPr>
                  <w:rFonts w:hint="eastAsia"/>
                  <w:sz w:val="20"/>
                  <w:szCs w:val="20"/>
                </w:rPr>
                <w:t>4.2通风设备(9)</w:t>
              </w:r>
            </w:ins>
          </w:p>
        </w:tc>
        <w:tc>
          <w:tcPr>
            <w:tcW w:w="5436" w:type="dxa"/>
            <w:vAlign w:val="center"/>
          </w:tcPr>
          <w:p>
            <w:pPr>
              <w:jc w:val="both"/>
              <w:rPr>
                <w:ins w:id="439" w:author="wl" w:date="2016-09-08T14:13:27Z"/>
                <w:rFonts w:ascii="Calibri" w:hAnsi="Calibri" w:cs="Calibri"/>
                <w:sz w:val="20"/>
                <w:szCs w:val="20"/>
              </w:rPr>
            </w:pPr>
            <w:ins w:id="440" w:author="wl" w:date="2016-09-08T14:13:27Z">
              <w:r>
                <w:rPr>
                  <w:rFonts w:hint="eastAsia" w:ascii="Calibri" w:hAnsi="Calibri" w:cs="Calibri"/>
                  <w:sz w:val="20"/>
                  <w:szCs w:val="20"/>
                </w:rPr>
                <w:t>通风机、鼓风机、排气扇、通风管道、通风管道阀门、新风机组、风口、消声器/静压箱、其他人防通风设备</w:t>
              </w:r>
            </w:ins>
          </w:p>
        </w:tc>
      </w:tr>
      <w:tr>
        <w:tblPrEx>
          <w:tblLayout w:type="fixed"/>
          <w:tblCellMar>
            <w:top w:w="0" w:type="dxa"/>
            <w:left w:w="108" w:type="dxa"/>
            <w:bottom w:w="0" w:type="dxa"/>
            <w:right w:w="108" w:type="dxa"/>
          </w:tblCellMar>
        </w:tblPrEx>
        <w:trPr>
          <w:ins w:id="441" w:author="wl" w:date="2016-09-08T14:13:27Z"/>
        </w:trPr>
        <w:tc>
          <w:tcPr>
            <w:tcW w:w="1555" w:type="dxa"/>
            <w:vMerge w:val="continue"/>
            <w:vAlign w:val="center"/>
          </w:tcPr>
          <w:p>
            <w:pPr>
              <w:jc w:val="both"/>
              <w:rPr>
                <w:ins w:id="442" w:author="wl" w:date="2016-09-08T14:13:27Z"/>
                <w:sz w:val="20"/>
                <w:szCs w:val="20"/>
              </w:rPr>
            </w:pPr>
          </w:p>
        </w:tc>
        <w:tc>
          <w:tcPr>
            <w:tcW w:w="2019" w:type="dxa"/>
            <w:vAlign w:val="center"/>
          </w:tcPr>
          <w:p>
            <w:pPr>
              <w:jc w:val="both"/>
              <w:rPr>
                <w:ins w:id="443" w:author="wl" w:date="2016-09-08T14:13:27Z"/>
                <w:sz w:val="20"/>
                <w:szCs w:val="20"/>
              </w:rPr>
            </w:pPr>
            <w:ins w:id="444" w:author="wl" w:date="2016-09-08T14:13:27Z">
              <w:r>
                <w:rPr>
                  <w:rFonts w:hint="eastAsia"/>
                  <w:sz w:val="20"/>
                  <w:szCs w:val="20"/>
                </w:rPr>
                <w:t>4.3</w:t>
              </w:r>
            </w:ins>
            <w:ins w:id="445" w:author="wl" w:date="2016-09-08T14:13:27Z">
              <w:commentRangeStart w:id="5"/>
              <w:r>
                <w:rPr>
                  <w:rFonts w:hint="eastAsia"/>
                  <w:color w:val="FF0000"/>
                  <w:sz w:val="20"/>
                  <w:szCs w:val="20"/>
                </w:rPr>
                <w:t>空调设备</w:t>
              </w:r>
            </w:ins>
            <w:ins w:id="446" w:author="wl" w:date="2016-09-08T14:13:27Z">
              <w:commentRangeEnd w:id="5"/>
              <w:r>
                <w:rPr/>
                <w:commentReference w:id="5"/>
              </w:r>
            </w:ins>
            <w:ins w:id="447" w:author="wl" w:date="2016-09-08T14:13:27Z">
              <w:r>
                <w:rPr>
                  <w:rFonts w:hint="eastAsia"/>
                  <w:sz w:val="20"/>
                  <w:szCs w:val="20"/>
                </w:rPr>
                <w:t>(5)</w:t>
              </w:r>
            </w:ins>
          </w:p>
        </w:tc>
        <w:tc>
          <w:tcPr>
            <w:tcW w:w="5436" w:type="dxa"/>
            <w:vAlign w:val="bottom"/>
          </w:tcPr>
          <w:p>
            <w:pPr>
              <w:jc w:val="both"/>
              <w:textAlignment w:val="bottom"/>
              <w:rPr>
                <w:ins w:id="448" w:author="wl" w:date="2016-09-08T14:13:27Z"/>
                <w:sz w:val="20"/>
                <w:szCs w:val="20"/>
              </w:rPr>
            </w:pPr>
            <w:ins w:id="449" w:author="wl" w:date="2016-09-08T14:13:27Z">
              <w:r>
                <w:rPr>
                  <w:rFonts w:hint="eastAsia"/>
                  <w:sz w:val="20"/>
                  <w:szCs w:val="20"/>
                </w:rPr>
                <w:t>风机盘管、冷却塔、冷热水机组、空气幕、热回收机组</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50" w:author="wl" w:date="2016-09-08T14:13:27Z"/>
        </w:trPr>
        <w:tc>
          <w:tcPr>
            <w:tcW w:w="1555" w:type="dxa"/>
            <w:vMerge w:val="continue"/>
            <w:vAlign w:val="center"/>
          </w:tcPr>
          <w:p>
            <w:pPr>
              <w:jc w:val="both"/>
              <w:rPr>
                <w:ins w:id="451" w:author="wl" w:date="2016-09-08T14:13:27Z"/>
                <w:sz w:val="20"/>
                <w:szCs w:val="20"/>
              </w:rPr>
            </w:pPr>
          </w:p>
        </w:tc>
        <w:tc>
          <w:tcPr>
            <w:tcW w:w="2019" w:type="dxa"/>
            <w:vAlign w:val="center"/>
          </w:tcPr>
          <w:p>
            <w:pPr>
              <w:jc w:val="both"/>
              <w:rPr>
                <w:ins w:id="452" w:author="wl" w:date="2016-09-08T14:13:27Z"/>
                <w:sz w:val="20"/>
                <w:szCs w:val="20"/>
              </w:rPr>
            </w:pPr>
            <w:ins w:id="453" w:author="wl" w:date="2016-09-08T14:13:27Z">
              <w:r>
                <w:rPr>
                  <w:rFonts w:hint="eastAsia"/>
                  <w:color w:val="FF0000"/>
                  <w:sz w:val="20"/>
                  <w:szCs w:val="20"/>
                </w:rPr>
                <w:t>4.4</w:t>
              </w:r>
              <w:commentRangeStart w:id="6"/>
              <w:r>
                <w:rPr>
                  <w:rFonts w:hint="eastAsia"/>
                  <w:color w:val="FF0000"/>
                  <w:sz w:val="20"/>
                  <w:szCs w:val="20"/>
                </w:rPr>
                <w:t>消防设施</w:t>
              </w:r>
            </w:ins>
            <w:ins w:id="454" w:author="wl" w:date="2016-09-08T14:13:27Z">
              <w:commentRangeEnd w:id="6"/>
              <w:r>
                <w:rPr/>
                <w:commentReference w:id="6"/>
              </w:r>
            </w:ins>
            <w:ins w:id="455" w:author="wl" w:date="2016-09-08T14:13:27Z">
              <w:r>
                <w:rPr>
                  <w:rFonts w:hint="eastAsia"/>
                  <w:color w:val="FF0000"/>
                  <w:sz w:val="20"/>
                  <w:szCs w:val="20"/>
                </w:rPr>
                <w:t>(17)</w:t>
              </w:r>
            </w:ins>
          </w:p>
        </w:tc>
        <w:tc>
          <w:tcPr>
            <w:tcW w:w="5436" w:type="dxa"/>
            <w:vAlign w:val="center"/>
          </w:tcPr>
          <w:p>
            <w:pPr>
              <w:jc w:val="both"/>
              <w:rPr>
                <w:ins w:id="456" w:author="wl" w:date="2016-09-08T14:13:27Z"/>
                <w:sz w:val="20"/>
                <w:szCs w:val="20"/>
              </w:rPr>
            </w:pPr>
            <w:ins w:id="457" w:author="wl" w:date="2016-09-08T14:13:27Z">
              <w:r>
                <w:rPr>
                  <w:rFonts w:hint="eastAsia"/>
                  <w:sz w:val="20"/>
                  <w:szCs w:val="20"/>
                </w:rPr>
                <w:t>消防箱、消火栓、消防水带、消防水枪、消防水炮、灭火器、报警阀、消防喷头、水泵接合器、水流指示器、隔膜式气压罐、分水器滤水器、末端试水装置、灭火毯、消防指示标识／灯、消防器材柜、消防器材架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58" w:author="wl" w:date="2016-09-08T14:13:27Z"/>
        </w:trPr>
        <w:tc>
          <w:tcPr>
            <w:tcW w:w="1555" w:type="dxa"/>
            <w:vMerge w:val="continue"/>
            <w:vAlign w:val="center"/>
          </w:tcPr>
          <w:p>
            <w:pPr>
              <w:jc w:val="both"/>
              <w:rPr>
                <w:ins w:id="459" w:author="wl" w:date="2016-09-08T14:13:27Z"/>
                <w:sz w:val="20"/>
                <w:szCs w:val="20"/>
              </w:rPr>
            </w:pPr>
          </w:p>
        </w:tc>
        <w:tc>
          <w:tcPr>
            <w:tcW w:w="2019" w:type="dxa"/>
            <w:vAlign w:val="center"/>
          </w:tcPr>
          <w:p>
            <w:pPr>
              <w:jc w:val="both"/>
              <w:rPr>
                <w:ins w:id="460" w:author="wl" w:date="2016-09-08T14:13:27Z"/>
                <w:sz w:val="20"/>
                <w:szCs w:val="20"/>
              </w:rPr>
            </w:pPr>
            <w:ins w:id="461" w:author="wl" w:date="2016-09-08T14:13:27Z">
              <w:r>
                <w:rPr>
                  <w:rFonts w:hint="eastAsia"/>
                  <w:sz w:val="20"/>
                  <w:szCs w:val="20"/>
                </w:rPr>
                <w:t>4.5消防报警(6)</w:t>
              </w:r>
            </w:ins>
          </w:p>
        </w:tc>
        <w:tc>
          <w:tcPr>
            <w:tcW w:w="5436" w:type="dxa"/>
            <w:vAlign w:val="center"/>
          </w:tcPr>
          <w:p>
            <w:pPr>
              <w:jc w:val="both"/>
              <w:rPr>
                <w:ins w:id="462" w:author="wl" w:date="2016-09-08T14:13:27Z"/>
                <w:sz w:val="20"/>
                <w:szCs w:val="20"/>
              </w:rPr>
            </w:pPr>
            <w:ins w:id="463" w:author="wl" w:date="2016-09-08T14:13:27Z">
              <w:r>
                <w:rPr>
                  <w:rFonts w:hint="eastAsia"/>
                  <w:sz w:val="20"/>
                  <w:szCs w:val="20"/>
                </w:rPr>
                <w:t>报警按钮、报警装置、报警装置、控制装置、配套装置、其他报警器材</w:t>
              </w:r>
            </w:ins>
          </w:p>
        </w:tc>
      </w:tr>
    </w:tbl>
    <w:p>
      <w:pPr>
        <w:ind w:firstLine="0"/>
        <w:rPr>
          <w:rFonts w:hint="eastAsia"/>
        </w:rPr>
        <w:pPrChange w:id="464" w:author="wl" w:date="2016-09-08T14:21:13Z">
          <w:pPr>
            <w:ind w:firstLine="440"/>
          </w:pPr>
        </w:pPrChange>
      </w:pPr>
    </w:p>
    <w:p>
      <w:pPr>
        <w:pStyle w:val="4"/>
        <w:pageBreakBefore w:val="0"/>
        <w:kinsoku/>
        <w:wordWrap/>
        <w:overflowPunct/>
        <w:topLinePunct w:val="0"/>
        <w:bidi w:val="0"/>
        <w:snapToGrid/>
        <w:spacing w:line="360" w:lineRule="auto"/>
        <w:ind w:right="0" w:rightChars="0"/>
        <w:textAlignment w:val="auto"/>
        <w:rPr>
          <w:ins w:id="465" w:author="wl" w:date="2016-09-08T14:21:25Z"/>
          <w:sz w:val="24"/>
          <w:szCs w:val="24"/>
        </w:rPr>
      </w:pPr>
      <w:ins w:id="466" w:author="wl" w:date="2016-09-08T14:21:18Z">
        <w:bookmarkStart w:id="45" w:name="_Toc18835"/>
        <w:bookmarkStart w:id="46" w:name="_Toc21859"/>
        <w:bookmarkStart w:id="47" w:name="_Toc25444"/>
        <w:bookmarkStart w:id="48" w:name="_Toc16261"/>
        <w:bookmarkStart w:id="49" w:name="_Toc5370"/>
        <w:r>
          <w:rPr>
            <w:rFonts w:hint="eastAsia"/>
            <w:sz w:val="24"/>
            <w:szCs w:val="24"/>
            <w:lang w:val="en-US" w:eastAsia="zh-CN"/>
          </w:rPr>
          <w:t>装修</w:t>
        </w:r>
      </w:ins>
      <w:ins w:id="467" w:author="wl" w:date="2016-09-08T14:21:20Z">
        <w:r>
          <w:rPr>
            <w:rFonts w:hint="eastAsia"/>
            <w:sz w:val="24"/>
            <w:szCs w:val="24"/>
            <w:lang w:val="en-US" w:eastAsia="zh-CN"/>
          </w:rPr>
          <w:t>装饰</w:t>
        </w:r>
      </w:ins>
    </w:p>
    <w:p>
      <w:pPr>
        <w:rPr>
          <w:ins w:id="468" w:author="wl" w:date="2016-09-08T14:21:38Z"/>
          <w:rFonts w:hint="eastAsia"/>
        </w:rPr>
      </w:pPr>
      <w:ins w:id="469" w:author="wl" w:date="2016-09-08T14:21:37Z">
        <w:r>
          <w:rPr>
            <w:rFonts w:hint="eastAsia"/>
          </w:rPr>
          <w:t>装饰工程是房屋建筑施工的最后一个施工过程，装饰工程主要分为门窗工程；吊顶工程；隔墙工程；抹灰工程；饰面板（砖）工程；楼地面工程；涂料工程；刷浆工程；裱糊工程等灯。</w:t>
        </w:r>
      </w:ins>
    </w:p>
    <w:p>
      <w:pPr>
        <w:rPr>
          <w:ins w:id="470" w:author="wl" w:date="2016-09-08T14:21:55Z"/>
          <w:rFonts w:hint="eastAsia"/>
        </w:rPr>
      </w:pPr>
      <w:ins w:id="471" w:author="wl" w:date="2016-09-08T14:21:53Z">
        <w:r>
          <w:rPr>
            <w:rFonts w:hint="eastAsia"/>
            <w:lang w:val="en-US" w:eastAsia="zh-CN"/>
          </w:rPr>
          <w:t xml:space="preserve">    </w:t>
        </w:r>
      </w:ins>
      <w:ins w:id="472" w:author="wl" w:date="2016-09-08T14:21:54Z">
        <w:r>
          <w:rPr>
            <w:rFonts w:hint="eastAsia"/>
            <w:lang w:val="en-US" w:eastAsia="zh-CN"/>
          </w:rPr>
          <w:t xml:space="preserve">  </w:t>
        </w:r>
      </w:ins>
      <w:ins w:id="473" w:author="wl" w:date="2016-09-08T14:21:49Z">
        <w:r>
          <w:rPr>
            <w:rFonts w:hint="eastAsia"/>
          </w:rPr>
          <w:t>表5装饰装修二级和三级分类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019"/>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ins w:id="474" w:author="wl" w:date="2016-09-08T14:22:05Z"/>
        </w:trPr>
        <w:tc>
          <w:tcPr>
            <w:tcW w:w="1555" w:type="dxa"/>
            <w:vAlign w:val="center"/>
          </w:tcPr>
          <w:p>
            <w:pPr>
              <w:jc w:val="center"/>
              <w:rPr>
                <w:ins w:id="475" w:author="wl" w:date="2016-09-08T14:22:05Z"/>
                <w:sz w:val="20"/>
              </w:rPr>
            </w:pPr>
            <w:ins w:id="476" w:author="wl" w:date="2016-09-08T14:22:05Z">
              <w:r>
                <w:rPr>
                  <w:rFonts w:hint="eastAsia"/>
                  <w:sz w:val="20"/>
                </w:rPr>
                <w:t>一级分类</w:t>
              </w:r>
            </w:ins>
          </w:p>
        </w:tc>
        <w:tc>
          <w:tcPr>
            <w:tcW w:w="2019" w:type="dxa"/>
            <w:vAlign w:val="center"/>
          </w:tcPr>
          <w:p>
            <w:pPr>
              <w:jc w:val="center"/>
              <w:rPr>
                <w:ins w:id="477" w:author="wl" w:date="2016-09-08T14:22:05Z"/>
                <w:sz w:val="20"/>
              </w:rPr>
            </w:pPr>
            <w:ins w:id="478" w:author="wl" w:date="2016-09-08T14:22:05Z">
              <w:r>
                <w:rPr>
                  <w:rFonts w:hint="eastAsia"/>
                  <w:sz w:val="20"/>
                </w:rPr>
                <w:t>二级分类 （种数）</w:t>
              </w:r>
            </w:ins>
          </w:p>
        </w:tc>
        <w:tc>
          <w:tcPr>
            <w:tcW w:w="5436" w:type="dxa"/>
            <w:vAlign w:val="center"/>
          </w:tcPr>
          <w:p>
            <w:pPr>
              <w:jc w:val="center"/>
              <w:rPr>
                <w:ins w:id="479" w:author="wl" w:date="2016-09-08T14:22:05Z"/>
                <w:sz w:val="20"/>
              </w:rPr>
            </w:pPr>
            <w:ins w:id="480" w:author="wl" w:date="2016-09-08T14:22:05Z">
              <w:r>
                <w:rPr>
                  <w:rFonts w:hint="eastAsia"/>
                  <w:sz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81" w:author="wl" w:date="2016-09-08T14:22:05Z"/>
        </w:trPr>
        <w:tc>
          <w:tcPr>
            <w:tcW w:w="1555" w:type="dxa"/>
            <w:vMerge w:val="restart"/>
            <w:vAlign w:val="center"/>
          </w:tcPr>
          <w:p>
            <w:pPr>
              <w:jc w:val="both"/>
              <w:rPr>
                <w:ins w:id="482" w:author="wl" w:date="2016-09-08T14:22:05Z"/>
                <w:sz w:val="20"/>
                <w:szCs w:val="20"/>
              </w:rPr>
            </w:pPr>
            <w:ins w:id="483" w:author="wl" w:date="2016-09-08T14:22:05Z">
              <w:r>
                <w:rPr>
                  <w:rFonts w:hint="eastAsia"/>
                  <w:sz w:val="20"/>
                  <w:szCs w:val="20"/>
                </w:rPr>
                <w:t>5.装饰装修</w:t>
              </w:r>
            </w:ins>
          </w:p>
        </w:tc>
        <w:tc>
          <w:tcPr>
            <w:tcW w:w="2019" w:type="dxa"/>
            <w:vAlign w:val="center"/>
          </w:tcPr>
          <w:p>
            <w:pPr>
              <w:jc w:val="both"/>
              <w:rPr>
                <w:ins w:id="484" w:author="wl" w:date="2016-09-08T14:22:05Z"/>
                <w:sz w:val="20"/>
                <w:szCs w:val="20"/>
              </w:rPr>
            </w:pPr>
            <w:ins w:id="485" w:author="wl" w:date="2016-09-08T14:22:05Z">
              <w:r>
                <w:rPr>
                  <w:rFonts w:hint="eastAsia"/>
                  <w:sz w:val="20"/>
                  <w:szCs w:val="20"/>
                </w:rPr>
                <w:t>5.1门窗（18）</w:t>
              </w:r>
            </w:ins>
          </w:p>
        </w:tc>
        <w:tc>
          <w:tcPr>
            <w:tcW w:w="5436" w:type="dxa"/>
            <w:vAlign w:val="center"/>
          </w:tcPr>
          <w:p>
            <w:pPr>
              <w:jc w:val="both"/>
              <w:rPr>
                <w:ins w:id="486" w:author="wl" w:date="2016-09-08T14:22:05Z"/>
                <w:sz w:val="20"/>
                <w:szCs w:val="20"/>
              </w:rPr>
            </w:pPr>
            <w:ins w:id="487" w:author="wl" w:date="2016-09-08T14:22:05Z">
              <w:r>
                <w:rPr>
                  <w:rFonts w:hint="eastAsia"/>
                  <w:sz w:val="20"/>
                  <w:szCs w:val="20"/>
                </w:rPr>
                <w:t>平移门、推拉门、平开门、伸缩门、折叠门、旋转门、卷闸门、地弹簧门、侧滑门、防盗门、防盗窗、隔音窗、推拉窗、平开窗、卷帘窗、折叠窗、隐形窗、悬窗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488" w:author="wl" w:date="2016-09-08T14:22:05Z"/>
        </w:trPr>
        <w:tc>
          <w:tcPr>
            <w:tcW w:w="1555" w:type="dxa"/>
            <w:vMerge w:val="continue"/>
            <w:vAlign w:val="center"/>
          </w:tcPr>
          <w:p>
            <w:pPr>
              <w:jc w:val="both"/>
              <w:rPr>
                <w:ins w:id="489" w:author="wl" w:date="2016-09-08T14:22:05Z"/>
                <w:sz w:val="20"/>
                <w:szCs w:val="20"/>
              </w:rPr>
            </w:pPr>
          </w:p>
        </w:tc>
        <w:tc>
          <w:tcPr>
            <w:tcW w:w="2019" w:type="dxa"/>
            <w:vAlign w:val="center"/>
          </w:tcPr>
          <w:p>
            <w:pPr>
              <w:jc w:val="both"/>
              <w:rPr>
                <w:ins w:id="490" w:author="wl" w:date="2016-09-08T14:22:05Z"/>
                <w:sz w:val="20"/>
                <w:szCs w:val="20"/>
              </w:rPr>
            </w:pPr>
            <w:ins w:id="491" w:author="wl" w:date="2016-09-08T14:22:05Z">
              <w:r>
                <w:rPr>
                  <w:rFonts w:hint="eastAsia"/>
                  <w:sz w:val="20"/>
                  <w:szCs w:val="20"/>
                </w:rPr>
                <w:t>5.2顶棚/天棚（12）</w:t>
              </w:r>
            </w:ins>
          </w:p>
        </w:tc>
        <w:tc>
          <w:tcPr>
            <w:tcW w:w="5436" w:type="dxa"/>
            <w:vAlign w:val="center"/>
          </w:tcPr>
          <w:p>
            <w:pPr>
              <w:jc w:val="both"/>
              <w:rPr>
                <w:ins w:id="492" w:author="wl" w:date="2016-09-08T14:22:05Z"/>
                <w:rFonts w:ascii="Calibri" w:hAnsi="Calibri" w:cs="Calibri"/>
                <w:sz w:val="20"/>
                <w:szCs w:val="20"/>
              </w:rPr>
            </w:pPr>
            <w:ins w:id="493" w:author="wl" w:date="2016-09-08T14:22:05Z">
              <w:r>
                <w:rPr>
                  <w:rFonts w:hint="eastAsia" w:ascii="Calibri" w:hAnsi="Calibri" w:cs="Calibri"/>
                  <w:sz w:val="20"/>
                  <w:szCs w:val="20"/>
                </w:rPr>
                <w:t>矿棉板、铝扣板、硅酸钙板、集成吊顶、金箔/银箔、格栅吊顶、阳光板、轻钢龙骨、烤漆龙骨、铝合金龙骨、木龙骨、龙骨配件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94" w:author="wl" w:date="2016-09-08T14:22:05Z"/>
        </w:trPr>
        <w:tc>
          <w:tcPr>
            <w:tcW w:w="1555" w:type="dxa"/>
            <w:vMerge w:val="continue"/>
            <w:vAlign w:val="center"/>
          </w:tcPr>
          <w:p>
            <w:pPr>
              <w:jc w:val="both"/>
              <w:rPr>
                <w:ins w:id="495" w:author="wl" w:date="2016-09-08T14:22:05Z"/>
                <w:sz w:val="20"/>
                <w:szCs w:val="20"/>
              </w:rPr>
            </w:pPr>
          </w:p>
        </w:tc>
        <w:tc>
          <w:tcPr>
            <w:tcW w:w="2019" w:type="dxa"/>
            <w:vAlign w:val="center"/>
          </w:tcPr>
          <w:p>
            <w:pPr>
              <w:jc w:val="both"/>
              <w:rPr>
                <w:ins w:id="496" w:author="wl" w:date="2016-09-08T14:22:05Z"/>
                <w:sz w:val="20"/>
                <w:szCs w:val="20"/>
              </w:rPr>
            </w:pPr>
            <w:ins w:id="497" w:author="wl" w:date="2016-09-08T14:22:05Z">
              <w:r>
                <w:rPr>
                  <w:rFonts w:hint="eastAsia"/>
                  <w:sz w:val="20"/>
                  <w:szCs w:val="20"/>
                </w:rPr>
                <w:t>5.3墙面材料（11）</w:t>
              </w:r>
            </w:ins>
          </w:p>
        </w:tc>
        <w:tc>
          <w:tcPr>
            <w:tcW w:w="5436" w:type="dxa"/>
            <w:vAlign w:val="bottom"/>
          </w:tcPr>
          <w:p>
            <w:pPr>
              <w:jc w:val="both"/>
              <w:textAlignment w:val="bottom"/>
              <w:rPr>
                <w:ins w:id="498" w:author="wl" w:date="2016-09-08T14:22:05Z"/>
                <w:sz w:val="20"/>
                <w:szCs w:val="20"/>
              </w:rPr>
            </w:pPr>
            <w:ins w:id="499" w:author="wl" w:date="2016-09-08T14:22:05Z">
              <w:r>
                <w:rPr>
                  <w:rFonts w:hint="eastAsia"/>
                  <w:sz w:val="20"/>
                  <w:szCs w:val="20"/>
                </w:rPr>
                <w:t>石膏板、PVC板、木质板、水泥装饰板、不锈钢装饰板、铝单板、铝塑板、壁纸、墙布、隔断、其他墙面材料</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00" w:author="wl" w:date="2016-09-08T14:22:05Z"/>
        </w:trPr>
        <w:tc>
          <w:tcPr>
            <w:tcW w:w="1555" w:type="dxa"/>
            <w:vMerge w:val="continue"/>
            <w:vAlign w:val="center"/>
          </w:tcPr>
          <w:p>
            <w:pPr>
              <w:jc w:val="both"/>
              <w:rPr>
                <w:ins w:id="501" w:author="wl" w:date="2016-09-08T14:22:05Z"/>
                <w:sz w:val="20"/>
                <w:szCs w:val="20"/>
              </w:rPr>
            </w:pPr>
          </w:p>
        </w:tc>
        <w:tc>
          <w:tcPr>
            <w:tcW w:w="2019" w:type="dxa"/>
            <w:vAlign w:val="center"/>
          </w:tcPr>
          <w:p>
            <w:pPr>
              <w:jc w:val="both"/>
              <w:rPr>
                <w:ins w:id="502" w:author="wl" w:date="2016-09-08T14:22:05Z"/>
                <w:sz w:val="20"/>
                <w:szCs w:val="20"/>
              </w:rPr>
            </w:pPr>
            <w:ins w:id="503" w:author="wl" w:date="2016-09-08T14:22:05Z">
              <w:r>
                <w:rPr>
                  <w:rFonts w:hint="eastAsia"/>
                  <w:sz w:val="20"/>
                  <w:szCs w:val="20"/>
                </w:rPr>
                <w:t>5.4地面（8）</w:t>
              </w:r>
            </w:ins>
          </w:p>
        </w:tc>
        <w:tc>
          <w:tcPr>
            <w:tcW w:w="5436" w:type="dxa"/>
            <w:vAlign w:val="center"/>
          </w:tcPr>
          <w:p>
            <w:pPr>
              <w:jc w:val="both"/>
              <w:rPr>
                <w:ins w:id="504" w:author="wl" w:date="2016-09-08T14:22:05Z"/>
                <w:sz w:val="20"/>
                <w:szCs w:val="20"/>
              </w:rPr>
            </w:pPr>
            <w:ins w:id="505" w:author="wl" w:date="2016-09-08T14:22:05Z">
              <w:r>
                <w:rPr>
                  <w:rFonts w:hint="eastAsia"/>
                  <w:sz w:val="20"/>
                  <w:szCs w:val="20"/>
                </w:rPr>
                <w:t>实木地板、实木复合地板、竹地板、塑胶地板、钢地板、地毯、踢脚、其他地面材料</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06" w:author="wl" w:date="2016-09-08T14:22:05Z"/>
        </w:trPr>
        <w:tc>
          <w:tcPr>
            <w:tcW w:w="1555" w:type="dxa"/>
            <w:vMerge w:val="continue"/>
            <w:vAlign w:val="center"/>
          </w:tcPr>
          <w:p>
            <w:pPr>
              <w:jc w:val="both"/>
              <w:rPr>
                <w:ins w:id="507" w:author="wl" w:date="2016-09-08T14:22:05Z"/>
                <w:sz w:val="20"/>
                <w:szCs w:val="20"/>
              </w:rPr>
            </w:pPr>
          </w:p>
        </w:tc>
        <w:tc>
          <w:tcPr>
            <w:tcW w:w="2019" w:type="dxa"/>
            <w:vAlign w:val="center"/>
          </w:tcPr>
          <w:p>
            <w:pPr>
              <w:jc w:val="both"/>
              <w:rPr>
                <w:ins w:id="508" w:author="wl" w:date="2016-09-08T14:22:05Z"/>
                <w:sz w:val="20"/>
                <w:szCs w:val="20"/>
              </w:rPr>
            </w:pPr>
            <w:ins w:id="509" w:author="wl" w:date="2016-09-08T14:22:05Z">
              <w:r>
                <w:rPr>
                  <w:rFonts w:hint="eastAsia"/>
                  <w:sz w:val="20"/>
                  <w:szCs w:val="20"/>
                </w:rPr>
                <w:t>5.5墙地砖(6)</w:t>
              </w:r>
            </w:ins>
          </w:p>
        </w:tc>
        <w:tc>
          <w:tcPr>
            <w:tcW w:w="5436" w:type="dxa"/>
            <w:vAlign w:val="center"/>
          </w:tcPr>
          <w:p>
            <w:pPr>
              <w:jc w:val="both"/>
              <w:rPr>
                <w:ins w:id="510" w:author="wl" w:date="2016-09-08T14:22:05Z"/>
                <w:sz w:val="20"/>
                <w:szCs w:val="20"/>
              </w:rPr>
            </w:pPr>
            <w:ins w:id="511" w:author="wl" w:date="2016-09-08T14:22:05Z">
              <w:r>
                <w:rPr>
                  <w:rFonts w:hint="eastAsia"/>
                  <w:sz w:val="20"/>
                  <w:szCs w:val="20"/>
                </w:rPr>
                <w:t>釉面砖、抛光砖、玻化砖、马赛克、瓷砖配件、其他面砖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12" w:author="wl" w:date="2016-09-08T14:22:05Z"/>
        </w:trPr>
        <w:tc>
          <w:tcPr>
            <w:tcW w:w="1555" w:type="dxa"/>
            <w:vMerge w:val="continue"/>
            <w:vAlign w:val="center"/>
          </w:tcPr>
          <w:p>
            <w:pPr>
              <w:jc w:val="both"/>
              <w:rPr>
                <w:ins w:id="513" w:author="wl" w:date="2016-09-08T14:22:05Z"/>
                <w:sz w:val="20"/>
                <w:szCs w:val="20"/>
              </w:rPr>
            </w:pPr>
          </w:p>
        </w:tc>
        <w:tc>
          <w:tcPr>
            <w:tcW w:w="2019" w:type="dxa"/>
            <w:vAlign w:val="center"/>
          </w:tcPr>
          <w:p>
            <w:pPr>
              <w:jc w:val="both"/>
              <w:rPr>
                <w:ins w:id="514" w:author="wl" w:date="2016-09-08T14:22:05Z"/>
                <w:sz w:val="20"/>
                <w:szCs w:val="20"/>
              </w:rPr>
            </w:pPr>
            <w:ins w:id="515" w:author="wl" w:date="2016-09-08T14:22:05Z">
              <w:r>
                <w:rPr>
                  <w:rFonts w:hint="eastAsia"/>
                  <w:sz w:val="20"/>
                  <w:szCs w:val="20"/>
                </w:rPr>
                <w:t>5.6石材(7)</w:t>
              </w:r>
            </w:ins>
          </w:p>
        </w:tc>
        <w:tc>
          <w:tcPr>
            <w:tcW w:w="5436" w:type="dxa"/>
            <w:vAlign w:val="center"/>
          </w:tcPr>
          <w:p>
            <w:pPr>
              <w:jc w:val="both"/>
              <w:rPr>
                <w:ins w:id="516" w:author="wl" w:date="2016-09-08T14:22:05Z"/>
                <w:sz w:val="20"/>
                <w:szCs w:val="20"/>
              </w:rPr>
            </w:pPr>
            <w:ins w:id="517" w:author="wl" w:date="2016-09-08T14:22:05Z">
              <w:r>
                <w:rPr>
                  <w:rFonts w:hint="eastAsia"/>
                  <w:sz w:val="20"/>
                  <w:szCs w:val="20"/>
                </w:rPr>
                <w:t>花岗岩、大理石、石灰石、砂岩、板岩、文化石、人造石</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18" w:author="wl" w:date="2016-09-08T14:22:05Z"/>
        </w:trPr>
        <w:tc>
          <w:tcPr>
            <w:tcW w:w="1555" w:type="dxa"/>
            <w:vMerge w:val="continue"/>
            <w:vAlign w:val="center"/>
          </w:tcPr>
          <w:p>
            <w:pPr>
              <w:jc w:val="both"/>
              <w:rPr>
                <w:ins w:id="519" w:author="wl" w:date="2016-09-08T14:22:05Z"/>
                <w:sz w:val="20"/>
                <w:szCs w:val="20"/>
              </w:rPr>
            </w:pPr>
          </w:p>
        </w:tc>
        <w:tc>
          <w:tcPr>
            <w:tcW w:w="2019" w:type="dxa"/>
            <w:vAlign w:val="center"/>
          </w:tcPr>
          <w:p>
            <w:pPr>
              <w:jc w:val="both"/>
              <w:rPr>
                <w:ins w:id="520" w:author="wl" w:date="2016-09-08T14:22:05Z"/>
                <w:sz w:val="20"/>
                <w:szCs w:val="20"/>
              </w:rPr>
            </w:pPr>
            <w:ins w:id="521" w:author="wl" w:date="2016-09-08T14:22:05Z">
              <w:r>
                <w:rPr>
                  <w:rFonts w:hint="eastAsia"/>
                  <w:sz w:val="20"/>
                  <w:szCs w:val="20"/>
                </w:rPr>
                <w:t>5.7木板材(12)</w:t>
              </w:r>
            </w:ins>
          </w:p>
        </w:tc>
        <w:tc>
          <w:tcPr>
            <w:tcW w:w="5436" w:type="dxa"/>
            <w:vAlign w:val="center"/>
          </w:tcPr>
          <w:p>
            <w:pPr>
              <w:jc w:val="both"/>
              <w:rPr>
                <w:ins w:id="522" w:author="wl" w:date="2016-09-08T14:22:05Z"/>
                <w:sz w:val="20"/>
                <w:szCs w:val="20"/>
              </w:rPr>
            </w:pPr>
            <w:ins w:id="523" w:author="wl" w:date="2016-09-08T14:22:05Z">
              <w:r>
                <w:rPr>
                  <w:rFonts w:hint="eastAsia"/>
                  <w:sz w:val="20"/>
                  <w:szCs w:val="20"/>
                </w:rPr>
                <w:t>胶合板、实木板、刨花板、密度板、细木工板、饰面板、装饰板材、木皮、木质线材、中纤板、多层板、覆膜板</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24" w:author="wl" w:date="2016-09-08T14:22:05Z"/>
        </w:trPr>
        <w:tc>
          <w:tcPr>
            <w:tcW w:w="1555" w:type="dxa"/>
            <w:vMerge w:val="continue"/>
            <w:vAlign w:val="center"/>
          </w:tcPr>
          <w:p>
            <w:pPr>
              <w:jc w:val="both"/>
              <w:rPr>
                <w:ins w:id="525" w:author="wl" w:date="2016-09-08T14:22:05Z"/>
                <w:sz w:val="20"/>
                <w:szCs w:val="20"/>
              </w:rPr>
            </w:pPr>
          </w:p>
        </w:tc>
        <w:tc>
          <w:tcPr>
            <w:tcW w:w="2019" w:type="dxa"/>
            <w:vAlign w:val="center"/>
          </w:tcPr>
          <w:p>
            <w:pPr>
              <w:jc w:val="both"/>
              <w:rPr>
                <w:ins w:id="526" w:author="wl" w:date="2016-09-08T14:22:05Z"/>
                <w:sz w:val="20"/>
                <w:szCs w:val="20"/>
              </w:rPr>
            </w:pPr>
            <w:ins w:id="527" w:author="wl" w:date="2016-09-08T14:22:05Z">
              <w:r>
                <w:rPr>
                  <w:rFonts w:hint="eastAsia"/>
                  <w:sz w:val="20"/>
                  <w:szCs w:val="20"/>
                </w:rPr>
                <w:t>5.8玻璃(12)</w:t>
              </w:r>
            </w:ins>
          </w:p>
        </w:tc>
        <w:tc>
          <w:tcPr>
            <w:tcW w:w="5436" w:type="dxa"/>
            <w:vAlign w:val="center"/>
          </w:tcPr>
          <w:p>
            <w:pPr>
              <w:jc w:val="both"/>
              <w:rPr>
                <w:ins w:id="528" w:author="wl" w:date="2016-09-08T14:22:05Z"/>
                <w:sz w:val="20"/>
                <w:szCs w:val="20"/>
              </w:rPr>
            </w:pPr>
            <w:ins w:id="529" w:author="wl" w:date="2016-09-08T14:22:05Z">
              <w:r>
                <w:rPr>
                  <w:rFonts w:hint="eastAsia"/>
                  <w:sz w:val="20"/>
                  <w:szCs w:val="20"/>
                </w:rPr>
                <w:t>单向透视玻璃、平板玻璃、压花玻璃、钢化玻璃、夹层玻璃、中空玻璃、玻璃砖、玻璃马赛克、夹丝玻璃、彩色玻璃、镀膜玻璃、特种玻璃</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30" w:author="wl" w:date="2016-09-08T14:22:05Z"/>
        </w:trPr>
        <w:tc>
          <w:tcPr>
            <w:tcW w:w="1555" w:type="dxa"/>
            <w:vMerge w:val="continue"/>
            <w:vAlign w:val="center"/>
          </w:tcPr>
          <w:p>
            <w:pPr>
              <w:jc w:val="both"/>
              <w:rPr>
                <w:ins w:id="531" w:author="wl" w:date="2016-09-08T14:22:05Z"/>
                <w:sz w:val="20"/>
                <w:szCs w:val="20"/>
              </w:rPr>
            </w:pPr>
          </w:p>
        </w:tc>
        <w:tc>
          <w:tcPr>
            <w:tcW w:w="2019" w:type="dxa"/>
            <w:vAlign w:val="center"/>
          </w:tcPr>
          <w:p>
            <w:pPr>
              <w:jc w:val="both"/>
              <w:rPr>
                <w:ins w:id="532" w:author="wl" w:date="2016-09-08T14:22:05Z"/>
                <w:sz w:val="20"/>
                <w:szCs w:val="20"/>
              </w:rPr>
            </w:pPr>
            <w:ins w:id="533" w:author="wl" w:date="2016-09-08T14:22:05Z">
              <w:r>
                <w:rPr>
                  <w:rFonts w:hint="eastAsia"/>
                  <w:sz w:val="20"/>
                  <w:szCs w:val="20"/>
                </w:rPr>
                <w:t>5.9幕墙（6）</w:t>
              </w:r>
            </w:ins>
          </w:p>
        </w:tc>
        <w:tc>
          <w:tcPr>
            <w:tcW w:w="5436" w:type="dxa"/>
            <w:vAlign w:val="center"/>
          </w:tcPr>
          <w:p>
            <w:pPr>
              <w:jc w:val="both"/>
              <w:rPr>
                <w:ins w:id="534" w:author="wl" w:date="2016-09-08T14:22:05Z"/>
                <w:sz w:val="20"/>
                <w:szCs w:val="20"/>
              </w:rPr>
            </w:pPr>
            <w:ins w:id="535" w:author="wl" w:date="2016-09-08T14:22:05Z">
              <w:r>
                <w:rPr>
                  <w:rFonts w:hint="eastAsia"/>
                  <w:sz w:val="20"/>
                  <w:szCs w:val="20"/>
                </w:rPr>
                <w:t>玻璃幕墙、金属幕墙、石材幕墙 、人造板材幕墙 、组合幕墙、其他材质幕墙</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36" w:author="wl" w:date="2016-09-08T14:22:05Z"/>
        </w:trPr>
        <w:tc>
          <w:tcPr>
            <w:tcW w:w="1555" w:type="dxa"/>
            <w:vMerge w:val="continue"/>
            <w:vAlign w:val="center"/>
          </w:tcPr>
          <w:p>
            <w:pPr>
              <w:jc w:val="both"/>
              <w:rPr>
                <w:ins w:id="537" w:author="wl" w:date="2016-09-08T14:22:05Z"/>
                <w:sz w:val="20"/>
                <w:szCs w:val="20"/>
              </w:rPr>
            </w:pPr>
          </w:p>
        </w:tc>
        <w:tc>
          <w:tcPr>
            <w:tcW w:w="2019" w:type="dxa"/>
            <w:vAlign w:val="center"/>
          </w:tcPr>
          <w:p>
            <w:pPr>
              <w:jc w:val="both"/>
              <w:rPr>
                <w:ins w:id="538" w:author="wl" w:date="2016-09-08T14:22:05Z"/>
                <w:sz w:val="20"/>
                <w:szCs w:val="20"/>
              </w:rPr>
            </w:pPr>
            <w:ins w:id="539" w:author="wl" w:date="2016-09-08T14:22:05Z">
              <w:r>
                <w:rPr>
                  <w:rFonts w:hint="eastAsia"/>
                  <w:sz w:val="20"/>
                  <w:szCs w:val="20"/>
                </w:rPr>
                <w:t>5.10装饰辅助(7)</w:t>
              </w:r>
            </w:ins>
          </w:p>
        </w:tc>
        <w:tc>
          <w:tcPr>
            <w:tcW w:w="5436" w:type="dxa"/>
            <w:vAlign w:val="center"/>
          </w:tcPr>
          <w:p>
            <w:pPr>
              <w:jc w:val="both"/>
              <w:rPr>
                <w:ins w:id="540" w:author="wl" w:date="2016-09-08T14:22:05Z"/>
                <w:sz w:val="20"/>
                <w:szCs w:val="20"/>
              </w:rPr>
            </w:pPr>
            <w:ins w:id="541" w:author="wl" w:date="2016-09-08T14:22:05Z">
              <w:r>
                <w:rPr>
                  <w:rFonts w:hint="eastAsia"/>
                  <w:sz w:val="20"/>
                  <w:szCs w:val="20"/>
                </w:rPr>
                <w:t>线条、防腐木、装饰件、栏杆/扶手、招牌/灯箱、旗杆、其他装饰材料</w:t>
              </w:r>
            </w:ins>
          </w:p>
          <w:p>
            <w:pPr>
              <w:jc w:val="both"/>
              <w:rPr>
                <w:ins w:id="542" w:author="wl" w:date="2016-09-08T14:22:05Z"/>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43" w:author="wl" w:date="2016-09-08T14:22:05Z"/>
        </w:trPr>
        <w:tc>
          <w:tcPr>
            <w:tcW w:w="1555" w:type="dxa"/>
            <w:vMerge w:val="continue"/>
            <w:vAlign w:val="center"/>
          </w:tcPr>
          <w:p>
            <w:pPr>
              <w:jc w:val="both"/>
              <w:rPr>
                <w:ins w:id="544" w:author="wl" w:date="2016-09-08T14:22:05Z"/>
                <w:sz w:val="20"/>
                <w:szCs w:val="20"/>
              </w:rPr>
            </w:pPr>
          </w:p>
        </w:tc>
        <w:tc>
          <w:tcPr>
            <w:tcW w:w="2019" w:type="dxa"/>
            <w:vAlign w:val="center"/>
          </w:tcPr>
          <w:p>
            <w:pPr>
              <w:jc w:val="both"/>
              <w:rPr>
                <w:ins w:id="545" w:author="wl" w:date="2016-09-08T14:22:05Z"/>
                <w:sz w:val="20"/>
                <w:szCs w:val="20"/>
              </w:rPr>
            </w:pPr>
            <w:ins w:id="546" w:author="wl" w:date="2016-09-08T14:22:05Z">
              <w:r>
                <w:rPr>
                  <w:rFonts w:hint="eastAsia"/>
                  <w:sz w:val="20"/>
                  <w:szCs w:val="20"/>
                </w:rPr>
                <w:t>5.11涂料/漆(12)</w:t>
              </w:r>
            </w:ins>
          </w:p>
        </w:tc>
        <w:tc>
          <w:tcPr>
            <w:tcW w:w="5436" w:type="dxa"/>
            <w:vAlign w:val="center"/>
          </w:tcPr>
          <w:p>
            <w:pPr>
              <w:jc w:val="both"/>
              <w:rPr>
                <w:ins w:id="547" w:author="wl" w:date="2016-09-08T14:22:05Z"/>
                <w:sz w:val="20"/>
                <w:szCs w:val="20"/>
              </w:rPr>
            </w:pPr>
            <w:ins w:id="548" w:author="wl" w:date="2016-09-08T14:22:05Z">
              <w:r>
                <w:rPr>
                  <w:rFonts w:hint="eastAsia"/>
                  <w:sz w:val="20"/>
                  <w:szCs w:val="20"/>
                </w:rPr>
                <w:t>内墙涂料、外墙涂料、调和漆、磁漆（瓷漆）、清漆、腻子（填泥）、乳胶漆、木器漆、金属用漆、地坪漆、涂料辅助、其他涂料</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49" w:author="wl" w:date="2016-09-08T14:22:05Z"/>
        </w:trPr>
        <w:tc>
          <w:tcPr>
            <w:tcW w:w="1555" w:type="dxa"/>
            <w:vMerge w:val="continue"/>
            <w:vAlign w:val="center"/>
          </w:tcPr>
          <w:p>
            <w:pPr>
              <w:jc w:val="both"/>
              <w:rPr>
                <w:ins w:id="550" w:author="wl" w:date="2016-09-08T14:22:05Z"/>
                <w:sz w:val="20"/>
                <w:szCs w:val="20"/>
              </w:rPr>
            </w:pPr>
          </w:p>
        </w:tc>
        <w:tc>
          <w:tcPr>
            <w:tcW w:w="2019" w:type="dxa"/>
            <w:vAlign w:val="center"/>
          </w:tcPr>
          <w:p>
            <w:pPr>
              <w:jc w:val="both"/>
              <w:rPr>
                <w:ins w:id="551" w:author="wl" w:date="2016-09-08T14:22:05Z"/>
                <w:sz w:val="20"/>
                <w:szCs w:val="20"/>
              </w:rPr>
            </w:pPr>
            <w:ins w:id="552" w:author="wl" w:date="2016-09-08T14:22:05Z">
              <w:r>
                <w:rPr>
                  <w:rFonts w:hint="eastAsia"/>
                  <w:sz w:val="20"/>
                  <w:szCs w:val="20"/>
                </w:rPr>
                <w:t>5.12胶粘剂(2)</w:t>
              </w:r>
            </w:ins>
          </w:p>
        </w:tc>
        <w:tc>
          <w:tcPr>
            <w:tcW w:w="5436" w:type="dxa"/>
            <w:vAlign w:val="center"/>
          </w:tcPr>
          <w:p>
            <w:pPr>
              <w:jc w:val="both"/>
              <w:rPr>
                <w:ins w:id="553" w:author="wl" w:date="2016-09-08T14:22:05Z"/>
                <w:sz w:val="20"/>
                <w:szCs w:val="20"/>
              </w:rPr>
            </w:pPr>
            <w:ins w:id="554" w:author="wl" w:date="2016-09-08T14:22:05Z">
              <w:r>
                <w:rPr>
                  <w:rFonts w:hint="eastAsia"/>
                  <w:sz w:val="20"/>
                  <w:szCs w:val="20"/>
                </w:rPr>
                <w:t>合成胶粘剂、天然胶粘剂</w:t>
              </w:r>
            </w:ins>
          </w:p>
        </w:tc>
      </w:tr>
    </w:tbl>
    <w:p>
      <w:pPr>
        <w:rPr>
          <w:ins w:id="555" w:author="wl" w:date="2016-09-08T14:21:21Z"/>
          <w:rFonts w:hint="eastAsia"/>
        </w:rPr>
      </w:pPr>
      <w:ins w:id="556" w:author="wl" w:date="2016-09-08T14:22:38Z">
        <w:r>
          <w:rPr>
            <w:rFonts w:hint="eastAsia"/>
          </w:rPr>
          <w:t xml:space="preserve"> </w:t>
        </w:r>
      </w:ins>
      <w:ins w:id="557" w:author="wl" w:date="2016-09-08T14:22:40Z">
        <w:r>
          <w:rPr>
            <w:rFonts w:hint="eastAsia"/>
            <w:lang w:val="en-US" w:eastAsia="zh-CN"/>
          </w:rPr>
          <w:t xml:space="preserve">  </w:t>
        </w:r>
      </w:ins>
      <w:ins w:id="558" w:author="wl" w:date="2016-09-08T14:22:41Z">
        <w:r>
          <w:rPr>
            <w:rFonts w:hint="eastAsia"/>
            <w:lang w:val="en-US" w:eastAsia="zh-CN"/>
          </w:rPr>
          <w:t xml:space="preserve"> </w:t>
        </w:r>
      </w:ins>
      <w:ins w:id="559" w:author="wl" w:date="2016-09-08T14:22:38Z">
        <w:r>
          <w:rPr>
            <w:rFonts w:hint="eastAsia"/>
          </w:rPr>
          <w:t>装饰装修的二级、三级分类如表5所示。装饰装修按照用途和功能不同分为门窗及附件、顶棚/天棚、墙面材料、地面、墙地砖、石材、木板材、玻璃、幕墙、装饰辅助、涂料/漆、胶粘剂。</w:t>
        </w:r>
      </w:ins>
    </w:p>
    <w:p>
      <w:pPr>
        <w:pStyle w:val="4"/>
        <w:pageBreakBefore w:val="0"/>
        <w:kinsoku/>
        <w:wordWrap/>
        <w:overflowPunct/>
        <w:topLinePunct w:val="0"/>
        <w:bidi w:val="0"/>
        <w:snapToGrid/>
        <w:spacing w:line="360" w:lineRule="auto"/>
        <w:ind w:right="0" w:rightChars="0"/>
        <w:textAlignment w:val="auto"/>
        <w:rPr>
          <w:ins w:id="561" w:author="wl" w:date="2016-09-08T14:24:13Z"/>
          <w:sz w:val="24"/>
          <w:szCs w:val="24"/>
        </w:rPr>
        <w:pPrChange w:id="560" w:author="wl" w:date="2016-09-08T14:24:12Z">
          <w:pPr>
            <w:pStyle w:val="4"/>
            <w:pageBreakBefore w:val="0"/>
            <w:kinsoku/>
            <w:wordWrap/>
            <w:overflowPunct/>
            <w:topLinePunct w:val="0"/>
            <w:bidi w:val="0"/>
            <w:snapToGrid/>
            <w:spacing w:line="360" w:lineRule="auto"/>
            <w:ind w:right="0" w:rightChars="0"/>
            <w:textAlignment w:val="auto"/>
          </w:pPr>
        </w:pPrChange>
      </w:pPr>
      <w:ins w:id="562" w:author="wl" w:date="2016-09-08T14:24:07Z">
        <w:r>
          <w:rPr>
            <w:rFonts w:hint="eastAsia"/>
            <w:sz w:val="24"/>
            <w:szCs w:val="24"/>
            <w:lang w:val="en-US" w:eastAsia="zh-CN"/>
          </w:rPr>
          <w:t>工具</w:t>
        </w:r>
      </w:ins>
      <w:ins w:id="563" w:author="wl" w:date="2016-09-08T14:24:08Z">
        <w:r>
          <w:rPr>
            <w:rFonts w:hint="eastAsia"/>
            <w:sz w:val="24"/>
            <w:szCs w:val="24"/>
            <w:lang w:val="en-US" w:eastAsia="zh-CN"/>
          </w:rPr>
          <w:t>/</w:t>
        </w:r>
      </w:ins>
      <w:ins w:id="564" w:author="wl" w:date="2016-09-08T14:24:10Z">
        <w:r>
          <w:rPr>
            <w:rFonts w:hint="eastAsia"/>
            <w:sz w:val="24"/>
            <w:szCs w:val="24"/>
            <w:lang w:val="en-US" w:eastAsia="zh-CN"/>
          </w:rPr>
          <w:t>标准件</w:t>
        </w:r>
      </w:ins>
    </w:p>
    <w:p>
      <w:pPr>
        <w:pStyle w:val="4"/>
        <w:pageBreakBefore w:val="0"/>
        <w:numPr>
          <w:ilvl w:val="-1"/>
          <w:numId w:val="0"/>
        </w:numPr>
        <w:kinsoku/>
        <w:wordWrap/>
        <w:overflowPunct/>
        <w:topLinePunct w:val="0"/>
        <w:bidi w:val="0"/>
        <w:snapToGrid/>
        <w:spacing w:line="360" w:lineRule="auto"/>
        <w:ind w:left="0" w:right="0" w:rightChars="0" w:firstLine="0"/>
        <w:textAlignment w:val="auto"/>
        <w:rPr>
          <w:ins w:id="566" w:author="wl" w:date="2016-09-08T14:24:34Z"/>
          <w:rFonts w:hint="eastAsia"/>
          <w:sz w:val="24"/>
          <w:szCs w:val="24"/>
        </w:rPr>
        <w:pPrChange w:id="565" w:author="wl" w:date="2016-09-08T14:24:18Z">
          <w:pPr>
            <w:pStyle w:val="4"/>
            <w:pageBreakBefore w:val="0"/>
            <w:kinsoku/>
            <w:wordWrap/>
            <w:overflowPunct/>
            <w:topLinePunct w:val="0"/>
            <w:bidi w:val="0"/>
            <w:snapToGrid/>
            <w:spacing w:line="360" w:lineRule="auto"/>
            <w:ind w:right="0" w:rightChars="0"/>
            <w:textAlignment w:val="auto"/>
          </w:pPr>
        </w:pPrChange>
      </w:pPr>
      <w:ins w:id="567" w:author="wl" w:date="2016-09-08T14:24:35Z">
        <w:r>
          <w:rPr>
            <w:rFonts w:hint="eastAsia"/>
            <w:sz w:val="24"/>
            <w:szCs w:val="24"/>
            <w:lang w:val="en-US" w:eastAsia="zh-CN"/>
          </w:rPr>
          <w:t xml:space="preserve"> </w:t>
        </w:r>
      </w:ins>
      <w:ins w:id="568" w:author="wl" w:date="2016-09-08T14:24:36Z">
        <w:r>
          <w:rPr>
            <w:rFonts w:hint="eastAsia"/>
            <w:sz w:val="24"/>
            <w:szCs w:val="24"/>
            <w:lang w:val="en-US" w:eastAsia="zh-CN"/>
          </w:rPr>
          <w:t xml:space="preserve">   </w:t>
        </w:r>
      </w:ins>
      <w:ins w:id="569" w:author="wl" w:date="2016-09-08T14:24:34Z">
        <w:r>
          <w:rPr>
            <w:rFonts w:hint="eastAsia"/>
            <w:sz w:val="24"/>
            <w:szCs w:val="24"/>
          </w:rPr>
          <w:t>标准件是指结构、尺寸、画法、标记等各个方面已经完全标准化，并由专业厂生产的常用的零（部）件，如螺纹件、键、销、滚动轴承等等。广义包括标准化的紧固件、连结件、传动件、密封件、液压元件、气动元件、轴承、弹簧等机械零件。</w:t>
        </w:r>
      </w:ins>
    </w:p>
    <w:p>
      <w:pPr>
        <w:pStyle w:val="4"/>
        <w:pageBreakBefore w:val="0"/>
        <w:numPr>
          <w:ilvl w:val="-1"/>
          <w:numId w:val="0"/>
        </w:numPr>
        <w:kinsoku/>
        <w:wordWrap/>
        <w:overflowPunct/>
        <w:topLinePunct w:val="0"/>
        <w:bidi w:val="0"/>
        <w:snapToGrid/>
        <w:spacing w:line="360" w:lineRule="auto"/>
        <w:ind w:left="0" w:right="0" w:rightChars="0" w:firstLine="480"/>
        <w:textAlignment w:val="auto"/>
        <w:rPr>
          <w:ins w:id="571" w:author="wl" w:date="2016-09-08T14:24:44Z"/>
          <w:rFonts w:hint="eastAsia"/>
          <w:sz w:val="24"/>
          <w:szCs w:val="24"/>
        </w:rPr>
        <w:pPrChange w:id="570" w:author="wl" w:date="2016-09-08T14:24:18Z">
          <w:pPr>
            <w:pStyle w:val="4"/>
            <w:pageBreakBefore w:val="0"/>
            <w:kinsoku/>
            <w:wordWrap/>
            <w:overflowPunct/>
            <w:topLinePunct w:val="0"/>
            <w:bidi w:val="0"/>
            <w:snapToGrid/>
            <w:spacing w:line="360" w:lineRule="auto"/>
            <w:ind w:right="0" w:rightChars="0"/>
            <w:textAlignment w:val="auto"/>
          </w:pPr>
        </w:pPrChange>
      </w:pPr>
      <w:ins w:id="572" w:author="wl" w:date="2016-09-08T14:24:34Z">
        <w:r>
          <w:rPr>
            <w:rFonts w:hint="eastAsia"/>
            <w:sz w:val="24"/>
            <w:szCs w:val="24"/>
          </w:rPr>
          <w:t>工具／标准件的二级、三级分类如表6所示。工具按照动力方式不同可以分为电动工具、手动工具、气动工具、液压工具和配件耗材等。其他工具由于用途专业，提到三级目录，包括量具、刃具、建筑工具、园林工具、起重工具、管工工具、电工电子工具、汽修工具和焊接／切割工具等。标准件按照用途不同分为紧固件、传动件和密封件。</w:t>
        </w:r>
      </w:ins>
    </w:p>
    <w:p>
      <w:pPr>
        <w:pStyle w:val="4"/>
        <w:pageBreakBefore w:val="0"/>
        <w:numPr>
          <w:ilvl w:val="-1"/>
          <w:numId w:val="0"/>
        </w:numPr>
        <w:kinsoku/>
        <w:wordWrap/>
        <w:overflowPunct/>
        <w:topLinePunct w:val="0"/>
        <w:bidi w:val="0"/>
        <w:snapToGrid/>
        <w:spacing w:line="360" w:lineRule="auto"/>
        <w:ind w:left="0" w:right="0" w:rightChars="0" w:firstLine="480"/>
        <w:textAlignment w:val="auto"/>
        <w:rPr>
          <w:ins w:id="574" w:author="wl" w:date="2016-09-08T14:24:58Z"/>
          <w:rFonts w:hint="eastAsia"/>
          <w:sz w:val="24"/>
          <w:szCs w:val="24"/>
        </w:rPr>
        <w:pPrChange w:id="573" w:author="wl" w:date="2016-09-08T14:24:18Z">
          <w:pPr>
            <w:pStyle w:val="4"/>
            <w:pageBreakBefore w:val="0"/>
            <w:kinsoku/>
            <w:wordWrap/>
            <w:overflowPunct/>
            <w:topLinePunct w:val="0"/>
            <w:bidi w:val="0"/>
            <w:snapToGrid/>
            <w:spacing w:line="360" w:lineRule="auto"/>
            <w:ind w:right="0" w:rightChars="0"/>
            <w:textAlignment w:val="auto"/>
          </w:pPr>
        </w:pPrChange>
      </w:pPr>
      <w:ins w:id="575" w:author="wl" w:date="2016-09-08T14:24:56Z">
        <w:r>
          <w:rPr>
            <w:rFonts w:hint="eastAsia"/>
            <w:sz w:val="24"/>
            <w:szCs w:val="24"/>
          </w:rPr>
          <w:t>表6 工具／标准件二级和三级分类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2112"/>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76" w:author="wl" w:date="2016-09-08T14:25:09Z"/>
        </w:trPr>
        <w:tc>
          <w:tcPr>
            <w:tcW w:w="1462" w:type="dxa"/>
            <w:vAlign w:val="center"/>
          </w:tcPr>
          <w:p>
            <w:pPr>
              <w:jc w:val="center"/>
              <w:rPr>
                <w:ins w:id="577" w:author="wl" w:date="2016-09-08T14:25:09Z"/>
                <w:sz w:val="20"/>
                <w:szCs w:val="20"/>
              </w:rPr>
            </w:pPr>
            <w:ins w:id="578" w:author="wl" w:date="2016-09-08T14:25:09Z">
              <w:r>
                <w:rPr>
                  <w:rFonts w:hint="eastAsia"/>
                  <w:sz w:val="20"/>
                  <w:szCs w:val="20"/>
                </w:rPr>
                <w:t>一级分类</w:t>
              </w:r>
            </w:ins>
          </w:p>
        </w:tc>
        <w:tc>
          <w:tcPr>
            <w:tcW w:w="2112" w:type="dxa"/>
            <w:vAlign w:val="center"/>
          </w:tcPr>
          <w:p>
            <w:pPr>
              <w:jc w:val="center"/>
              <w:rPr>
                <w:ins w:id="579" w:author="wl" w:date="2016-09-08T14:25:09Z"/>
                <w:sz w:val="20"/>
                <w:szCs w:val="20"/>
              </w:rPr>
            </w:pPr>
            <w:ins w:id="580" w:author="wl" w:date="2016-09-08T14:25:09Z">
              <w:r>
                <w:rPr>
                  <w:rFonts w:hint="eastAsia"/>
                  <w:sz w:val="20"/>
                  <w:szCs w:val="20"/>
                </w:rPr>
                <w:t>二级分类 （种数）</w:t>
              </w:r>
            </w:ins>
          </w:p>
        </w:tc>
        <w:tc>
          <w:tcPr>
            <w:tcW w:w="5436" w:type="dxa"/>
            <w:vAlign w:val="center"/>
          </w:tcPr>
          <w:p>
            <w:pPr>
              <w:jc w:val="center"/>
              <w:rPr>
                <w:ins w:id="581" w:author="wl" w:date="2016-09-08T14:25:09Z"/>
                <w:sz w:val="20"/>
                <w:szCs w:val="20"/>
              </w:rPr>
            </w:pPr>
            <w:ins w:id="582" w:author="wl" w:date="2016-09-08T14:25:09Z">
              <w:r>
                <w:rPr>
                  <w:rFonts w:hint="eastAsia"/>
                  <w:sz w:val="20"/>
                  <w:szCs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83" w:author="wl" w:date="2016-09-08T14:25:09Z"/>
        </w:trPr>
        <w:tc>
          <w:tcPr>
            <w:tcW w:w="1462" w:type="dxa"/>
            <w:vMerge w:val="restart"/>
            <w:vAlign w:val="center"/>
          </w:tcPr>
          <w:p>
            <w:pPr>
              <w:jc w:val="both"/>
              <w:rPr>
                <w:ins w:id="584" w:author="wl" w:date="2016-09-08T14:25:09Z"/>
                <w:sz w:val="20"/>
                <w:szCs w:val="20"/>
              </w:rPr>
            </w:pPr>
            <w:ins w:id="585" w:author="wl" w:date="2016-09-08T14:25:09Z">
              <w:r>
                <w:rPr>
                  <w:rFonts w:hint="eastAsia"/>
                  <w:sz w:val="20"/>
                  <w:szCs w:val="20"/>
                </w:rPr>
                <w:t>6. 工具／标准件</w:t>
              </w:r>
            </w:ins>
          </w:p>
        </w:tc>
        <w:tc>
          <w:tcPr>
            <w:tcW w:w="2112" w:type="dxa"/>
            <w:vAlign w:val="center"/>
          </w:tcPr>
          <w:p>
            <w:pPr>
              <w:jc w:val="both"/>
              <w:rPr>
                <w:ins w:id="586" w:author="wl" w:date="2016-09-08T14:25:09Z"/>
                <w:sz w:val="20"/>
                <w:szCs w:val="20"/>
              </w:rPr>
            </w:pPr>
            <w:ins w:id="587" w:author="wl" w:date="2016-09-08T14:25:09Z">
              <w:r>
                <w:rPr>
                  <w:rFonts w:hint="eastAsia"/>
                  <w:sz w:val="20"/>
                  <w:szCs w:val="20"/>
                </w:rPr>
                <w:t>6.1 电动工具 （30）</w:t>
              </w:r>
            </w:ins>
          </w:p>
        </w:tc>
        <w:tc>
          <w:tcPr>
            <w:tcW w:w="5436" w:type="dxa"/>
            <w:vAlign w:val="center"/>
          </w:tcPr>
          <w:p>
            <w:pPr>
              <w:jc w:val="both"/>
              <w:rPr>
                <w:ins w:id="588" w:author="wl" w:date="2016-09-08T14:25:09Z"/>
                <w:sz w:val="20"/>
                <w:szCs w:val="20"/>
              </w:rPr>
            </w:pPr>
            <w:ins w:id="589" w:author="wl" w:date="2016-09-08T14:25:09Z">
              <w:r>
                <w:rPr>
                  <w:rFonts w:hint="eastAsia"/>
                  <w:sz w:val="20"/>
                  <w:szCs w:val="20"/>
                </w:rPr>
                <w:t>手电钻、冲击钻、电动锤钻、磁力钻、电锤、电镐、电刨、电磨、电动直磨机、角磨机、电动扳手、电动螺丝刀、</w:t>
              </w:r>
            </w:ins>
            <w:ins w:id="590" w:author="wl" w:date="2016-09-08T14:25:09Z">
              <w:r>
                <w:rPr>
                  <w:rFonts w:hint="eastAsia"/>
                  <w:color w:val="FF0000"/>
                  <w:sz w:val="20"/>
                  <w:szCs w:val="20"/>
                </w:rPr>
                <w:t>电剪刀、电链锯、电圆锯、电动往复锯、电动曲线锯</w:t>
              </w:r>
            </w:ins>
            <w:ins w:id="591" w:author="wl" w:date="2016-09-08T14:25:09Z">
              <w:r>
                <w:rPr>
                  <w:rFonts w:hint="eastAsia"/>
                  <w:sz w:val="20"/>
                  <w:szCs w:val="20"/>
                </w:rPr>
                <w:t>、热风枪、风机、修边机、</w:t>
              </w:r>
            </w:ins>
            <w:ins w:id="592" w:author="wl" w:date="2016-09-08T14:25:09Z">
              <w:commentRangeStart w:id="7"/>
              <w:r>
                <w:rPr>
                  <w:rFonts w:hint="eastAsia"/>
                  <w:color w:val="FF0000"/>
                  <w:sz w:val="20"/>
                  <w:szCs w:val="20"/>
                </w:rPr>
                <w:t>石材切割机、铝材切割机</w:t>
              </w:r>
            </w:ins>
            <w:ins w:id="593" w:author="wl" w:date="2016-09-08T14:25:09Z">
              <w:commentRangeEnd w:id="7"/>
              <w:r>
                <w:rPr>
                  <w:rStyle w:val="29"/>
                  <w:sz w:val="20"/>
                  <w:szCs w:val="20"/>
                </w:rPr>
                <w:commentReference w:id="7"/>
              </w:r>
            </w:ins>
            <w:ins w:id="594" w:author="wl" w:date="2016-09-08T14:25:09Z">
              <w:r>
                <w:rPr>
                  <w:rFonts w:hint="eastAsia"/>
                  <w:sz w:val="20"/>
                  <w:szCs w:val="20"/>
                </w:rPr>
                <w:t>、水钻机、雕刻机、开槽机、抛光机、砂带机、电动搅拌机、工业吸尘器、其他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595" w:author="wl" w:date="2016-09-08T14:25:09Z"/>
        </w:trPr>
        <w:tc>
          <w:tcPr>
            <w:tcW w:w="1462" w:type="dxa"/>
            <w:vMerge w:val="continue"/>
            <w:vAlign w:val="center"/>
          </w:tcPr>
          <w:p>
            <w:pPr>
              <w:jc w:val="both"/>
              <w:rPr>
                <w:ins w:id="596" w:author="wl" w:date="2016-09-08T14:25:09Z"/>
                <w:sz w:val="20"/>
                <w:szCs w:val="20"/>
              </w:rPr>
            </w:pPr>
          </w:p>
        </w:tc>
        <w:tc>
          <w:tcPr>
            <w:tcW w:w="2112" w:type="dxa"/>
            <w:vAlign w:val="center"/>
          </w:tcPr>
          <w:p>
            <w:pPr>
              <w:jc w:val="both"/>
              <w:rPr>
                <w:ins w:id="597" w:author="wl" w:date="2016-09-08T14:25:09Z"/>
                <w:sz w:val="20"/>
                <w:szCs w:val="20"/>
              </w:rPr>
            </w:pPr>
            <w:ins w:id="598" w:author="wl" w:date="2016-09-08T14:25:09Z">
              <w:r>
                <w:rPr>
                  <w:rFonts w:hint="eastAsia"/>
                  <w:sz w:val="20"/>
                  <w:szCs w:val="20"/>
                </w:rPr>
                <w:t>6.2 手动工具 （6）</w:t>
              </w:r>
            </w:ins>
          </w:p>
        </w:tc>
        <w:tc>
          <w:tcPr>
            <w:tcW w:w="5436" w:type="dxa"/>
            <w:vAlign w:val="center"/>
          </w:tcPr>
          <w:p>
            <w:pPr>
              <w:jc w:val="both"/>
              <w:rPr>
                <w:ins w:id="599" w:author="wl" w:date="2016-09-08T14:25:09Z"/>
                <w:rFonts w:ascii="Calibri" w:hAnsi="Calibri" w:cs="Calibri"/>
                <w:sz w:val="20"/>
                <w:szCs w:val="20"/>
              </w:rPr>
            </w:pPr>
            <w:ins w:id="600" w:author="wl" w:date="2016-09-08T14:25:09Z">
              <w:r>
                <w:rPr>
                  <w:rFonts w:hint="eastAsia" w:ascii="Calibri" w:hAnsi="Calibri" w:cs="Calibri"/>
                  <w:sz w:val="20"/>
                  <w:szCs w:val="20"/>
                </w:rPr>
                <w:t>钳类、扳手类、螺丝批、组套工具、工具包／箱／车、其他（锤、丝锥、</w:t>
              </w:r>
            </w:ins>
            <w:ins w:id="601" w:author="wl" w:date="2016-09-08T14:25:09Z">
              <w:r>
                <w:rPr>
                  <w:rFonts w:hint="eastAsia"/>
                  <w:sz w:val="20"/>
                  <w:szCs w:val="20"/>
                </w:rPr>
                <w:t>板牙、锉刀、锯、</w:t>
              </w:r>
            </w:ins>
            <w:ins w:id="602" w:author="wl" w:date="2016-09-08T14:25:09Z">
              <w:r>
                <w:rPr>
                  <w:rFonts w:hint="eastAsia" w:ascii="Calibri" w:hAnsi="Calibri" w:cs="Calibri"/>
                  <w:sz w:val="20"/>
                  <w:szCs w:val="20"/>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03" w:author="wl" w:date="2016-09-08T14:25:09Z"/>
        </w:trPr>
        <w:tc>
          <w:tcPr>
            <w:tcW w:w="1462" w:type="dxa"/>
            <w:vMerge w:val="continue"/>
            <w:vAlign w:val="center"/>
          </w:tcPr>
          <w:p>
            <w:pPr>
              <w:jc w:val="both"/>
              <w:rPr>
                <w:ins w:id="604" w:author="wl" w:date="2016-09-08T14:25:09Z"/>
                <w:sz w:val="20"/>
                <w:szCs w:val="20"/>
              </w:rPr>
            </w:pPr>
          </w:p>
        </w:tc>
        <w:tc>
          <w:tcPr>
            <w:tcW w:w="2112" w:type="dxa"/>
            <w:vAlign w:val="center"/>
          </w:tcPr>
          <w:p>
            <w:pPr>
              <w:jc w:val="both"/>
              <w:rPr>
                <w:ins w:id="605" w:author="wl" w:date="2016-09-08T14:25:09Z"/>
                <w:sz w:val="20"/>
                <w:szCs w:val="20"/>
              </w:rPr>
            </w:pPr>
            <w:ins w:id="606" w:author="wl" w:date="2016-09-08T14:25:09Z">
              <w:r>
                <w:rPr>
                  <w:rFonts w:hint="eastAsia"/>
                  <w:sz w:val="20"/>
                  <w:szCs w:val="20"/>
                </w:rPr>
                <w:t>6.3 气动工具（16）</w:t>
              </w:r>
            </w:ins>
          </w:p>
        </w:tc>
        <w:tc>
          <w:tcPr>
            <w:tcW w:w="5436" w:type="dxa"/>
            <w:vAlign w:val="center"/>
          </w:tcPr>
          <w:p>
            <w:pPr>
              <w:jc w:val="both"/>
              <w:rPr>
                <w:ins w:id="607" w:author="wl" w:date="2016-09-08T14:25:09Z"/>
                <w:sz w:val="20"/>
                <w:szCs w:val="20"/>
              </w:rPr>
            </w:pPr>
            <w:ins w:id="608" w:author="wl" w:date="2016-09-08T14:25:09Z">
              <w:r>
                <w:rPr>
                  <w:rFonts w:hint="eastAsia"/>
                  <w:sz w:val="20"/>
                  <w:szCs w:val="20"/>
                </w:rPr>
                <w:t>气动扳手、气动螺丝刀、气动套筒、气镐、气钻、气锤、气铲、钉枪、吹尘枪、气动切割机、气动角磨机、气动砂磨机、气动抛光机、气动刻磨机、气动压缩机、其他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09" w:author="wl" w:date="2016-09-08T14:25:09Z"/>
        </w:trPr>
        <w:tc>
          <w:tcPr>
            <w:tcW w:w="1462" w:type="dxa"/>
            <w:vMerge w:val="continue"/>
            <w:vAlign w:val="center"/>
          </w:tcPr>
          <w:p>
            <w:pPr>
              <w:jc w:val="both"/>
              <w:rPr>
                <w:ins w:id="610" w:author="wl" w:date="2016-09-08T14:25:09Z"/>
                <w:sz w:val="20"/>
                <w:szCs w:val="20"/>
              </w:rPr>
            </w:pPr>
          </w:p>
        </w:tc>
        <w:tc>
          <w:tcPr>
            <w:tcW w:w="2112" w:type="dxa"/>
            <w:vAlign w:val="center"/>
          </w:tcPr>
          <w:p>
            <w:pPr>
              <w:jc w:val="both"/>
              <w:rPr>
                <w:ins w:id="611" w:author="wl" w:date="2016-09-08T14:25:09Z"/>
                <w:sz w:val="20"/>
                <w:szCs w:val="20"/>
              </w:rPr>
            </w:pPr>
            <w:ins w:id="612" w:author="wl" w:date="2016-09-08T14:25:09Z">
              <w:r>
                <w:rPr>
                  <w:rFonts w:hint="eastAsia"/>
                  <w:sz w:val="20"/>
                  <w:szCs w:val="20"/>
                </w:rPr>
                <w:t>6.4 液压工具（10）</w:t>
              </w:r>
            </w:ins>
          </w:p>
        </w:tc>
        <w:tc>
          <w:tcPr>
            <w:tcW w:w="5436" w:type="dxa"/>
            <w:vAlign w:val="center"/>
          </w:tcPr>
          <w:p>
            <w:pPr>
              <w:jc w:val="both"/>
              <w:rPr>
                <w:ins w:id="613" w:author="wl" w:date="2016-09-08T14:25:09Z"/>
                <w:sz w:val="20"/>
                <w:szCs w:val="20"/>
              </w:rPr>
            </w:pPr>
            <w:ins w:id="614" w:author="wl" w:date="2016-09-08T14:25:09Z">
              <w:r>
                <w:rPr>
                  <w:rFonts w:hint="eastAsia"/>
                  <w:sz w:val="20"/>
                  <w:szCs w:val="20"/>
                </w:rPr>
                <w:t>液压钳、液压剪、液压扳手、液压开孔器、液压拉马、液压弯排机、螺母破切器、液压法兰分离器、液压螺栓拉伸器、其他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15" w:author="wl" w:date="2016-09-08T14:25:09Z"/>
        </w:trPr>
        <w:tc>
          <w:tcPr>
            <w:tcW w:w="1462" w:type="dxa"/>
            <w:vMerge w:val="continue"/>
            <w:vAlign w:val="center"/>
          </w:tcPr>
          <w:p>
            <w:pPr>
              <w:jc w:val="both"/>
              <w:rPr>
                <w:ins w:id="616" w:author="wl" w:date="2016-09-08T14:25:09Z"/>
                <w:sz w:val="20"/>
                <w:szCs w:val="20"/>
              </w:rPr>
            </w:pPr>
          </w:p>
        </w:tc>
        <w:tc>
          <w:tcPr>
            <w:tcW w:w="2112" w:type="dxa"/>
            <w:vAlign w:val="center"/>
          </w:tcPr>
          <w:p>
            <w:pPr>
              <w:jc w:val="both"/>
              <w:rPr>
                <w:ins w:id="617" w:author="wl" w:date="2016-09-08T14:25:09Z"/>
                <w:sz w:val="20"/>
                <w:szCs w:val="20"/>
              </w:rPr>
            </w:pPr>
            <w:ins w:id="618" w:author="wl" w:date="2016-09-08T14:25:09Z">
              <w:r>
                <w:rPr>
                  <w:rFonts w:hint="eastAsia"/>
                  <w:sz w:val="20"/>
                  <w:szCs w:val="20"/>
                </w:rPr>
                <w:t>6.5 量具（17）</w:t>
              </w:r>
            </w:ins>
          </w:p>
        </w:tc>
        <w:tc>
          <w:tcPr>
            <w:tcW w:w="5436" w:type="dxa"/>
            <w:vAlign w:val="center"/>
          </w:tcPr>
          <w:p>
            <w:pPr>
              <w:jc w:val="both"/>
              <w:rPr>
                <w:ins w:id="619" w:author="wl" w:date="2016-09-08T14:25:09Z"/>
                <w:sz w:val="20"/>
                <w:szCs w:val="20"/>
              </w:rPr>
            </w:pPr>
            <w:ins w:id="620" w:author="wl" w:date="2016-09-08T14:25:09Z">
              <w:r>
                <w:rPr>
                  <w:rFonts w:hint="eastAsia"/>
                  <w:sz w:val="20"/>
                  <w:szCs w:val="20"/>
                </w:rPr>
                <w:t>直尺、卷尺、游标卡尺、角尺、千分尺、深度尺、高度尺、塞尺、百分表、千分表、卡规、角度测量、水平仪、放大镜、秤、天平、磁力表座、测量台架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21" w:author="wl" w:date="2016-09-08T14:25:09Z"/>
        </w:trPr>
        <w:tc>
          <w:tcPr>
            <w:tcW w:w="1462" w:type="dxa"/>
            <w:vMerge w:val="continue"/>
            <w:vAlign w:val="center"/>
          </w:tcPr>
          <w:p>
            <w:pPr>
              <w:jc w:val="both"/>
              <w:rPr>
                <w:ins w:id="622" w:author="wl" w:date="2016-09-08T14:25:09Z"/>
                <w:sz w:val="20"/>
                <w:szCs w:val="20"/>
              </w:rPr>
            </w:pPr>
          </w:p>
        </w:tc>
        <w:tc>
          <w:tcPr>
            <w:tcW w:w="2112" w:type="dxa"/>
            <w:vAlign w:val="center"/>
          </w:tcPr>
          <w:p>
            <w:pPr>
              <w:jc w:val="both"/>
              <w:rPr>
                <w:ins w:id="623" w:author="wl" w:date="2016-09-08T14:25:09Z"/>
                <w:sz w:val="20"/>
                <w:szCs w:val="20"/>
              </w:rPr>
            </w:pPr>
            <w:ins w:id="624" w:author="wl" w:date="2016-09-08T14:25:09Z">
              <w:r>
                <w:rPr>
                  <w:rFonts w:hint="eastAsia"/>
                  <w:sz w:val="20"/>
                  <w:szCs w:val="20"/>
                </w:rPr>
                <w:t xml:space="preserve">6.6 </w:t>
              </w:r>
              <w:commentRangeStart w:id="8"/>
              <w:r>
                <w:rPr>
                  <w:rFonts w:hint="eastAsia"/>
                  <w:sz w:val="20"/>
                  <w:szCs w:val="20"/>
                </w:rPr>
                <w:t>刃具</w:t>
              </w:r>
            </w:ins>
            <w:ins w:id="625" w:author="wl" w:date="2016-09-08T14:25:09Z">
              <w:commentRangeEnd w:id="8"/>
              <w:r>
                <w:rPr>
                  <w:rStyle w:val="29"/>
                  <w:sz w:val="20"/>
                  <w:szCs w:val="20"/>
                </w:rPr>
                <w:commentReference w:id="8"/>
              </w:r>
            </w:ins>
            <w:ins w:id="626" w:author="wl" w:date="2016-09-08T14:25:09Z">
              <w:r>
                <w:rPr>
                  <w:rFonts w:hint="eastAsia"/>
                  <w:sz w:val="20"/>
                  <w:szCs w:val="20"/>
                </w:rPr>
                <w:t>（11）</w:t>
              </w:r>
            </w:ins>
          </w:p>
        </w:tc>
        <w:tc>
          <w:tcPr>
            <w:tcW w:w="5436" w:type="dxa"/>
            <w:vAlign w:val="center"/>
          </w:tcPr>
          <w:p>
            <w:pPr>
              <w:jc w:val="both"/>
              <w:rPr>
                <w:ins w:id="627" w:author="wl" w:date="2016-09-08T14:25:09Z"/>
                <w:sz w:val="20"/>
                <w:szCs w:val="20"/>
              </w:rPr>
            </w:pPr>
            <w:ins w:id="628" w:author="wl" w:date="2016-09-08T14:25:09Z">
              <w:r>
                <w:rPr>
                  <w:rFonts w:hint="eastAsia"/>
                  <w:sz w:val="20"/>
                  <w:szCs w:val="20"/>
                </w:rPr>
                <w:t>钻头、丝锥、板牙、锉刀、锯、倒角刀、车刀、铣刀、铰刀、剪刀、其他刀具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29" w:author="wl" w:date="2016-09-08T14:25:09Z"/>
        </w:trPr>
        <w:tc>
          <w:tcPr>
            <w:tcW w:w="1462" w:type="dxa"/>
            <w:vMerge w:val="continue"/>
            <w:vAlign w:val="center"/>
          </w:tcPr>
          <w:p>
            <w:pPr>
              <w:jc w:val="both"/>
              <w:rPr>
                <w:ins w:id="630" w:author="wl" w:date="2016-09-08T14:25:09Z"/>
                <w:sz w:val="20"/>
                <w:szCs w:val="20"/>
              </w:rPr>
            </w:pPr>
          </w:p>
        </w:tc>
        <w:tc>
          <w:tcPr>
            <w:tcW w:w="2112" w:type="dxa"/>
            <w:vAlign w:val="center"/>
          </w:tcPr>
          <w:p>
            <w:pPr>
              <w:jc w:val="both"/>
              <w:rPr>
                <w:ins w:id="631" w:author="wl" w:date="2016-09-08T14:25:09Z"/>
                <w:sz w:val="20"/>
                <w:szCs w:val="20"/>
              </w:rPr>
            </w:pPr>
            <w:ins w:id="632" w:author="wl" w:date="2016-09-08T14:25:09Z">
              <w:r>
                <w:rPr>
                  <w:rFonts w:hint="eastAsia"/>
                  <w:sz w:val="20"/>
                  <w:szCs w:val="20"/>
                </w:rPr>
                <w:t>6.7</w:t>
              </w:r>
              <w:commentRangeStart w:id="9"/>
              <w:r>
                <w:rPr>
                  <w:rFonts w:hint="eastAsia"/>
                  <w:sz w:val="20"/>
                  <w:szCs w:val="20"/>
                </w:rPr>
                <w:t>建筑工具（</w:t>
              </w:r>
            </w:ins>
            <w:ins w:id="633" w:author="wl" w:date="2016-09-08T14:25:09Z">
              <w:commentRangeEnd w:id="9"/>
              <w:r>
                <w:rPr>
                  <w:rStyle w:val="29"/>
                  <w:sz w:val="20"/>
                  <w:szCs w:val="20"/>
                </w:rPr>
                <w:commentReference w:id="9"/>
              </w:r>
            </w:ins>
            <w:ins w:id="634" w:author="wl" w:date="2016-09-08T14:25:09Z">
              <w:r>
                <w:rPr>
                  <w:rFonts w:hint="eastAsia"/>
                  <w:sz w:val="20"/>
                  <w:szCs w:val="20"/>
                </w:rPr>
                <w:t>55）</w:t>
              </w:r>
            </w:ins>
          </w:p>
        </w:tc>
        <w:tc>
          <w:tcPr>
            <w:tcW w:w="5436" w:type="dxa"/>
            <w:vAlign w:val="center"/>
          </w:tcPr>
          <w:p>
            <w:pPr>
              <w:jc w:val="both"/>
              <w:rPr>
                <w:ins w:id="635" w:author="wl" w:date="2016-09-08T14:25:09Z"/>
                <w:sz w:val="20"/>
                <w:szCs w:val="20"/>
              </w:rPr>
            </w:pPr>
            <w:ins w:id="636" w:author="wl" w:date="2016-09-08T14:25:09Z">
              <w:r>
                <w:rPr>
                  <w:rFonts w:hint="eastAsia"/>
                  <w:sz w:val="20"/>
                  <w:szCs w:val="20"/>
                </w:rPr>
                <w:t>钢筋切断机、钢筋弯曲机、钢筋调直机、型材切割机、砌砖刀、抹泥刀、抹泥板、铲刀、刮刀、刮刀刀片、泥工线、推刀、线坠、墨斗、墙面打磨、瓷砖切割器、瓷砖切割锯、瓷砖切割钳、瓷砖钻孔器、瓷砖划线器、瓷砖清理刀、瓷砖十字嵌块、地板切割器、玻璃割刀、硅胶枪、压胶枪、除削刷、吸盘、撬棒、楔子、石工凿、搅拌棒、拉线水平尺、水平测试仪、油漆刷、羊毛刷、滚刷、涂料挡板、喷漆枪、喷浆机、油漆桶、油漆清洁工具、斧子、劈刀、铲、刮板、抹子、木工刨子、木工手锯、刨奔、托灰板、瓦刀、仿形规、梯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37" w:author="wl" w:date="2016-09-08T14:25:09Z"/>
        </w:trPr>
        <w:tc>
          <w:tcPr>
            <w:tcW w:w="1462" w:type="dxa"/>
            <w:vMerge w:val="continue"/>
            <w:vAlign w:val="center"/>
          </w:tcPr>
          <w:p>
            <w:pPr>
              <w:jc w:val="both"/>
              <w:rPr>
                <w:ins w:id="638" w:author="wl" w:date="2016-09-08T14:25:09Z"/>
                <w:sz w:val="20"/>
                <w:szCs w:val="20"/>
              </w:rPr>
            </w:pPr>
          </w:p>
        </w:tc>
        <w:tc>
          <w:tcPr>
            <w:tcW w:w="2112" w:type="dxa"/>
            <w:vAlign w:val="center"/>
          </w:tcPr>
          <w:p>
            <w:pPr>
              <w:jc w:val="both"/>
              <w:rPr>
                <w:ins w:id="639" w:author="wl" w:date="2016-09-08T14:25:09Z"/>
                <w:sz w:val="20"/>
                <w:szCs w:val="20"/>
              </w:rPr>
            </w:pPr>
            <w:ins w:id="640" w:author="wl" w:date="2016-09-08T14:25:09Z">
              <w:r>
                <w:rPr>
                  <w:rFonts w:hint="eastAsia"/>
                  <w:sz w:val="20"/>
                  <w:szCs w:val="20"/>
                </w:rPr>
                <w:t>6.8园林工具（11）</w:t>
              </w:r>
            </w:ins>
          </w:p>
        </w:tc>
        <w:tc>
          <w:tcPr>
            <w:tcW w:w="5436" w:type="dxa"/>
            <w:vAlign w:val="center"/>
          </w:tcPr>
          <w:p>
            <w:pPr>
              <w:jc w:val="both"/>
              <w:rPr>
                <w:ins w:id="641" w:author="wl" w:date="2016-09-08T14:25:09Z"/>
                <w:sz w:val="20"/>
                <w:szCs w:val="20"/>
              </w:rPr>
            </w:pPr>
            <w:ins w:id="642" w:author="wl" w:date="2016-09-08T14:25:09Z">
              <w:r>
                <w:rPr>
                  <w:rFonts w:hint="eastAsia"/>
                  <w:sz w:val="20"/>
                  <w:szCs w:val="20"/>
                </w:rPr>
                <w:t>割草机、割灌机、链锯、整篱剪、果树剪、打药机、锄、耙、镐、铲、浇水喷头</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43" w:author="wl" w:date="2016-09-08T14:25:09Z"/>
        </w:trPr>
        <w:tc>
          <w:tcPr>
            <w:tcW w:w="1462" w:type="dxa"/>
            <w:vMerge w:val="continue"/>
            <w:vAlign w:val="center"/>
          </w:tcPr>
          <w:p>
            <w:pPr>
              <w:jc w:val="both"/>
              <w:rPr>
                <w:ins w:id="644" w:author="wl" w:date="2016-09-08T14:25:09Z"/>
                <w:sz w:val="20"/>
                <w:szCs w:val="20"/>
              </w:rPr>
            </w:pPr>
          </w:p>
        </w:tc>
        <w:tc>
          <w:tcPr>
            <w:tcW w:w="2112" w:type="dxa"/>
            <w:vAlign w:val="center"/>
          </w:tcPr>
          <w:p>
            <w:pPr>
              <w:jc w:val="both"/>
              <w:rPr>
                <w:ins w:id="645" w:author="wl" w:date="2016-09-08T14:25:09Z"/>
                <w:sz w:val="20"/>
                <w:szCs w:val="20"/>
              </w:rPr>
            </w:pPr>
            <w:ins w:id="646" w:author="wl" w:date="2016-09-08T14:25:09Z">
              <w:r>
                <w:rPr>
                  <w:rFonts w:hint="eastAsia"/>
                  <w:sz w:val="20"/>
                  <w:szCs w:val="20"/>
                </w:rPr>
                <w:t>6.9起重工具（19）</w:t>
              </w:r>
            </w:ins>
          </w:p>
        </w:tc>
        <w:tc>
          <w:tcPr>
            <w:tcW w:w="5436" w:type="dxa"/>
            <w:vAlign w:val="center"/>
          </w:tcPr>
          <w:p>
            <w:pPr>
              <w:jc w:val="both"/>
              <w:rPr>
                <w:ins w:id="647" w:author="wl" w:date="2016-09-08T14:25:09Z"/>
                <w:sz w:val="20"/>
                <w:szCs w:val="20"/>
              </w:rPr>
            </w:pPr>
            <w:ins w:id="648" w:author="wl" w:date="2016-09-08T14:25:09Z">
              <w:r>
                <w:rPr>
                  <w:rFonts w:hint="eastAsia"/>
                  <w:sz w:val="20"/>
                  <w:szCs w:val="20"/>
                </w:rPr>
                <w:t>千斤顶、起道机、手摇挎顶、手拉葫芦、电动葫芦、吊装带、钢丝绳、花篮螺丝、捆绑器、起重吊钳、起重滑车、牵引器、手摇绞车、鸡心环、卡头、卸甲、滑轮、搬运车／装卸车、手推车</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49" w:author="wl" w:date="2016-09-08T14:25:09Z"/>
        </w:trPr>
        <w:tc>
          <w:tcPr>
            <w:tcW w:w="1462" w:type="dxa"/>
            <w:vMerge w:val="continue"/>
            <w:vAlign w:val="center"/>
          </w:tcPr>
          <w:p>
            <w:pPr>
              <w:jc w:val="both"/>
              <w:rPr>
                <w:ins w:id="650" w:author="wl" w:date="2016-09-08T14:25:09Z"/>
                <w:sz w:val="20"/>
                <w:szCs w:val="20"/>
              </w:rPr>
            </w:pPr>
          </w:p>
        </w:tc>
        <w:tc>
          <w:tcPr>
            <w:tcW w:w="2112" w:type="dxa"/>
            <w:vAlign w:val="center"/>
          </w:tcPr>
          <w:p>
            <w:pPr>
              <w:jc w:val="both"/>
              <w:rPr>
                <w:ins w:id="651" w:author="wl" w:date="2016-09-08T14:25:09Z"/>
                <w:sz w:val="20"/>
                <w:szCs w:val="20"/>
              </w:rPr>
            </w:pPr>
            <w:ins w:id="652" w:author="wl" w:date="2016-09-08T14:25:09Z">
              <w:r>
                <w:rPr>
                  <w:rFonts w:hint="eastAsia"/>
                  <w:sz w:val="20"/>
                  <w:szCs w:val="20"/>
                </w:rPr>
                <w:t>6.10管工工具（13）</w:t>
              </w:r>
            </w:ins>
          </w:p>
        </w:tc>
        <w:tc>
          <w:tcPr>
            <w:tcW w:w="5436" w:type="dxa"/>
            <w:vAlign w:val="center"/>
          </w:tcPr>
          <w:p>
            <w:pPr>
              <w:jc w:val="both"/>
              <w:rPr>
                <w:ins w:id="653" w:author="wl" w:date="2016-09-08T14:25:09Z"/>
                <w:sz w:val="20"/>
                <w:szCs w:val="20"/>
              </w:rPr>
            </w:pPr>
            <w:ins w:id="654" w:author="wl" w:date="2016-09-08T14:25:09Z">
              <w:r>
                <w:rPr>
                  <w:rFonts w:hint="eastAsia"/>
                  <w:sz w:val="20"/>
                  <w:szCs w:val="20"/>
                </w:rPr>
                <w:t>管钳、管子割刀／刀刃、切管机、液压弯管机、弯管器、扩管器 、试压泵、绞板／板牙、开孔刀、套丝机、沟槽机／配件、疏通机、清洗机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55" w:author="wl" w:date="2016-09-08T14:25:09Z"/>
        </w:trPr>
        <w:tc>
          <w:tcPr>
            <w:tcW w:w="1462" w:type="dxa"/>
            <w:vMerge w:val="continue"/>
            <w:vAlign w:val="center"/>
          </w:tcPr>
          <w:p>
            <w:pPr>
              <w:jc w:val="both"/>
              <w:rPr>
                <w:ins w:id="656" w:author="wl" w:date="2016-09-08T14:25:09Z"/>
                <w:sz w:val="20"/>
                <w:szCs w:val="20"/>
              </w:rPr>
            </w:pPr>
          </w:p>
        </w:tc>
        <w:tc>
          <w:tcPr>
            <w:tcW w:w="2112" w:type="dxa"/>
            <w:vAlign w:val="center"/>
          </w:tcPr>
          <w:p>
            <w:pPr>
              <w:jc w:val="both"/>
              <w:rPr>
                <w:ins w:id="657" w:author="wl" w:date="2016-09-08T14:25:09Z"/>
                <w:sz w:val="20"/>
                <w:szCs w:val="20"/>
              </w:rPr>
            </w:pPr>
            <w:ins w:id="658" w:author="wl" w:date="2016-09-08T14:25:09Z">
              <w:r>
                <w:rPr>
                  <w:rFonts w:hint="eastAsia"/>
                  <w:sz w:val="20"/>
                  <w:szCs w:val="20"/>
                </w:rPr>
                <w:t>6.11专用工具（4）</w:t>
              </w:r>
            </w:ins>
          </w:p>
        </w:tc>
        <w:tc>
          <w:tcPr>
            <w:tcW w:w="5436" w:type="dxa"/>
            <w:vAlign w:val="center"/>
          </w:tcPr>
          <w:p>
            <w:pPr>
              <w:jc w:val="both"/>
              <w:rPr>
                <w:ins w:id="659" w:author="wl" w:date="2016-09-08T14:25:09Z"/>
                <w:sz w:val="20"/>
                <w:szCs w:val="20"/>
              </w:rPr>
            </w:pPr>
            <w:ins w:id="660" w:author="wl" w:date="2016-09-08T14:25:09Z">
              <w:r>
                <w:rPr>
                  <w:rFonts w:hint="eastAsia"/>
                  <w:sz w:val="20"/>
                  <w:szCs w:val="20"/>
                </w:rPr>
                <w:t>防爆工具／无火花工具、绝缘工具、防静电工具、电子工具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ins w:id="661" w:author="wl" w:date="2016-09-08T14:25:09Z"/>
        </w:trPr>
        <w:tc>
          <w:tcPr>
            <w:tcW w:w="1462" w:type="dxa"/>
            <w:vMerge w:val="continue"/>
            <w:vAlign w:val="center"/>
          </w:tcPr>
          <w:p>
            <w:pPr>
              <w:jc w:val="both"/>
              <w:rPr>
                <w:ins w:id="662" w:author="wl" w:date="2016-09-08T14:25:09Z"/>
                <w:sz w:val="20"/>
                <w:szCs w:val="20"/>
              </w:rPr>
            </w:pPr>
          </w:p>
        </w:tc>
        <w:tc>
          <w:tcPr>
            <w:tcW w:w="2112" w:type="dxa"/>
            <w:vAlign w:val="center"/>
          </w:tcPr>
          <w:p>
            <w:pPr>
              <w:jc w:val="both"/>
              <w:rPr>
                <w:ins w:id="663" w:author="wl" w:date="2016-09-08T14:25:09Z"/>
                <w:sz w:val="20"/>
                <w:szCs w:val="20"/>
              </w:rPr>
            </w:pPr>
            <w:ins w:id="664" w:author="wl" w:date="2016-09-08T14:25:09Z">
              <w:r>
                <w:rPr>
                  <w:rFonts w:hint="eastAsia"/>
                  <w:sz w:val="20"/>
                  <w:szCs w:val="20"/>
                </w:rPr>
                <w:t>6.12汽修工具（9）</w:t>
              </w:r>
            </w:ins>
          </w:p>
        </w:tc>
        <w:tc>
          <w:tcPr>
            <w:tcW w:w="5436" w:type="dxa"/>
            <w:vAlign w:val="center"/>
          </w:tcPr>
          <w:p>
            <w:pPr>
              <w:jc w:val="both"/>
              <w:rPr>
                <w:ins w:id="665" w:author="wl" w:date="2016-09-08T14:25:09Z"/>
                <w:sz w:val="20"/>
                <w:szCs w:val="20"/>
              </w:rPr>
            </w:pPr>
            <w:ins w:id="666" w:author="wl" w:date="2016-09-08T14:25:09Z">
              <w:r>
                <w:rPr>
                  <w:rFonts w:hint="eastAsia"/>
                  <w:sz w:val="20"/>
                  <w:szCs w:val="20"/>
                </w:rPr>
                <w:t xml:space="preserve">汽修工具套装、润滑设备及工具、轮胎维修工具、引擎维修工具、底盘维修工具、车身维修工具、车载电器维修工具、内饰维修工具、汽保工具 </w:t>
              </w:r>
            </w:ins>
            <w:ins w:id="667" w:author="wl" w:date="2016-09-08T14:25:09Z">
              <w:r>
                <w:rPr>
                  <w:rFonts w:hint="eastAsia"/>
                  <w:color w:val="FF0000"/>
                  <w:sz w:val="20"/>
                  <w:szCs w:val="20"/>
                </w:rPr>
                <w:t>（轮胎三滤）</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68" w:author="wl" w:date="2016-09-08T14:25:09Z"/>
        </w:trPr>
        <w:tc>
          <w:tcPr>
            <w:tcW w:w="1462" w:type="dxa"/>
            <w:vMerge w:val="continue"/>
            <w:vAlign w:val="center"/>
          </w:tcPr>
          <w:p>
            <w:pPr>
              <w:jc w:val="both"/>
              <w:rPr>
                <w:ins w:id="669" w:author="wl" w:date="2016-09-08T14:25:09Z"/>
                <w:sz w:val="20"/>
                <w:szCs w:val="20"/>
              </w:rPr>
            </w:pPr>
          </w:p>
        </w:tc>
        <w:tc>
          <w:tcPr>
            <w:tcW w:w="2112" w:type="dxa"/>
            <w:vAlign w:val="center"/>
          </w:tcPr>
          <w:p>
            <w:pPr>
              <w:jc w:val="both"/>
              <w:rPr>
                <w:ins w:id="670" w:author="wl" w:date="2016-09-08T14:25:09Z"/>
                <w:sz w:val="20"/>
                <w:szCs w:val="20"/>
              </w:rPr>
            </w:pPr>
            <w:ins w:id="671" w:author="wl" w:date="2016-09-08T14:25:09Z">
              <w:r>
                <w:rPr>
                  <w:rFonts w:hint="eastAsia"/>
                  <w:sz w:val="20"/>
                  <w:szCs w:val="20"/>
                </w:rPr>
                <w:t>6.13焊接／切割工具（5）</w:t>
              </w:r>
            </w:ins>
          </w:p>
        </w:tc>
        <w:tc>
          <w:tcPr>
            <w:tcW w:w="5436" w:type="dxa"/>
            <w:vAlign w:val="center"/>
          </w:tcPr>
          <w:p>
            <w:pPr>
              <w:jc w:val="both"/>
              <w:rPr>
                <w:ins w:id="672" w:author="wl" w:date="2016-09-08T14:25:09Z"/>
                <w:sz w:val="20"/>
                <w:szCs w:val="20"/>
              </w:rPr>
            </w:pPr>
            <w:ins w:id="673" w:author="wl" w:date="2016-09-08T14:25:09Z">
              <w:r>
                <w:rPr>
                  <w:rFonts w:hint="eastAsia"/>
                  <w:sz w:val="20"/>
                  <w:szCs w:val="20"/>
                </w:rPr>
                <w:t>电焊机、</w:t>
              </w:r>
              <w:commentRangeStart w:id="10"/>
              <w:r>
                <w:rPr>
                  <w:rFonts w:hint="eastAsia"/>
                  <w:sz w:val="20"/>
                  <w:szCs w:val="20"/>
                </w:rPr>
                <w:t>切割机</w:t>
              </w:r>
            </w:ins>
            <w:ins w:id="674" w:author="wl" w:date="2016-09-08T14:25:09Z">
              <w:commentRangeEnd w:id="10"/>
              <w:r>
                <w:rPr>
                  <w:rStyle w:val="29"/>
                  <w:sz w:val="20"/>
                  <w:szCs w:val="20"/>
                </w:rPr>
                <w:commentReference w:id="10"/>
              </w:r>
            </w:ins>
            <w:ins w:id="675" w:author="wl" w:date="2016-09-08T14:25:09Z">
              <w:r>
                <w:rPr>
                  <w:rFonts w:hint="eastAsia"/>
                  <w:sz w:val="20"/>
                  <w:szCs w:val="20"/>
                </w:rPr>
                <w:t>、焊接工具、焊接辅材、焊接耗材</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76" w:author="wl" w:date="2016-09-08T14:25:09Z"/>
        </w:trPr>
        <w:tc>
          <w:tcPr>
            <w:tcW w:w="1462" w:type="dxa"/>
            <w:vMerge w:val="continue"/>
            <w:vAlign w:val="center"/>
          </w:tcPr>
          <w:p>
            <w:pPr>
              <w:jc w:val="both"/>
              <w:rPr>
                <w:ins w:id="677" w:author="wl" w:date="2016-09-08T14:25:09Z"/>
                <w:sz w:val="20"/>
                <w:szCs w:val="20"/>
              </w:rPr>
            </w:pPr>
          </w:p>
        </w:tc>
        <w:tc>
          <w:tcPr>
            <w:tcW w:w="2112" w:type="dxa"/>
            <w:vAlign w:val="center"/>
          </w:tcPr>
          <w:p>
            <w:pPr>
              <w:jc w:val="both"/>
              <w:rPr>
                <w:ins w:id="678" w:author="wl" w:date="2016-09-08T14:25:09Z"/>
                <w:sz w:val="20"/>
                <w:szCs w:val="20"/>
              </w:rPr>
            </w:pPr>
            <w:ins w:id="679" w:author="wl" w:date="2016-09-08T14:25:09Z">
              <w:r>
                <w:rPr>
                  <w:rFonts w:hint="eastAsia"/>
                  <w:sz w:val="20"/>
                  <w:szCs w:val="20"/>
                </w:rPr>
                <w:t>6.14</w:t>
              </w:r>
              <w:commentRangeStart w:id="11"/>
              <w:r>
                <w:rPr>
                  <w:rFonts w:hint="eastAsia"/>
                  <w:sz w:val="20"/>
                  <w:szCs w:val="20"/>
                </w:rPr>
                <w:t>配件耗材</w:t>
              </w:r>
            </w:ins>
            <w:ins w:id="680" w:author="wl" w:date="2016-09-08T14:25:09Z">
              <w:commentRangeEnd w:id="11"/>
              <w:r>
                <w:rPr>
                  <w:rStyle w:val="29"/>
                  <w:sz w:val="20"/>
                  <w:szCs w:val="20"/>
                </w:rPr>
                <w:commentReference w:id="11"/>
              </w:r>
            </w:ins>
          </w:p>
        </w:tc>
        <w:tc>
          <w:tcPr>
            <w:tcW w:w="5436" w:type="dxa"/>
            <w:vAlign w:val="center"/>
          </w:tcPr>
          <w:p>
            <w:pPr>
              <w:jc w:val="both"/>
              <w:rPr>
                <w:ins w:id="681" w:author="wl" w:date="2016-09-08T14:25:09Z"/>
                <w:sz w:val="20"/>
                <w:szCs w:val="20"/>
              </w:rPr>
            </w:pPr>
            <w:ins w:id="682" w:author="wl" w:date="2016-09-08T14:25:09Z">
              <w:r>
                <w:rPr>
                  <w:rFonts w:hint="eastAsia"/>
                  <w:sz w:val="20"/>
                  <w:szCs w:val="20"/>
                </w:rPr>
                <w:t>钻头、切割片、砂纸／布、砂轮、钢丝刷、锯片／锯条、开孔器、螺丝批头、冲击套筒、钉枪用钉、快速接头、气管插头、气动旋具头、气动旋具头接杆、焊接耗材</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83" w:author="wl" w:date="2016-09-08T14:25:09Z"/>
        </w:trPr>
        <w:tc>
          <w:tcPr>
            <w:tcW w:w="1462" w:type="dxa"/>
            <w:vMerge w:val="continue"/>
            <w:vAlign w:val="center"/>
          </w:tcPr>
          <w:p>
            <w:pPr>
              <w:jc w:val="both"/>
              <w:rPr>
                <w:ins w:id="684" w:author="wl" w:date="2016-09-08T14:25:09Z"/>
                <w:sz w:val="20"/>
                <w:szCs w:val="20"/>
              </w:rPr>
            </w:pPr>
          </w:p>
        </w:tc>
        <w:tc>
          <w:tcPr>
            <w:tcW w:w="2112" w:type="dxa"/>
            <w:vAlign w:val="center"/>
          </w:tcPr>
          <w:p>
            <w:pPr>
              <w:jc w:val="both"/>
              <w:rPr>
                <w:ins w:id="685" w:author="wl" w:date="2016-09-08T14:25:09Z"/>
                <w:sz w:val="20"/>
                <w:szCs w:val="20"/>
              </w:rPr>
            </w:pPr>
            <w:ins w:id="686" w:author="wl" w:date="2016-09-08T14:25:09Z">
              <w:r>
                <w:rPr>
                  <w:rFonts w:hint="eastAsia"/>
                  <w:sz w:val="20"/>
                  <w:szCs w:val="20"/>
                </w:rPr>
                <w:t>6.15紧固件</w:t>
              </w:r>
            </w:ins>
          </w:p>
        </w:tc>
        <w:tc>
          <w:tcPr>
            <w:tcW w:w="5436" w:type="dxa"/>
            <w:vAlign w:val="center"/>
          </w:tcPr>
          <w:p>
            <w:pPr>
              <w:jc w:val="both"/>
              <w:rPr>
                <w:ins w:id="687" w:author="wl" w:date="2016-09-08T14:25:09Z"/>
                <w:sz w:val="20"/>
                <w:szCs w:val="20"/>
              </w:rPr>
            </w:pPr>
            <w:ins w:id="688" w:author="wl" w:date="2016-09-08T14:25:09Z">
              <w:r>
                <w:rPr>
                  <w:rFonts w:hint="eastAsia"/>
                  <w:sz w:val="20"/>
                  <w:szCs w:val="20"/>
                </w:rPr>
                <w:t>螺栓、螺柱、螺钉、螺母、自攻螺钉、木螺钉、垫圈、挡圈、销、键、铆钉、组合件／连接副、钢丝螺套、其他</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689" w:author="wl" w:date="2016-09-08T14:25:09Z"/>
        </w:trPr>
        <w:tc>
          <w:tcPr>
            <w:tcW w:w="1462" w:type="dxa"/>
            <w:vMerge w:val="continue"/>
            <w:vAlign w:val="center"/>
          </w:tcPr>
          <w:p>
            <w:pPr>
              <w:jc w:val="both"/>
              <w:rPr>
                <w:ins w:id="690" w:author="wl" w:date="2016-09-08T14:25:09Z"/>
                <w:sz w:val="20"/>
                <w:szCs w:val="20"/>
              </w:rPr>
            </w:pPr>
          </w:p>
        </w:tc>
        <w:tc>
          <w:tcPr>
            <w:tcW w:w="2112" w:type="dxa"/>
            <w:vAlign w:val="center"/>
          </w:tcPr>
          <w:p>
            <w:pPr>
              <w:jc w:val="both"/>
              <w:rPr>
                <w:ins w:id="691" w:author="wl" w:date="2016-09-08T14:25:09Z"/>
                <w:sz w:val="20"/>
                <w:szCs w:val="20"/>
              </w:rPr>
            </w:pPr>
            <w:ins w:id="692" w:author="wl" w:date="2016-09-08T14:25:09Z">
              <w:r>
                <w:rPr>
                  <w:rFonts w:hint="eastAsia"/>
                  <w:sz w:val="20"/>
                  <w:szCs w:val="20"/>
                </w:rPr>
                <w:t>6.16传动件</w:t>
              </w:r>
            </w:ins>
          </w:p>
        </w:tc>
        <w:tc>
          <w:tcPr>
            <w:tcW w:w="5436" w:type="dxa"/>
            <w:vAlign w:val="center"/>
          </w:tcPr>
          <w:p>
            <w:pPr>
              <w:jc w:val="both"/>
              <w:rPr>
                <w:ins w:id="693" w:author="wl" w:date="2016-09-08T14:25:09Z"/>
                <w:sz w:val="20"/>
                <w:szCs w:val="20"/>
              </w:rPr>
            </w:pPr>
            <w:ins w:id="694" w:author="wl" w:date="2016-09-08T14:25:09Z">
              <w:r>
                <w:rPr>
                  <w:rFonts w:hint="eastAsia"/>
                  <w:sz w:val="20"/>
                  <w:szCs w:val="20"/>
                </w:rPr>
                <w:t>齿轮、轴承、轴承单元、轴承座、轴承工具、轴承基本状态监测、联轴器、胀紧套、皮带、传输带附件、传动链、导轨／滑轨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95" w:author="wl" w:date="2016-09-08T14:25:09Z"/>
        </w:trPr>
        <w:tc>
          <w:tcPr>
            <w:tcW w:w="1462" w:type="dxa"/>
            <w:vMerge w:val="continue"/>
            <w:vAlign w:val="center"/>
          </w:tcPr>
          <w:p>
            <w:pPr>
              <w:jc w:val="both"/>
              <w:rPr>
                <w:ins w:id="696" w:author="wl" w:date="2016-09-08T14:25:09Z"/>
                <w:sz w:val="20"/>
                <w:szCs w:val="20"/>
              </w:rPr>
            </w:pPr>
          </w:p>
        </w:tc>
        <w:tc>
          <w:tcPr>
            <w:tcW w:w="2112" w:type="dxa"/>
            <w:vAlign w:val="center"/>
          </w:tcPr>
          <w:p>
            <w:pPr>
              <w:jc w:val="both"/>
              <w:rPr>
                <w:ins w:id="697" w:author="wl" w:date="2016-09-08T14:25:09Z"/>
                <w:sz w:val="20"/>
                <w:szCs w:val="20"/>
              </w:rPr>
            </w:pPr>
            <w:ins w:id="698" w:author="wl" w:date="2016-09-08T14:25:09Z">
              <w:r>
                <w:rPr>
                  <w:rFonts w:hint="eastAsia"/>
                  <w:sz w:val="20"/>
                  <w:szCs w:val="20"/>
                </w:rPr>
                <w:t>6.17密封件</w:t>
              </w:r>
            </w:ins>
          </w:p>
        </w:tc>
        <w:tc>
          <w:tcPr>
            <w:tcW w:w="5436" w:type="dxa"/>
            <w:vAlign w:val="center"/>
          </w:tcPr>
          <w:p>
            <w:pPr>
              <w:jc w:val="both"/>
              <w:rPr>
                <w:ins w:id="699" w:author="wl" w:date="2016-09-08T14:25:09Z"/>
                <w:sz w:val="20"/>
                <w:szCs w:val="20"/>
              </w:rPr>
            </w:pPr>
            <w:ins w:id="700" w:author="wl" w:date="2016-09-08T14:25:09Z">
              <w:r>
                <w:rPr>
                  <w:rFonts w:hint="eastAsia"/>
                  <w:sz w:val="20"/>
                  <w:szCs w:val="20"/>
                </w:rPr>
                <w:t>油封、密封垫片、接口密封带、</w:t>
              </w:r>
              <w:commentRangeStart w:id="12"/>
              <w:r>
                <w:rPr>
                  <w:rFonts w:hint="eastAsia"/>
                  <w:sz w:val="20"/>
                  <w:szCs w:val="20"/>
                </w:rPr>
                <w:t>密封板材</w:t>
              </w:r>
            </w:ins>
            <w:ins w:id="701" w:author="wl" w:date="2016-09-08T14:25:09Z">
              <w:commentRangeEnd w:id="12"/>
              <w:r>
                <w:rPr>
                  <w:rStyle w:val="29"/>
                  <w:sz w:val="20"/>
                  <w:szCs w:val="20"/>
                </w:rPr>
                <w:commentReference w:id="12"/>
              </w:r>
            </w:ins>
            <w:ins w:id="702" w:author="wl" w:date="2016-09-08T14:25:09Z">
              <w:r>
                <w:rPr>
                  <w:rFonts w:hint="eastAsia"/>
                  <w:sz w:val="20"/>
                  <w:szCs w:val="20"/>
                </w:rPr>
                <w:t>、填料密封、密封圈</w:t>
              </w:r>
            </w:ins>
          </w:p>
        </w:tc>
      </w:tr>
    </w:tbl>
    <w:p>
      <w:pPr>
        <w:pStyle w:val="4"/>
        <w:pageBreakBefore w:val="0"/>
        <w:numPr>
          <w:ilvl w:val="-1"/>
          <w:numId w:val="0"/>
        </w:numPr>
        <w:kinsoku/>
        <w:wordWrap/>
        <w:overflowPunct/>
        <w:topLinePunct w:val="0"/>
        <w:bidi w:val="0"/>
        <w:snapToGrid/>
        <w:spacing w:line="360" w:lineRule="auto"/>
        <w:ind w:left="0" w:right="0" w:rightChars="0" w:firstLine="480"/>
        <w:textAlignment w:val="auto"/>
        <w:rPr>
          <w:sz w:val="24"/>
          <w:szCs w:val="24"/>
        </w:rPr>
        <w:pPrChange w:id="703" w:author="wl" w:date="2016-09-08T14:24:18Z">
          <w:pPr>
            <w:pStyle w:val="4"/>
            <w:pageBreakBefore w:val="0"/>
            <w:kinsoku/>
            <w:wordWrap/>
            <w:overflowPunct/>
            <w:topLinePunct w:val="0"/>
            <w:bidi w:val="0"/>
            <w:snapToGrid/>
            <w:spacing w:line="360" w:lineRule="auto"/>
            <w:ind w:right="0" w:rightChars="0"/>
            <w:textAlignment w:val="auto"/>
          </w:pPr>
        </w:pPrChange>
      </w:pPr>
      <w:del w:id="704" w:author="wl" w:date="2016-09-08T14:21:16Z">
        <w:r>
          <w:rPr>
            <w:rFonts w:hint="eastAsia"/>
            <w:sz w:val="24"/>
            <w:szCs w:val="24"/>
          </w:rPr>
          <w:delText>机械设备</w:delText>
        </w:r>
        <w:bookmarkEnd w:id="45"/>
        <w:bookmarkEnd w:id="46"/>
        <w:bookmarkEnd w:id="47"/>
        <w:bookmarkEnd w:id="48"/>
        <w:bookmarkEnd w:id="49"/>
      </w:del>
    </w:p>
    <w:p>
      <w:pPr>
        <w:pStyle w:val="4"/>
        <w:pageBreakBefore w:val="0"/>
        <w:kinsoku/>
        <w:wordWrap/>
        <w:overflowPunct/>
        <w:topLinePunct w:val="0"/>
        <w:bidi w:val="0"/>
        <w:snapToGrid/>
        <w:spacing w:line="360" w:lineRule="auto"/>
        <w:ind w:right="0" w:rightChars="0"/>
        <w:textAlignment w:val="auto"/>
        <w:rPr>
          <w:ins w:id="705" w:author="wl" w:date="2016-09-08T14:25:42Z"/>
          <w:sz w:val="24"/>
          <w:szCs w:val="24"/>
        </w:rPr>
      </w:pPr>
      <w:ins w:id="706" w:author="wl" w:date="2016-09-08T14:25:49Z">
        <w:bookmarkStart w:id="50" w:name="_Toc815"/>
        <w:bookmarkStart w:id="51" w:name="_Toc4120"/>
        <w:bookmarkStart w:id="52" w:name="_Toc103"/>
        <w:bookmarkStart w:id="53" w:name="_Toc14805"/>
        <w:bookmarkStart w:id="54" w:name="_Toc12041"/>
        <w:r>
          <w:rPr>
            <w:rFonts w:hint="eastAsia"/>
            <w:sz w:val="24"/>
            <w:szCs w:val="24"/>
            <w:lang w:val="en-US" w:eastAsia="zh-CN"/>
          </w:rPr>
          <w:t>仪器仪表</w:t>
        </w:r>
      </w:ins>
      <w:del w:id="707" w:author="wl" w:date="2016-09-08T14:25:46Z">
        <w:r>
          <w:rPr>
            <w:rFonts w:hint="eastAsia"/>
            <w:sz w:val="24"/>
            <w:szCs w:val="24"/>
          </w:rPr>
          <w:delText>辅</w:delText>
        </w:r>
      </w:del>
      <w:del w:id="708" w:author="wl" w:date="2016-09-08T14:25:45Z">
        <w:r>
          <w:rPr>
            <w:rFonts w:hint="eastAsia"/>
            <w:sz w:val="24"/>
            <w:szCs w:val="24"/>
          </w:rPr>
          <w:delText>助器材</w:delText>
        </w:r>
        <w:bookmarkEnd w:id="50"/>
        <w:bookmarkEnd w:id="51"/>
        <w:bookmarkEnd w:id="52"/>
        <w:bookmarkEnd w:id="53"/>
        <w:bookmarkEnd w:id="54"/>
      </w:del>
    </w:p>
    <w:p>
      <w:pPr>
        <w:rPr>
          <w:ins w:id="709" w:author="wl" w:date="2016-09-08T14:26:02Z"/>
          <w:rFonts w:hint="eastAsia"/>
          <w:sz w:val="24"/>
          <w:szCs w:val="24"/>
        </w:rPr>
      </w:pPr>
      <w:ins w:id="710" w:author="wl" w:date="2016-09-08T14:26:28Z">
        <w:r>
          <w:rPr>
            <w:rFonts w:hint="eastAsia"/>
            <w:sz w:val="24"/>
            <w:szCs w:val="24"/>
            <w:lang w:val="en-US" w:eastAsia="zh-CN"/>
          </w:rPr>
          <w:t xml:space="preserve">   </w:t>
        </w:r>
      </w:ins>
      <w:ins w:id="711" w:author="wl" w:date="2016-09-08T14:26:29Z">
        <w:r>
          <w:rPr>
            <w:rFonts w:hint="eastAsia"/>
            <w:sz w:val="24"/>
            <w:szCs w:val="24"/>
            <w:lang w:val="en-US" w:eastAsia="zh-CN"/>
          </w:rPr>
          <w:t xml:space="preserve"> </w:t>
        </w:r>
      </w:ins>
      <w:ins w:id="712" w:author="wl" w:date="2016-09-08T14:26:02Z">
        <w:r>
          <w:rPr>
            <w:rFonts w:hint="eastAsia"/>
            <w:sz w:val="24"/>
            <w:szCs w:val="24"/>
          </w:rPr>
          <w:t>仪器仪表是用以检出、测量、观察、计算各种物理量、物质成分、物性参数等的器具或设备。</w:t>
        </w:r>
      </w:ins>
    </w:p>
    <w:p>
      <w:pPr>
        <w:rPr>
          <w:ins w:id="713" w:author="wl" w:date="2016-09-08T14:25:43Z"/>
          <w:rFonts w:hint="eastAsia"/>
          <w:sz w:val="24"/>
          <w:szCs w:val="24"/>
        </w:rPr>
      </w:pPr>
      <w:ins w:id="714" w:author="wl" w:date="2016-09-08T14:26:02Z">
        <w:r>
          <w:rPr>
            <w:rFonts w:hint="eastAsia"/>
            <w:sz w:val="24"/>
            <w:szCs w:val="24"/>
          </w:rPr>
          <w:t xml:space="preserve">  </w:t>
        </w:r>
      </w:ins>
      <w:ins w:id="715" w:author="wl" w:date="2016-09-08T14:26:26Z">
        <w:r>
          <w:rPr>
            <w:rFonts w:hint="eastAsia"/>
            <w:sz w:val="24"/>
            <w:szCs w:val="24"/>
            <w:lang w:val="en-US" w:eastAsia="zh-CN"/>
          </w:rPr>
          <w:t xml:space="preserve">  </w:t>
        </w:r>
      </w:ins>
      <w:ins w:id="716" w:author="wl" w:date="2016-09-08T14:26:02Z">
        <w:r>
          <w:rPr>
            <w:rFonts w:hint="eastAsia"/>
            <w:sz w:val="24"/>
            <w:szCs w:val="24"/>
          </w:rPr>
          <w:t>仪器仪表的二级、三级分类如表7所示。按照用途不同分为测绘仪器、电工测量仪器、实验室仪器、实验室试剂耗材和仪表等。</w:t>
        </w:r>
      </w:ins>
    </w:p>
    <w:p>
      <w:pPr>
        <w:rPr>
          <w:ins w:id="717" w:author="wl" w:date="2016-09-08T14:25:43Z"/>
          <w:rFonts w:hint="eastAsia"/>
          <w:sz w:val="24"/>
          <w:szCs w:val="24"/>
        </w:rPr>
      </w:pPr>
      <w:ins w:id="718" w:author="wl" w:date="2016-09-08T14:26:24Z">
        <w:r>
          <w:rPr>
            <w:rFonts w:hint="eastAsia"/>
            <w:sz w:val="24"/>
            <w:szCs w:val="24"/>
            <w:lang w:val="en-US" w:eastAsia="zh-CN"/>
          </w:rPr>
          <w:t xml:space="preserve">     </w:t>
        </w:r>
      </w:ins>
      <w:ins w:id="719" w:author="wl" w:date="2016-09-08T14:26:22Z">
        <w:r>
          <w:rPr>
            <w:rFonts w:hint="eastAsia"/>
            <w:sz w:val="24"/>
            <w:szCs w:val="24"/>
          </w:rPr>
          <w:t>表7 仪器仪表二级和三级分类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2112"/>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20" w:author="wl" w:date="2016-09-08T14:26:37Z"/>
        </w:trPr>
        <w:tc>
          <w:tcPr>
            <w:tcW w:w="1462" w:type="dxa"/>
            <w:vAlign w:val="center"/>
          </w:tcPr>
          <w:p>
            <w:pPr>
              <w:jc w:val="center"/>
              <w:rPr>
                <w:ins w:id="721" w:author="wl" w:date="2016-09-08T14:26:37Z"/>
                <w:sz w:val="20"/>
                <w:szCs w:val="20"/>
              </w:rPr>
            </w:pPr>
            <w:ins w:id="722" w:author="wl" w:date="2016-09-08T14:26:37Z">
              <w:r>
                <w:rPr>
                  <w:rFonts w:hint="eastAsia"/>
                  <w:sz w:val="20"/>
                  <w:szCs w:val="20"/>
                </w:rPr>
                <w:t>一级分类</w:t>
              </w:r>
            </w:ins>
          </w:p>
        </w:tc>
        <w:tc>
          <w:tcPr>
            <w:tcW w:w="2112" w:type="dxa"/>
            <w:vAlign w:val="center"/>
          </w:tcPr>
          <w:p>
            <w:pPr>
              <w:jc w:val="center"/>
              <w:rPr>
                <w:ins w:id="723" w:author="wl" w:date="2016-09-08T14:26:37Z"/>
                <w:sz w:val="20"/>
                <w:szCs w:val="20"/>
              </w:rPr>
            </w:pPr>
            <w:ins w:id="724" w:author="wl" w:date="2016-09-08T14:26:37Z">
              <w:r>
                <w:rPr>
                  <w:rFonts w:hint="eastAsia"/>
                  <w:sz w:val="20"/>
                  <w:szCs w:val="20"/>
                </w:rPr>
                <w:t>二级分类 （种数）</w:t>
              </w:r>
            </w:ins>
          </w:p>
        </w:tc>
        <w:tc>
          <w:tcPr>
            <w:tcW w:w="5436" w:type="dxa"/>
            <w:vAlign w:val="center"/>
          </w:tcPr>
          <w:p>
            <w:pPr>
              <w:jc w:val="center"/>
              <w:rPr>
                <w:ins w:id="725" w:author="wl" w:date="2016-09-08T14:26:37Z"/>
                <w:sz w:val="20"/>
                <w:szCs w:val="20"/>
              </w:rPr>
            </w:pPr>
            <w:ins w:id="726" w:author="wl" w:date="2016-09-08T14:26:37Z">
              <w:r>
                <w:rPr>
                  <w:rFonts w:hint="eastAsia"/>
                  <w:sz w:val="20"/>
                  <w:szCs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27" w:author="wl" w:date="2016-09-08T14:26:37Z"/>
        </w:trPr>
        <w:tc>
          <w:tcPr>
            <w:tcW w:w="1462" w:type="dxa"/>
            <w:vMerge w:val="restart"/>
            <w:vAlign w:val="center"/>
          </w:tcPr>
          <w:p>
            <w:pPr>
              <w:jc w:val="both"/>
              <w:rPr>
                <w:ins w:id="728" w:author="wl" w:date="2016-09-08T14:26:37Z"/>
                <w:sz w:val="20"/>
                <w:szCs w:val="20"/>
              </w:rPr>
            </w:pPr>
            <w:ins w:id="729" w:author="wl" w:date="2016-09-08T14:26:37Z">
              <w:r>
                <w:rPr>
                  <w:rFonts w:hint="eastAsia"/>
                  <w:sz w:val="20"/>
                  <w:szCs w:val="20"/>
                </w:rPr>
                <w:t>7. 仪器仪表</w:t>
              </w:r>
            </w:ins>
          </w:p>
        </w:tc>
        <w:tc>
          <w:tcPr>
            <w:tcW w:w="2112" w:type="dxa"/>
            <w:vAlign w:val="center"/>
          </w:tcPr>
          <w:p>
            <w:pPr>
              <w:jc w:val="both"/>
              <w:rPr>
                <w:ins w:id="730" w:author="wl" w:date="2016-09-08T14:26:37Z"/>
                <w:sz w:val="20"/>
                <w:szCs w:val="20"/>
              </w:rPr>
            </w:pPr>
            <w:ins w:id="731" w:author="wl" w:date="2016-09-08T14:26:37Z">
              <w:r>
                <w:rPr>
                  <w:rFonts w:hint="eastAsia"/>
                  <w:sz w:val="20"/>
                  <w:szCs w:val="20"/>
                </w:rPr>
                <w:t>7.1 测绘仪器（13）</w:t>
              </w:r>
            </w:ins>
          </w:p>
        </w:tc>
        <w:tc>
          <w:tcPr>
            <w:tcW w:w="5436" w:type="dxa"/>
            <w:vAlign w:val="center"/>
          </w:tcPr>
          <w:p>
            <w:pPr>
              <w:jc w:val="both"/>
              <w:rPr>
                <w:ins w:id="732" w:author="wl" w:date="2016-09-08T14:26:37Z"/>
                <w:sz w:val="20"/>
                <w:szCs w:val="20"/>
              </w:rPr>
            </w:pPr>
            <w:ins w:id="733" w:author="wl" w:date="2016-09-08T14:26:37Z">
              <w:r>
                <w:rPr>
                  <w:rFonts w:hint="eastAsia"/>
                  <w:sz w:val="20"/>
                  <w:szCs w:val="20"/>
                </w:rPr>
                <w:t>标线仪、水准仪、经纬仪、全站仪、测距仪、探测仪、测量绳、检测尺、铝合金花杆、铝合金塔尺、三角架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734" w:author="wl" w:date="2016-09-08T14:26:37Z"/>
        </w:trPr>
        <w:tc>
          <w:tcPr>
            <w:tcW w:w="1462" w:type="dxa"/>
            <w:vMerge w:val="continue"/>
            <w:vAlign w:val="center"/>
          </w:tcPr>
          <w:p>
            <w:pPr>
              <w:jc w:val="both"/>
              <w:rPr>
                <w:ins w:id="735" w:author="wl" w:date="2016-09-08T14:26:37Z"/>
                <w:sz w:val="20"/>
                <w:szCs w:val="20"/>
              </w:rPr>
            </w:pPr>
          </w:p>
        </w:tc>
        <w:tc>
          <w:tcPr>
            <w:tcW w:w="2112" w:type="dxa"/>
            <w:vAlign w:val="center"/>
          </w:tcPr>
          <w:p>
            <w:pPr>
              <w:jc w:val="both"/>
              <w:rPr>
                <w:ins w:id="736" w:author="wl" w:date="2016-09-08T14:26:37Z"/>
                <w:sz w:val="20"/>
                <w:szCs w:val="20"/>
              </w:rPr>
            </w:pPr>
            <w:ins w:id="737" w:author="wl" w:date="2016-09-08T14:26:37Z">
              <w:r>
                <w:rPr>
                  <w:rFonts w:hint="eastAsia"/>
                  <w:sz w:val="20"/>
                  <w:szCs w:val="20"/>
                </w:rPr>
                <w:t>7.2 电工测量仪器（20）</w:t>
              </w:r>
            </w:ins>
          </w:p>
        </w:tc>
        <w:tc>
          <w:tcPr>
            <w:tcW w:w="5436" w:type="dxa"/>
            <w:vAlign w:val="center"/>
          </w:tcPr>
          <w:p>
            <w:pPr>
              <w:jc w:val="both"/>
              <w:rPr>
                <w:ins w:id="738" w:author="wl" w:date="2016-09-08T14:26:37Z"/>
                <w:rFonts w:ascii="Calibri" w:hAnsi="Calibri" w:cs="Calibri"/>
                <w:sz w:val="20"/>
                <w:szCs w:val="20"/>
              </w:rPr>
            </w:pPr>
            <w:ins w:id="739" w:author="wl" w:date="2016-09-08T14:26:37Z">
              <w:r>
                <w:rPr>
                  <w:rFonts w:hint="eastAsia" w:ascii="Calibri" w:hAnsi="Calibri" w:cs="Calibri"/>
                  <w:sz w:val="20"/>
                  <w:szCs w:val="20"/>
                </w:rPr>
                <w:t>信号发生器、功率计/场强仪、元器件测试仪、频率/时间测试仪、光电测试仪、通信测试仪表、衰减器、电平表/振荡器、示波器/扫频仪、测振仪/频谱仪、声振测量仪、噪声/杂音仪表/辐射计、调制度/失真度测试仪、传输/网络分析仪 、相位计/抖晃仪、信号/逻辑分析仪、雷达测试仪、话路测试仪、电缆测试仪表 、误码分析仪</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40" w:author="wl" w:date="2016-09-08T14:26:37Z"/>
        </w:trPr>
        <w:tc>
          <w:tcPr>
            <w:tcW w:w="1462" w:type="dxa"/>
            <w:vMerge w:val="continue"/>
            <w:vAlign w:val="center"/>
          </w:tcPr>
          <w:p>
            <w:pPr>
              <w:jc w:val="both"/>
              <w:rPr>
                <w:ins w:id="741" w:author="wl" w:date="2016-09-08T14:26:37Z"/>
                <w:sz w:val="20"/>
                <w:szCs w:val="20"/>
              </w:rPr>
            </w:pPr>
          </w:p>
        </w:tc>
        <w:tc>
          <w:tcPr>
            <w:tcW w:w="2112" w:type="dxa"/>
            <w:vAlign w:val="center"/>
          </w:tcPr>
          <w:p>
            <w:pPr>
              <w:jc w:val="both"/>
              <w:rPr>
                <w:ins w:id="742" w:author="wl" w:date="2016-09-08T14:26:37Z"/>
                <w:sz w:val="20"/>
                <w:szCs w:val="20"/>
              </w:rPr>
            </w:pPr>
            <w:ins w:id="743" w:author="wl" w:date="2016-09-08T14:26:37Z">
              <w:r>
                <w:rPr>
                  <w:rFonts w:hint="eastAsia"/>
                  <w:sz w:val="20"/>
                  <w:szCs w:val="20"/>
                </w:rPr>
                <w:t>7.3 实验室仪器（9）</w:t>
              </w:r>
            </w:ins>
          </w:p>
        </w:tc>
        <w:tc>
          <w:tcPr>
            <w:tcW w:w="5436" w:type="dxa"/>
            <w:vAlign w:val="center"/>
          </w:tcPr>
          <w:p>
            <w:pPr>
              <w:jc w:val="both"/>
              <w:rPr>
                <w:ins w:id="744" w:author="wl" w:date="2016-09-08T14:26:37Z"/>
                <w:sz w:val="20"/>
                <w:szCs w:val="20"/>
              </w:rPr>
            </w:pPr>
            <w:ins w:id="745" w:author="wl" w:date="2016-09-08T14:26:37Z">
              <w:r>
                <w:rPr>
                  <w:rFonts w:hint="eastAsia"/>
                  <w:sz w:val="20"/>
                  <w:szCs w:val="20"/>
                </w:rPr>
                <w:t>温控箱体、实验室家具、制冷／低温储存设备、水质分析仪器、混合分离设备、光学检测仪器、泵／抽吸装置、恒温加热设备、灭菌净化／纯水设备</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46" w:author="wl" w:date="2016-09-08T14:26:37Z"/>
        </w:trPr>
        <w:tc>
          <w:tcPr>
            <w:tcW w:w="1462" w:type="dxa"/>
            <w:vMerge w:val="continue"/>
            <w:vAlign w:val="center"/>
          </w:tcPr>
          <w:p>
            <w:pPr>
              <w:jc w:val="both"/>
              <w:rPr>
                <w:ins w:id="747" w:author="wl" w:date="2016-09-08T14:26:37Z"/>
                <w:sz w:val="20"/>
                <w:szCs w:val="20"/>
              </w:rPr>
            </w:pPr>
          </w:p>
        </w:tc>
        <w:tc>
          <w:tcPr>
            <w:tcW w:w="2112" w:type="dxa"/>
            <w:vAlign w:val="center"/>
          </w:tcPr>
          <w:p>
            <w:pPr>
              <w:jc w:val="both"/>
              <w:rPr>
                <w:ins w:id="748" w:author="wl" w:date="2016-09-08T14:26:37Z"/>
                <w:sz w:val="20"/>
                <w:szCs w:val="20"/>
              </w:rPr>
            </w:pPr>
            <w:ins w:id="749" w:author="wl" w:date="2016-09-08T14:26:37Z">
              <w:r>
                <w:rPr>
                  <w:rFonts w:hint="eastAsia"/>
                  <w:sz w:val="20"/>
                  <w:szCs w:val="20"/>
                </w:rPr>
                <w:t>7.4 实验室试剂耗材（5）</w:t>
              </w:r>
            </w:ins>
          </w:p>
        </w:tc>
        <w:tc>
          <w:tcPr>
            <w:tcW w:w="5436" w:type="dxa"/>
            <w:vAlign w:val="center"/>
          </w:tcPr>
          <w:p>
            <w:pPr>
              <w:jc w:val="both"/>
              <w:rPr>
                <w:ins w:id="750" w:author="wl" w:date="2016-09-08T14:26:37Z"/>
                <w:sz w:val="20"/>
                <w:szCs w:val="20"/>
              </w:rPr>
            </w:pPr>
            <w:ins w:id="751" w:author="wl" w:date="2016-09-08T14:26:37Z">
              <w:r>
                <w:rPr>
                  <w:rFonts w:hint="eastAsia"/>
                  <w:sz w:val="20"/>
                  <w:szCs w:val="20"/>
                </w:rPr>
                <w:t>移液处理、分析计量类器具、其他常用耗材、过滤类耗材、细胞培养类器具、容器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52" w:author="wl" w:date="2016-09-08T14:26:37Z"/>
        </w:trPr>
        <w:tc>
          <w:tcPr>
            <w:tcW w:w="1462" w:type="dxa"/>
            <w:vMerge w:val="continue"/>
            <w:vAlign w:val="center"/>
          </w:tcPr>
          <w:p>
            <w:pPr>
              <w:jc w:val="both"/>
              <w:rPr>
                <w:ins w:id="753" w:author="wl" w:date="2016-09-08T14:26:37Z"/>
                <w:sz w:val="20"/>
                <w:szCs w:val="20"/>
              </w:rPr>
            </w:pPr>
          </w:p>
        </w:tc>
        <w:tc>
          <w:tcPr>
            <w:tcW w:w="2112" w:type="dxa"/>
            <w:vAlign w:val="center"/>
          </w:tcPr>
          <w:p>
            <w:pPr>
              <w:jc w:val="both"/>
              <w:rPr>
                <w:ins w:id="754" w:author="wl" w:date="2016-09-08T14:26:37Z"/>
                <w:sz w:val="20"/>
                <w:szCs w:val="20"/>
              </w:rPr>
            </w:pPr>
            <w:ins w:id="755" w:author="wl" w:date="2016-09-08T14:26:37Z">
              <w:r>
                <w:rPr>
                  <w:rFonts w:hint="eastAsia"/>
                  <w:sz w:val="20"/>
                  <w:szCs w:val="20"/>
                </w:rPr>
                <w:t>7.5 仪表（12）</w:t>
              </w:r>
            </w:ins>
          </w:p>
        </w:tc>
        <w:tc>
          <w:tcPr>
            <w:tcW w:w="5436" w:type="dxa"/>
            <w:vAlign w:val="center"/>
          </w:tcPr>
          <w:p>
            <w:pPr>
              <w:jc w:val="both"/>
              <w:rPr>
                <w:ins w:id="756" w:author="wl" w:date="2016-09-08T14:26:37Z"/>
                <w:sz w:val="20"/>
                <w:szCs w:val="20"/>
              </w:rPr>
            </w:pPr>
            <w:ins w:id="757" w:author="wl" w:date="2016-09-08T14:26:37Z">
              <w:r>
                <w:rPr>
                  <w:rFonts w:hint="eastAsia"/>
                  <w:sz w:val="20"/>
                  <w:szCs w:val="20"/>
                </w:rPr>
                <w:t>水表、热量表、燃气表、电度表、压力仪表、流量计、温度测量仪表、物位检测仪表、节流装置、电工测量仪表、其它仪表、仪表配件</w:t>
              </w:r>
            </w:ins>
          </w:p>
        </w:tc>
      </w:tr>
    </w:tbl>
    <w:p>
      <w:pPr>
        <w:rPr>
          <w:rFonts w:hint="eastAsia"/>
          <w:sz w:val="24"/>
          <w:szCs w:val="24"/>
        </w:rPr>
      </w:pPr>
    </w:p>
    <w:p>
      <w:pPr>
        <w:pStyle w:val="4"/>
        <w:pageBreakBefore w:val="0"/>
        <w:kinsoku/>
        <w:wordWrap/>
        <w:overflowPunct/>
        <w:topLinePunct w:val="0"/>
        <w:bidi w:val="0"/>
        <w:snapToGrid/>
        <w:spacing w:line="360" w:lineRule="auto"/>
        <w:ind w:right="0" w:rightChars="0"/>
        <w:textAlignment w:val="auto"/>
        <w:rPr>
          <w:ins w:id="759" w:author="wl" w:date="2016-09-08T14:27:19Z"/>
          <w:sz w:val="24"/>
          <w:szCs w:val="24"/>
        </w:rPr>
        <w:pPrChange w:id="758" w:author="wl" w:date="2016-09-08T14:27:14Z">
          <w:pPr>
            <w:pStyle w:val="4"/>
            <w:pageBreakBefore w:val="0"/>
            <w:kinsoku/>
            <w:wordWrap/>
            <w:overflowPunct/>
            <w:topLinePunct w:val="0"/>
            <w:bidi w:val="0"/>
            <w:snapToGrid/>
            <w:spacing w:line="360" w:lineRule="auto"/>
            <w:ind w:right="0" w:rightChars="0"/>
            <w:textAlignment w:val="auto"/>
          </w:pPr>
        </w:pPrChange>
      </w:pPr>
      <w:ins w:id="760" w:author="wl" w:date="2016-09-08T14:27:10Z">
        <w:bookmarkStart w:id="55" w:name="_Toc21166"/>
        <w:bookmarkStart w:id="56" w:name="_Toc32207"/>
        <w:bookmarkStart w:id="57" w:name="_Toc23975"/>
        <w:bookmarkStart w:id="58" w:name="_Toc20757"/>
        <w:bookmarkStart w:id="59" w:name="_Toc13046"/>
        <w:r>
          <w:rPr>
            <w:rFonts w:hint="eastAsia"/>
            <w:sz w:val="24"/>
            <w:szCs w:val="24"/>
            <w:lang w:val="en-US" w:eastAsia="zh-CN"/>
          </w:rPr>
          <w:t>安全</w:t>
        </w:r>
      </w:ins>
      <w:ins w:id="761" w:author="wl" w:date="2016-09-08T14:27:12Z">
        <w:r>
          <w:rPr>
            <w:rFonts w:hint="eastAsia"/>
            <w:sz w:val="24"/>
            <w:szCs w:val="24"/>
            <w:lang w:val="en-US" w:eastAsia="zh-CN"/>
          </w:rPr>
          <w:t>防护</w:t>
        </w:r>
      </w:ins>
    </w:p>
    <w:p>
      <w:pPr>
        <w:pStyle w:val="4"/>
        <w:pageBreakBefore w:val="0"/>
        <w:numPr>
          <w:ilvl w:val="-1"/>
          <w:numId w:val="0"/>
        </w:numPr>
        <w:kinsoku/>
        <w:wordWrap/>
        <w:overflowPunct/>
        <w:topLinePunct w:val="0"/>
        <w:bidi w:val="0"/>
        <w:snapToGrid/>
        <w:spacing w:line="360" w:lineRule="auto"/>
        <w:ind w:left="0" w:right="0" w:rightChars="0" w:firstLine="0"/>
        <w:textAlignment w:val="auto"/>
        <w:rPr>
          <w:ins w:id="763" w:author="wl" w:date="2016-09-08T14:27:45Z"/>
          <w:rFonts w:hint="eastAsia"/>
          <w:szCs w:val="24"/>
          <w:rPrChange w:id="764" w:author="wl" w:date="2016-09-08T14:27:45Z">
            <w:rPr>
              <w:ins w:id="765" w:author="wl" w:date="2016-09-08T14:27:45Z"/>
              <w:rFonts w:hint="eastAsia"/>
            </w:rPr>
          </w:rPrChange>
        </w:rPr>
        <w:pPrChange w:id="762" w:author="wl" w:date="2016-09-08T14:27:21Z">
          <w:pPr>
            <w:pStyle w:val="4"/>
            <w:pageBreakBefore w:val="0"/>
            <w:kinsoku/>
            <w:wordWrap/>
            <w:overflowPunct/>
            <w:topLinePunct w:val="0"/>
            <w:bidi w:val="0"/>
            <w:snapToGrid/>
            <w:spacing w:line="360" w:lineRule="auto"/>
            <w:ind w:right="0" w:rightChars="0"/>
            <w:textAlignment w:val="auto"/>
          </w:pPr>
        </w:pPrChange>
      </w:pPr>
      <w:ins w:id="766" w:author="wl" w:date="2016-09-08T14:27:47Z">
        <w:r>
          <w:rPr>
            <w:rFonts w:hint="eastAsia"/>
            <w:szCs w:val="24"/>
            <w:lang w:val="en-US" w:eastAsia="zh-CN"/>
          </w:rPr>
          <w:t xml:space="preserve">  </w:t>
        </w:r>
      </w:ins>
      <w:ins w:id="767" w:author="wl" w:date="2016-09-08T14:27:48Z">
        <w:r>
          <w:rPr>
            <w:rFonts w:hint="eastAsia"/>
            <w:szCs w:val="24"/>
            <w:lang w:val="en-US" w:eastAsia="zh-CN"/>
          </w:rPr>
          <w:t xml:space="preserve"> </w:t>
        </w:r>
      </w:ins>
      <w:ins w:id="768" w:author="wl" w:date="2016-09-08T14:27:49Z">
        <w:r>
          <w:rPr>
            <w:rFonts w:hint="eastAsia"/>
            <w:szCs w:val="24"/>
            <w:lang w:val="en-US" w:eastAsia="zh-CN"/>
          </w:rPr>
          <w:t xml:space="preserve"> </w:t>
        </w:r>
      </w:ins>
      <w:ins w:id="769" w:author="wl" w:date="2016-09-08T14:27:45Z">
        <w:r>
          <w:rPr>
            <w:rFonts w:hint="eastAsia"/>
            <w:szCs w:val="24"/>
            <w:rPrChange w:id="770" w:author="wl" w:date="2016-09-08T14:27:45Z">
              <w:rPr>
                <w:rFonts w:hint="eastAsia"/>
              </w:rPr>
            </w:rPrChange>
          </w:rPr>
          <w:t>安全防护，即安防。在施工过程中做好保护准备，以应付攻击或者避免受害，从而使被保护对象处于没有危险、不受侵害、不出现事故的安全状态。</w:t>
        </w:r>
      </w:ins>
    </w:p>
    <w:p>
      <w:pPr>
        <w:pStyle w:val="4"/>
        <w:pageBreakBefore w:val="0"/>
        <w:numPr>
          <w:ilvl w:val="-1"/>
          <w:numId w:val="0"/>
        </w:numPr>
        <w:kinsoku/>
        <w:wordWrap/>
        <w:overflowPunct/>
        <w:topLinePunct w:val="0"/>
        <w:bidi w:val="0"/>
        <w:snapToGrid/>
        <w:spacing w:line="360" w:lineRule="auto"/>
        <w:ind w:left="0" w:right="0" w:rightChars="0" w:firstLine="480"/>
        <w:textAlignment w:val="auto"/>
        <w:rPr>
          <w:ins w:id="772" w:author="wl" w:date="2016-09-08T14:27:52Z"/>
          <w:rFonts w:hint="eastAsia"/>
          <w:szCs w:val="24"/>
        </w:rPr>
        <w:pPrChange w:id="771" w:author="wl" w:date="2016-09-08T14:27:21Z">
          <w:pPr>
            <w:pStyle w:val="4"/>
            <w:pageBreakBefore w:val="0"/>
            <w:kinsoku/>
            <w:wordWrap/>
            <w:overflowPunct/>
            <w:topLinePunct w:val="0"/>
            <w:bidi w:val="0"/>
            <w:snapToGrid/>
            <w:spacing w:line="360" w:lineRule="auto"/>
            <w:ind w:right="0" w:rightChars="0"/>
            <w:textAlignment w:val="auto"/>
          </w:pPr>
        </w:pPrChange>
      </w:pPr>
      <w:ins w:id="773" w:author="wl" w:date="2016-09-08T14:27:45Z">
        <w:r>
          <w:rPr>
            <w:rFonts w:hint="eastAsia"/>
            <w:szCs w:val="24"/>
            <w:rPrChange w:id="774" w:author="wl" w:date="2016-09-08T14:27:45Z">
              <w:rPr>
                <w:rFonts w:hint="eastAsia"/>
              </w:rPr>
            </w:rPrChange>
          </w:rPr>
          <w:t>安全防护的二级、三级分类如表8所示。安全防护按照人体生理部位及用途不同分类手部防护、面部防护、头部防护、足部防护、身体防护、坠落防护、防护布网绳。</w:t>
        </w:r>
      </w:ins>
    </w:p>
    <w:p>
      <w:pPr>
        <w:pStyle w:val="4"/>
        <w:pageBreakBefore w:val="0"/>
        <w:numPr>
          <w:ilvl w:val="-1"/>
          <w:numId w:val="0"/>
        </w:numPr>
        <w:kinsoku/>
        <w:wordWrap/>
        <w:overflowPunct/>
        <w:topLinePunct w:val="0"/>
        <w:bidi w:val="0"/>
        <w:snapToGrid/>
        <w:spacing w:line="360" w:lineRule="auto"/>
        <w:ind w:left="0" w:right="0" w:rightChars="0" w:firstLine="480"/>
        <w:textAlignment w:val="auto"/>
        <w:rPr>
          <w:ins w:id="776" w:author="wl" w:date="2016-09-08T14:29:00Z"/>
          <w:rFonts w:hint="eastAsia"/>
          <w:szCs w:val="24"/>
        </w:rPr>
        <w:pPrChange w:id="775" w:author="wl" w:date="2016-09-08T14:27:21Z">
          <w:pPr>
            <w:pStyle w:val="4"/>
            <w:pageBreakBefore w:val="0"/>
            <w:kinsoku/>
            <w:wordWrap/>
            <w:overflowPunct/>
            <w:topLinePunct w:val="0"/>
            <w:bidi w:val="0"/>
            <w:snapToGrid/>
            <w:spacing w:line="360" w:lineRule="auto"/>
            <w:ind w:right="0" w:rightChars="0"/>
            <w:textAlignment w:val="auto"/>
          </w:pPr>
        </w:pPrChange>
      </w:pPr>
      <w:ins w:id="777" w:author="wl" w:date="2016-09-08T14:28:58Z">
        <w:r>
          <w:rPr>
            <w:rFonts w:hint="eastAsia"/>
            <w:szCs w:val="24"/>
          </w:rPr>
          <w:t>表8 仪器仪表二级和三级分类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2112"/>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78" w:author="wl" w:date="2016-09-08T14:29:15Z"/>
        </w:trPr>
        <w:tc>
          <w:tcPr>
            <w:tcW w:w="1462" w:type="dxa"/>
            <w:vAlign w:val="center"/>
          </w:tcPr>
          <w:p>
            <w:pPr>
              <w:jc w:val="center"/>
              <w:rPr>
                <w:ins w:id="779" w:author="wl" w:date="2016-09-08T14:29:15Z"/>
                <w:sz w:val="20"/>
              </w:rPr>
            </w:pPr>
            <w:ins w:id="780" w:author="wl" w:date="2016-09-08T14:29:15Z">
              <w:r>
                <w:rPr>
                  <w:rFonts w:hint="eastAsia"/>
                  <w:sz w:val="20"/>
                </w:rPr>
                <w:t>一级分类</w:t>
              </w:r>
            </w:ins>
          </w:p>
        </w:tc>
        <w:tc>
          <w:tcPr>
            <w:tcW w:w="2112" w:type="dxa"/>
            <w:vAlign w:val="center"/>
          </w:tcPr>
          <w:p>
            <w:pPr>
              <w:jc w:val="center"/>
              <w:rPr>
                <w:ins w:id="781" w:author="wl" w:date="2016-09-08T14:29:15Z"/>
                <w:sz w:val="20"/>
              </w:rPr>
            </w:pPr>
            <w:ins w:id="782" w:author="wl" w:date="2016-09-08T14:29:15Z">
              <w:r>
                <w:rPr>
                  <w:rFonts w:hint="eastAsia"/>
                  <w:sz w:val="20"/>
                </w:rPr>
                <w:t>二级分类 （种数）</w:t>
              </w:r>
            </w:ins>
          </w:p>
        </w:tc>
        <w:tc>
          <w:tcPr>
            <w:tcW w:w="5436" w:type="dxa"/>
            <w:vAlign w:val="center"/>
          </w:tcPr>
          <w:p>
            <w:pPr>
              <w:jc w:val="center"/>
              <w:rPr>
                <w:ins w:id="783" w:author="wl" w:date="2016-09-08T14:29:15Z"/>
                <w:sz w:val="20"/>
              </w:rPr>
            </w:pPr>
            <w:ins w:id="784" w:author="wl" w:date="2016-09-08T14:29:15Z">
              <w:r>
                <w:rPr>
                  <w:rFonts w:hint="eastAsia"/>
                  <w:sz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85" w:author="wl" w:date="2016-09-08T14:29:15Z"/>
        </w:trPr>
        <w:tc>
          <w:tcPr>
            <w:tcW w:w="1462" w:type="dxa"/>
            <w:vMerge w:val="restart"/>
            <w:vAlign w:val="center"/>
          </w:tcPr>
          <w:p>
            <w:pPr>
              <w:jc w:val="both"/>
              <w:rPr>
                <w:ins w:id="786" w:author="wl" w:date="2016-09-08T14:29:15Z"/>
                <w:sz w:val="20"/>
              </w:rPr>
            </w:pPr>
            <w:ins w:id="787" w:author="wl" w:date="2016-09-08T14:29:15Z">
              <w:r>
                <w:rPr>
                  <w:rFonts w:hint="eastAsia"/>
                  <w:sz w:val="20"/>
                </w:rPr>
                <w:t>8. 安全防护</w:t>
              </w:r>
            </w:ins>
          </w:p>
        </w:tc>
        <w:tc>
          <w:tcPr>
            <w:tcW w:w="2112" w:type="dxa"/>
            <w:vAlign w:val="center"/>
          </w:tcPr>
          <w:p>
            <w:pPr>
              <w:jc w:val="both"/>
              <w:rPr>
                <w:ins w:id="788" w:author="wl" w:date="2016-09-08T14:29:15Z"/>
                <w:sz w:val="20"/>
              </w:rPr>
            </w:pPr>
            <w:ins w:id="789" w:author="wl" w:date="2016-09-08T14:29:15Z">
              <w:r>
                <w:rPr>
                  <w:rFonts w:hint="eastAsia"/>
                  <w:sz w:val="20"/>
                </w:rPr>
                <w:t>8.1手部防护（9）</w:t>
              </w:r>
            </w:ins>
          </w:p>
        </w:tc>
        <w:tc>
          <w:tcPr>
            <w:tcW w:w="5436" w:type="dxa"/>
            <w:vAlign w:val="center"/>
          </w:tcPr>
          <w:p>
            <w:pPr>
              <w:jc w:val="both"/>
              <w:rPr>
                <w:ins w:id="790" w:author="wl" w:date="2016-09-08T14:29:15Z"/>
                <w:sz w:val="20"/>
              </w:rPr>
            </w:pPr>
            <w:ins w:id="791" w:author="wl" w:date="2016-09-08T14:29:15Z">
              <w:r>
                <w:rPr>
                  <w:rFonts w:hint="eastAsia"/>
                  <w:sz w:val="20"/>
                </w:rPr>
                <w:t>通用手套、一次性手套、焊工手套、耐高温/耐低温手套、防割手套、绝缘手套、防化手套、防静电手套、其他手部防护</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ins w:id="792" w:author="wl" w:date="2016-09-08T14:29:15Z"/>
        </w:trPr>
        <w:tc>
          <w:tcPr>
            <w:tcW w:w="1462" w:type="dxa"/>
            <w:vMerge w:val="continue"/>
            <w:vAlign w:val="center"/>
          </w:tcPr>
          <w:p>
            <w:pPr>
              <w:jc w:val="both"/>
              <w:rPr>
                <w:ins w:id="793" w:author="wl" w:date="2016-09-08T14:29:15Z"/>
                <w:sz w:val="20"/>
              </w:rPr>
            </w:pPr>
          </w:p>
        </w:tc>
        <w:tc>
          <w:tcPr>
            <w:tcW w:w="2112" w:type="dxa"/>
            <w:vAlign w:val="center"/>
          </w:tcPr>
          <w:p>
            <w:pPr>
              <w:jc w:val="both"/>
              <w:rPr>
                <w:ins w:id="794" w:author="wl" w:date="2016-09-08T14:29:15Z"/>
                <w:sz w:val="20"/>
              </w:rPr>
            </w:pPr>
            <w:ins w:id="795" w:author="wl" w:date="2016-09-08T14:29:15Z">
              <w:r>
                <w:rPr>
                  <w:rFonts w:hint="eastAsia"/>
                  <w:sz w:val="20"/>
                </w:rPr>
                <w:t>8.2面部防护（9）</w:t>
              </w:r>
            </w:ins>
          </w:p>
        </w:tc>
        <w:tc>
          <w:tcPr>
            <w:tcW w:w="5436" w:type="dxa"/>
            <w:vAlign w:val="center"/>
          </w:tcPr>
          <w:p>
            <w:pPr>
              <w:jc w:val="both"/>
              <w:rPr>
                <w:ins w:id="796" w:author="wl" w:date="2016-09-08T14:29:15Z"/>
                <w:sz w:val="20"/>
              </w:rPr>
            </w:pPr>
            <w:ins w:id="797" w:author="wl" w:date="2016-09-08T14:29:15Z">
              <w:r>
                <w:rPr>
                  <w:rFonts w:hint="eastAsia"/>
                  <w:sz w:val="20"/>
                </w:rPr>
                <w:t>防尘口罩、一次性口罩、防护面罩、防毒面具、呼吸器、防护眼罩、护目镜、劳保眼镜、耳塞</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ins w:id="798" w:author="wl" w:date="2016-09-08T14:29:15Z"/>
        </w:trPr>
        <w:tc>
          <w:tcPr>
            <w:tcW w:w="1462" w:type="dxa"/>
            <w:vMerge w:val="continue"/>
            <w:vAlign w:val="center"/>
          </w:tcPr>
          <w:p>
            <w:pPr>
              <w:jc w:val="both"/>
              <w:rPr>
                <w:ins w:id="799" w:author="wl" w:date="2016-09-08T14:29:15Z"/>
                <w:sz w:val="20"/>
              </w:rPr>
            </w:pPr>
          </w:p>
        </w:tc>
        <w:tc>
          <w:tcPr>
            <w:tcW w:w="2112" w:type="dxa"/>
            <w:vAlign w:val="center"/>
          </w:tcPr>
          <w:p>
            <w:pPr>
              <w:jc w:val="both"/>
              <w:rPr>
                <w:ins w:id="800" w:author="wl" w:date="2016-09-08T14:29:15Z"/>
                <w:sz w:val="20"/>
              </w:rPr>
            </w:pPr>
            <w:ins w:id="801" w:author="wl" w:date="2016-09-08T14:29:15Z">
              <w:r>
                <w:rPr>
                  <w:rFonts w:hint="eastAsia"/>
                  <w:sz w:val="20"/>
                </w:rPr>
                <w:t>8.3头部防护（5）</w:t>
              </w:r>
            </w:ins>
          </w:p>
        </w:tc>
        <w:tc>
          <w:tcPr>
            <w:tcW w:w="5436" w:type="dxa"/>
            <w:vAlign w:val="center"/>
          </w:tcPr>
          <w:p>
            <w:pPr>
              <w:jc w:val="both"/>
              <w:rPr>
                <w:ins w:id="802" w:author="wl" w:date="2016-09-08T14:29:15Z"/>
                <w:sz w:val="20"/>
              </w:rPr>
            </w:pPr>
            <w:ins w:id="803" w:author="wl" w:date="2016-09-08T14:29:15Z">
              <w:r>
                <w:rPr>
                  <w:rFonts w:hint="eastAsia"/>
                  <w:sz w:val="20"/>
                </w:rPr>
                <w:t>塑料安全帽、ABS安全帽、玻璃钢安全帽、头盔、工作帽</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04" w:author="wl" w:date="2016-09-08T14:29:15Z"/>
        </w:trPr>
        <w:tc>
          <w:tcPr>
            <w:tcW w:w="1462" w:type="dxa"/>
            <w:vMerge w:val="continue"/>
            <w:vAlign w:val="center"/>
          </w:tcPr>
          <w:p>
            <w:pPr>
              <w:jc w:val="both"/>
              <w:rPr>
                <w:ins w:id="805" w:author="wl" w:date="2016-09-08T14:29:15Z"/>
                <w:sz w:val="20"/>
              </w:rPr>
            </w:pPr>
          </w:p>
        </w:tc>
        <w:tc>
          <w:tcPr>
            <w:tcW w:w="2112" w:type="dxa"/>
            <w:vAlign w:val="center"/>
          </w:tcPr>
          <w:p>
            <w:pPr>
              <w:jc w:val="both"/>
              <w:rPr>
                <w:ins w:id="806" w:author="wl" w:date="2016-09-08T14:29:15Z"/>
                <w:sz w:val="20"/>
              </w:rPr>
            </w:pPr>
            <w:ins w:id="807" w:author="wl" w:date="2016-09-08T14:29:15Z">
              <w:r>
                <w:rPr>
                  <w:rFonts w:hint="eastAsia"/>
                  <w:sz w:val="20"/>
                </w:rPr>
                <w:t>8.4足部防护（7）</w:t>
              </w:r>
            </w:ins>
          </w:p>
        </w:tc>
        <w:tc>
          <w:tcPr>
            <w:tcW w:w="5436" w:type="dxa"/>
            <w:vAlign w:val="center"/>
          </w:tcPr>
          <w:p>
            <w:pPr>
              <w:jc w:val="both"/>
              <w:rPr>
                <w:ins w:id="808" w:author="wl" w:date="2016-09-08T14:29:15Z"/>
                <w:sz w:val="20"/>
              </w:rPr>
            </w:pPr>
            <w:ins w:id="809" w:author="wl" w:date="2016-09-08T14:29:15Z">
              <w:r>
                <w:rPr>
                  <w:rFonts w:hint="eastAsia"/>
                  <w:sz w:val="20"/>
                </w:rPr>
                <w:t>防尘鞋、绝缘鞋、防砸防刺穿鞋、防护鞋靴、防静电鞋、雨鞋、鞋套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10" w:author="wl" w:date="2016-09-08T14:29:15Z"/>
        </w:trPr>
        <w:tc>
          <w:tcPr>
            <w:tcW w:w="1462" w:type="dxa"/>
            <w:vMerge w:val="continue"/>
            <w:vAlign w:val="center"/>
          </w:tcPr>
          <w:p>
            <w:pPr>
              <w:jc w:val="both"/>
              <w:rPr>
                <w:ins w:id="811" w:author="wl" w:date="2016-09-08T14:29:15Z"/>
                <w:sz w:val="20"/>
              </w:rPr>
            </w:pPr>
          </w:p>
        </w:tc>
        <w:tc>
          <w:tcPr>
            <w:tcW w:w="2112" w:type="dxa"/>
            <w:vAlign w:val="center"/>
          </w:tcPr>
          <w:p>
            <w:pPr>
              <w:jc w:val="both"/>
              <w:rPr>
                <w:ins w:id="812" w:author="wl" w:date="2016-09-08T14:29:15Z"/>
                <w:sz w:val="20"/>
              </w:rPr>
            </w:pPr>
            <w:ins w:id="813" w:author="wl" w:date="2016-09-08T14:29:15Z">
              <w:r>
                <w:rPr>
                  <w:rFonts w:hint="eastAsia"/>
                  <w:sz w:val="20"/>
                </w:rPr>
                <w:t>8.5身体防护（10）</w:t>
              </w:r>
            </w:ins>
          </w:p>
        </w:tc>
        <w:tc>
          <w:tcPr>
            <w:tcW w:w="5436" w:type="dxa"/>
            <w:vAlign w:val="center"/>
          </w:tcPr>
          <w:p>
            <w:pPr>
              <w:jc w:val="both"/>
              <w:rPr>
                <w:ins w:id="814" w:author="wl" w:date="2016-09-08T14:29:15Z"/>
                <w:sz w:val="20"/>
              </w:rPr>
            </w:pPr>
            <w:ins w:id="815" w:author="wl" w:date="2016-09-08T14:29:15Z">
              <w:r>
                <w:rPr>
                  <w:rFonts w:hint="eastAsia"/>
                  <w:sz w:val="20"/>
                </w:rPr>
                <w:t>工作服、隔热服、防静电服、医用防护服、消防服、电焊服、防尘服、防化服、棉衣、雨衣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816" w:author="wl" w:date="2016-09-08T14:29:15Z"/>
        </w:trPr>
        <w:tc>
          <w:tcPr>
            <w:tcW w:w="1462" w:type="dxa"/>
            <w:vMerge w:val="continue"/>
            <w:vAlign w:val="center"/>
          </w:tcPr>
          <w:p>
            <w:pPr>
              <w:jc w:val="both"/>
              <w:rPr>
                <w:ins w:id="817" w:author="wl" w:date="2016-09-08T14:29:15Z"/>
                <w:sz w:val="20"/>
              </w:rPr>
            </w:pPr>
          </w:p>
        </w:tc>
        <w:tc>
          <w:tcPr>
            <w:tcW w:w="2112" w:type="dxa"/>
            <w:vAlign w:val="center"/>
          </w:tcPr>
          <w:p>
            <w:pPr>
              <w:jc w:val="both"/>
              <w:rPr>
                <w:ins w:id="818" w:author="wl" w:date="2016-09-08T14:29:15Z"/>
                <w:sz w:val="20"/>
              </w:rPr>
            </w:pPr>
            <w:ins w:id="819" w:author="wl" w:date="2016-09-08T14:29:15Z">
              <w:r>
                <w:rPr>
                  <w:rFonts w:hint="eastAsia"/>
                  <w:sz w:val="20"/>
                </w:rPr>
                <w:t>8.6坠落防护（11）</w:t>
              </w:r>
            </w:ins>
          </w:p>
        </w:tc>
        <w:tc>
          <w:tcPr>
            <w:tcW w:w="5436" w:type="dxa"/>
            <w:vAlign w:val="center"/>
          </w:tcPr>
          <w:p>
            <w:pPr>
              <w:jc w:val="both"/>
              <w:rPr>
                <w:ins w:id="820" w:author="wl" w:date="2016-09-08T14:29:15Z"/>
                <w:sz w:val="20"/>
              </w:rPr>
            </w:pPr>
            <w:ins w:id="821" w:author="wl" w:date="2016-09-08T14:29:15Z">
              <w:r>
                <w:rPr>
                  <w:rFonts w:hint="eastAsia"/>
                  <w:sz w:val="20"/>
                </w:rPr>
                <w:t>安全绳、安全钩、安全带、挂锁、护腰带、缓冲绳、自然灾害防护产品、逃生梯、救生器材、防身器具、钢缆锁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822" w:author="wl" w:date="2016-09-08T14:29:15Z"/>
        </w:trPr>
        <w:tc>
          <w:tcPr>
            <w:tcW w:w="1462" w:type="dxa"/>
            <w:vMerge w:val="continue"/>
            <w:vAlign w:val="center"/>
          </w:tcPr>
          <w:p>
            <w:pPr>
              <w:jc w:val="both"/>
              <w:rPr>
                <w:ins w:id="823" w:author="wl" w:date="2016-09-08T14:29:15Z"/>
                <w:sz w:val="20"/>
              </w:rPr>
            </w:pPr>
          </w:p>
        </w:tc>
        <w:tc>
          <w:tcPr>
            <w:tcW w:w="2112" w:type="dxa"/>
            <w:vAlign w:val="center"/>
          </w:tcPr>
          <w:p>
            <w:pPr>
              <w:jc w:val="both"/>
              <w:rPr>
                <w:ins w:id="824" w:author="wl" w:date="2016-09-08T14:29:15Z"/>
                <w:sz w:val="20"/>
              </w:rPr>
            </w:pPr>
            <w:ins w:id="825" w:author="wl" w:date="2016-09-08T14:29:15Z">
              <w:r>
                <w:rPr>
                  <w:rFonts w:hint="eastAsia"/>
                  <w:sz w:val="20"/>
                </w:rPr>
                <w:t>8.7防护布网绳（16）</w:t>
              </w:r>
            </w:ins>
          </w:p>
        </w:tc>
        <w:tc>
          <w:tcPr>
            <w:tcW w:w="5436" w:type="dxa"/>
            <w:vAlign w:val="center"/>
          </w:tcPr>
          <w:p>
            <w:pPr>
              <w:jc w:val="both"/>
              <w:rPr>
                <w:ins w:id="826" w:author="wl" w:date="2016-09-08T14:29:15Z"/>
                <w:sz w:val="20"/>
              </w:rPr>
            </w:pPr>
            <w:ins w:id="827" w:author="wl" w:date="2016-09-08T14:29:15Z">
              <w:r>
                <w:rPr>
                  <w:rFonts w:hint="eastAsia"/>
                  <w:sz w:val="20"/>
                </w:rPr>
                <w:t>彩条布、地膜、塑料布、毡布、草绳、草帘被、麻袋、麻绳、麻线、油麻、安全网、塑料绳、防尘网、遮阳网、尼龙绳、尼龙小线</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ins w:id="828" w:author="wl" w:date="2016-09-08T14:29:15Z"/>
        </w:trPr>
        <w:tc>
          <w:tcPr>
            <w:tcW w:w="1462" w:type="dxa"/>
            <w:vMerge w:val="continue"/>
            <w:vAlign w:val="center"/>
          </w:tcPr>
          <w:p>
            <w:pPr>
              <w:jc w:val="both"/>
              <w:rPr>
                <w:ins w:id="829" w:author="wl" w:date="2016-09-08T14:29:15Z"/>
                <w:sz w:val="20"/>
              </w:rPr>
            </w:pPr>
          </w:p>
        </w:tc>
        <w:tc>
          <w:tcPr>
            <w:tcW w:w="2112" w:type="dxa"/>
            <w:vAlign w:val="center"/>
          </w:tcPr>
          <w:p>
            <w:pPr>
              <w:jc w:val="both"/>
              <w:rPr>
                <w:ins w:id="830" w:author="wl" w:date="2016-09-08T14:29:15Z"/>
                <w:sz w:val="20"/>
              </w:rPr>
            </w:pPr>
            <w:ins w:id="831" w:author="wl" w:date="2016-09-08T14:29:15Z">
              <w:r>
                <w:rPr>
                  <w:rFonts w:hint="eastAsia"/>
                  <w:color w:val="auto"/>
                  <w:sz w:val="20"/>
                  <w:rPrChange w:id="832" w:author="wl" w:date="2016-09-08T14:29:46Z">
                    <w:rPr>
                      <w:rFonts w:hint="eastAsia"/>
                      <w:color w:val="FF0000"/>
                      <w:sz w:val="20"/>
                    </w:rPr>
                  </w:rPrChange>
                </w:rPr>
                <w:t>8.8防护工具／器材（3）</w:t>
              </w:r>
            </w:ins>
          </w:p>
        </w:tc>
        <w:tc>
          <w:tcPr>
            <w:tcW w:w="5436" w:type="dxa"/>
            <w:vAlign w:val="center"/>
          </w:tcPr>
          <w:p>
            <w:pPr>
              <w:jc w:val="both"/>
              <w:rPr>
                <w:ins w:id="833" w:author="wl" w:date="2016-09-08T14:29:15Z"/>
                <w:sz w:val="20"/>
              </w:rPr>
            </w:pPr>
            <w:ins w:id="834" w:author="wl" w:date="2016-09-08T14:29:15Z">
              <w:r>
                <w:rPr>
                  <w:rFonts w:hint="eastAsia"/>
                  <w:color w:val="auto"/>
                  <w:sz w:val="20"/>
                  <w:rPrChange w:id="835" w:author="wl" w:date="2016-09-08T14:29:50Z">
                    <w:rPr>
                      <w:rFonts w:hint="eastAsia"/>
                      <w:color w:val="FF0000"/>
                      <w:sz w:val="20"/>
                    </w:rPr>
                  </w:rPrChange>
                </w:rPr>
                <w:t>警</w:t>
              </w:r>
            </w:ins>
            <w:ins w:id="836" w:author="wl" w:date="2016-09-08T14:29:15Z">
              <w:r>
                <w:rPr>
                  <w:rFonts w:hint="eastAsia"/>
                  <w:sz w:val="20"/>
                </w:rPr>
                <w:t>棍、强光灯、强光手电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ins w:id="837" w:author="wl" w:date="2016-09-08T14:29:15Z"/>
        </w:trPr>
        <w:tc>
          <w:tcPr>
            <w:tcW w:w="1462" w:type="dxa"/>
            <w:vMerge w:val="continue"/>
            <w:vAlign w:val="center"/>
          </w:tcPr>
          <w:p>
            <w:pPr>
              <w:jc w:val="both"/>
              <w:rPr>
                <w:ins w:id="838" w:author="wl" w:date="2016-09-08T14:29:15Z"/>
                <w:sz w:val="20"/>
              </w:rPr>
            </w:pPr>
          </w:p>
        </w:tc>
        <w:tc>
          <w:tcPr>
            <w:tcW w:w="2112" w:type="dxa"/>
            <w:vAlign w:val="center"/>
          </w:tcPr>
          <w:p>
            <w:pPr>
              <w:jc w:val="both"/>
              <w:rPr>
                <w:ins w:id="839" w:author="wl" w:date="2016-09-08T14:29:15Z"/>
                <w:sz w:val="20"/>
              </w:rPr>
            </w:pPr>
            <w:ins w:id="840" w:author="wl" w:date="2016-09-08T14:29:15Z">
              <w:r>
                <w:rPr>
                  <w:rFonts w:hint="eastAsia"/>
                  <w:sz w:val="20"/>
                </w:rPr>
                <w:t>8.9安全标识（4）</w:t>
              </w:r>
            </w:ins>
          </w:p>
        </w:tc>
        <w:tc>
          <w:tcPr>
            <w:tcW w:w="5436" w:type="dxa"/>
            <w:vAlign w:val="center"/>
          </w:tcPr>
          <w:p>
            <w:pPr>
              <w:jc w:val="both"/>
              <w:rPr>
                <w:ins w:id="841" w:author="wl" w:date="2016-09-08T14:29:15Z"/>
                <w:sz w:val="20"/>
              </w:rPr>
            </w:pPr>
            <w:ins w:id="842" w:author="wl" w:date="2016-09-08T14:29:15Z">
              <w:r>
                <w:rPr>
                  <w:rFonts w:hint="eastAsia"/>
                  <w:sz w:val="20"/>
                </w:rPr>
                <w:t>OSHA门标识、地贴警示标识、OSHA火灾消防安全标识、线缆标识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843" w:author="wl" w:date="2016-09-08T14:29:15Z"/>
        </w:trPr>
        <w:tc>
          <w:tcPr>
            <w:tcW w:w="1462" w:type="dxa"/>
            <w:vMerge w:val="continue"/>
            <w:vAlign w:val="center"/>
          </w:tcPr>
          <w:p>
            <w:pPr>
              <w:jc w:val="both"/>
              <w:rPr>
                <w:ins w:id="844" w:author="wl" w:date="2016-09-08T14:29:15Z"/>
                <w:sz w:val="20"/>
              </w:rPr>
            </w:pPr>
          </w:p>
        </w:tc>
        <w:tc>
          <w:tcPr>
            <w:tcW w:w="2112" w:type="dxa"/>
            <w:vAlign w:val="center"/>
          </w:tcPr>
          <w:p>
            <w:pPr>
              <w:jc w:val="both"/>
              <w:rPr>
                <w:ins w:id="845" w:author="wl" w:date="2016-09-08T14:29:15Z"/>
                <w:sz w:val="20"/>
              </w:rPr>
            </w:pPr>
            <w:ins w:id="846" w:author="wl" w:date="2016-09-08T14:29:15Z">
              <w:r>
                <w:rPr>
                  <w:rFonts w:hint="eastAsia"/>
                  <w:sz w:val="20"/>
                </w:rPr>
                <w:t>8.10交通设施（15）</w:t>
              </w:r>
            </w:ins>
          </w:p>
        </w:tc>
        <w:tc>
          <w:tcPr>
            <w:tcW w:w="5436" w:type="dxa"/>
            <w:vAlign w:val="center"/>
          </w:tcPr>
          <w:p>
            <w:pPr>
              <w:jc w:val="both"/>
              <w:rPr>
                <w:ins w:id="847" w:author="wl" w:date="2016-09-08T14:29:15Z"/>
                <w:sz w:val="20"/>
              </w:rPr>
            </w:pPr>
            <w:ins w:id="848" w:author="wl" w:date="2016-09-08T14:29:15Z">
              <w:r>
                <w:rPr>
                  <w:rFonts w:hint="eastAsia"/>
                  <w:sz w:val="20"/>
                </w:rPr>
                <w:t>栅栏、防撞装置、隔离装置、交通标志、反射镜、自行车架、车位锁、交通岗亭岗台、公路监视系统、交通服、警示灯、减速带、反光材料、高速公路附属设施、其他交通设施</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ins w:id="849" w:author="wl" w:date="2016-09-08T14:29:15Z"/>
        </w:trPr>
        <w:tc>
          <w:tcPr>
            <w:tcW w:w="1462" w:type="dxa"/>
            <w:vMerge w:val="continue"/>
            <w:vAlign w:val="center"/>
          </w:tcPr>
          <w:p>
            <w:pPr>
              <w:jc w:val="both"/>
              <w:rPr>
                <w:ins w:id="850" w:author="wl" w:date="2016-09-08T14:29:15Z"/>
                <w:sz w:val="20"/>
              </w:rPr>
            </w:pPr>
          </w:p>
        </w:tc>
        <w:tc>
          <w:tcPr>
            <w:tcW w:w="2112" w:type="dxa"/>
            <w:vAlign w:val="center"/>
          </w:tcPr>
          <w:p>
            <w:pPr>
              <w:jc w:val="both"/>
              <w:rPr>
                <w:ins w:id="851" w:author="wl" w:date="2016-09-08T14:29:15Z"/>
                <w:sz w:val="20"/>
              </w:rPr>
            </w:pPr>
            <w:ins w:id="852" w:author="wl" w:date="2016-09-08T14:29:15Z">
              <w:r>
                <w:rPr>
                  <w:rFonts w:hint="eastAsia"/>
                  <w:sz w:val="20"/>
                </w:rPr>
                <w:t>8.11其他防护材料（3）</w:t>
              </w:r>
            </w:ins>
          </w:p>
        </w:tc>
        <w:tc>
          <w:tcPr>
            <w:tcW w:w="5436" w:type="dxa"/>
            <w:vAlign w:val="center"/>
          </w:tcPr>
          <w:p>
            <w:pPr>
              <w:jc w:val="both"/>
              <w:rPr>
                <w:ins w:id="853" w:author="wl" w:date="2016-09-08T14:29:15Z"/>
                <w:sz w:val="20"/>
              </w:rPr>
            </w:pPr>
            <w:ins w:id="854" w:author="wl" w:date="2016-09-08T14:29:15Z">
              <w:r>
                <w:rPr>
                  <w:rFonts w:hint="eastAsia"/>
                  <w:sz w:val="20"/>
                </w:rPr>
                <w:t>急救箱、急救淋浴、眼睛清洗工具</w:t>
              </w:r>
            </w:ins>
          </w:p>
        </w:tc>
      </w:tr>
    </w:tbl>
    <w:p>
      <w:pPr>
        <w:pStyle w:val="4"/>
        <w:pageBreakBefore w:val="0"/>
        <w:numPr>
          <w:ilvl w:val="-1"/>
          <w:numId w:val="0"/>
        </w:numPr>
        <w:kinsoku/>
        <w:wordWrap/>
        <w:overflowPunct/>
        <w:topLinePunct w:val="0"/>
        <w:bidi w:val="0"/>
        <w:snapToGrid/>
        <w:spacing w:line="360" w:lineRule="auto"/>
        <w:ind w:left="0" w:right="0" w:rightChars="0" w:firstLine="0"/>
        <w:textAlignment w:val="auto"/>
        <w:rPr>
          <w:ins w:id="856" w:author="wl" w:date="2016-09-08T14:27:15Z"/>
          <w:rFonts w:hint="eastAsia"/>
          <w:szCs w:val="24"/>
        </w:rPr>
        <w:pPrChange w:id="855" w:author="wl" w:date="2016-09-08T14:29:29Z">
          <w:pPr>
            <w:pStyle w:val="4"/>
            <w:pageBreakBefore w:val="0"/>
            <w:kinsoku/>
            <w:wordWrap/>
            <w:overflowPunct/>
            <w:topLinePunct w:val="0"/>
            <w:bidi w:val="0"/>
            <w:snapToGrid/>
            <w:spacing w:line="360" w:lineRule="auto"/>
            <w:ind w:right="0" w:rightChars="0"/>
            <w:textAlignment w:val="auto"/>
          </w:pPr>
        </w:pPrChange>
      </w:pPr>
    </w:p>
    <w:p>
      <w:pPr>
        <w:pStyle w:val="4"/>
        <w:pageBreakBefore w:val="0"/>
        <w:kinsoku/>
        <w:wordWrap/>
        <w:overflowPunct/>
        <w:topLinePunct w:val="0"/>
        <w:bidi w:val="0"/>
        <w:snapToGrid/>
        <w:spacing w:line="360" w:lineRule="auto"/>
        <w:ind w:right="0" w:rightChars="0"/>
        <w:textAlignment w:val="auto"/>
        <w:rPr>
          <w:ins w:id="858" w:author="wl" w:date="2016-09-08T14:30:09Z"/>
          <w:sz w:val="24"/>
          <w:szCs w:val="24"/>
        </w:rPr>
        <w:pPrChange w:id="857" w:author="wl" w:date="2016-09-08T14:27:14Z">
          <w:pPr>
            <w:pStyle w:val="4"/>
            <w:pageBreakBefore w:val="0"/>
            <w:kinsoku/>
            <w:wordWrap/>
            <w:overflowPunct/>
            <w:topLinePunct w:val="0"/>
            <w:bidi w:val="0"/>
            <w:snapToGrid/>
            <w:spacing w:line="360" w:lineRule="auto"/>
            <w:ind w:right="0" w:rightChars="0"/>
            <w:textAlignment w:val="auto"/>
          </w:pPr>
        </w:pPrChange>
      </w:pPr>
      <w:ins w:id="859" w:author="wl" w:date="2016-09-08T14:30:07Z">
        <w:r>
          <w:rPr>
            <w:rFonts w:hint="eastAsia"/>
            <w:sz w:val="24"/>
            <w:szCs w:val="24"/>
            <w:lang w:val="en-US" w:eastAsia="zh-CN"/>
          </w:rPr>
          <w:t>机械</w:t>
        </w:r>
      </w:ins>
      <w:ins w:id="860" w:author="wl" w:date="2016-09-08T14:30:08Z">
        <w:r>
          <w:rPr>
            <w:rFonts w:hint="eastAsia"/>
            <w:sz w:val="24"/>
            <w:szCs w:val="24"/>
            <w:lang w:val="en-US" w:eastAsia="zh-CN"/>
          </w:rPr>
          <w:t>设备</w:t>
        </w:r>
      </w:ins>
    </w:p>
    <w:p>
      <w:pPr>
        <w:pStyle w:val="4"/>
        <w:pageBreakBefore w:val="0"/>
        <w:numPr>
          <w:ilvl w:val="-1"/>
          <w:numId w:val="0"/>
        </w:numPr>
        <w:kinsoku/>
        <w:wordWrap/>
        <w:overflowPunct/>
        <w:topLinePunct w:val="0"/>
        <w:bidi w:val="0"/>
        <w:snapToGrid/>
        <w:spacing w:line="360" w:lineRule="auto"/>
        <w:ind w:left="0" w:right="0" w:rightChars="0" w:firstLine="0"/>
        <w:textAlignment w:val="auto"/>
        <w:rPr>
          <w:ins w:id="862" w:author="wl" w:date="2016-09-08T14:29:33Z"/>
          <w:sz w:val="24"/>
          <w:szCs w:val="24"/>
        </w:rPr>
        <w:pPrChange w:id="861" w:author="wl" w:date="2016-09-08T14:30:10Z">
          <w:pPr>
            <w:pStyle w:val="4"/>
            <w:pageBreakBefore w:val="0"/>
            <w:kinsoku/>
            <w:wordWrap/>
            <w:overflowPunct/>
            <w:topLinePunct w:val="0"/>
            <w:bidi w:val="0"/>
            <w:snapToGrid/>
            <w:spacing w:line="360" w:lineRule="auto"/>
            <w:ind w:right="0" w:rightChars="0"/>
            <w:textAlignment w:val="auto"/>
          </w:pPr>
        </w:pPrChange>
      </w:pPr>
      <w:ins w:id="863" w:author="wl" w:date="2016-09-08T14:30:23Z">
        <w:r>
          <w:rPr>
            <w:rFonts w:hint="eastAsia"/>
            <w:sz w:val="24"/>
            <w:szCs w:val="24"/>
            <w:lang w:val="en-US" w:eastAsia="zh-CN"/>
          </w:rPr>
          <w:t xml:space="preserve">   </w:t>
        </w:r>
      </w:ins>
      <w:ins w:id="864" w:author="wl" w:date="2016-09-08T14:30:24Z">
        <w:r>
          <w:rPr>
            <w:rFonts w:hint="eastAsia"/>
            <w:sz w:val="24"/>
            <w:szCs w:val="24"/>
            <w:lang w:val="en-US" w:eastAsia="zh-CN"/>
          </w:rPr>
          <w:t xml:space="preserve"> </w:t>
        </w:r>
      </w:ins>
      <w:ins w:id="865" w:author="wl" w:date="2016-09-08T14:30:21Z">
        <w:r>
          <w:rPr>
            <w:rFonts w:hint="eastAsia"/>
            <w:sz w:val="24"/>
            <w:szCs w:val="24"/>
          </w:rPr>
          <w:t>机械设备种类繁多，机械设备运行时，其一些部件甚至其本身可进行不同形式的机械运动。机械设备二级、三级分类如表9所示，按照不同工程类别分为土方机械、筑路机械、桩工机械、混凝土机械、起重机械、矿山机械、石油钻采机械、发电机组／电机、机床及附件、木工机械、泵／风机和其他成套设备等。</w:t>
        </w:r>
      </w:ins>
    </w:p>
    <w:p>
      <w:pPr>
        <w:pStyle w:val="4"/>
        <w:pageBreakBefore w:val="0"/>
        <w:numPr>
          <w:ilvl w:val="-1"/>
          <w:numId w:val="0"/>
        </w:numPr>
        <w:kinsoku/>
        <w:wordWrap/>
        <w:overflowPunct/>
        <w:topLinePunct w:val="0"/>
        <w:bidi w:val="0"/>
        <w:snapToGrid/>
        <w:spacing w:line="360" w:lineRule="auto"/>
        <w:ind w:left="0" w:right="0" w:rightChars="0" w:firstLine="480"/>
        <w:textAlignment w:val="auto"/>
        <w:rPr>
          <w:ins w:id="867" w:author="wl" w:date="2016-09-08T14:30:38Z"/>
          <w:rFonts w:hint="eastAsia"/>
          <w:sz w:val="24"/>
          <w:szCs w:val="24"/>
        </w:rPr>
        <w:pPrChange w:id="866" w:author="wl" w:date="2016-09-08T14:29:35Z">
          <w:pPr>
            <w:pStyle w:val="4"/>
            <w:pageBreakBefore w:val="0"/>
            <w:kinsoku/>
            <w:wordWrap/>
            <w:overflowPunct/>
            <w:topLinePunct w:val="0"/>
            <w:bidi w:val="0"/>
            <w:snapToGrid/>
            <w:spacing w:line="360" w:lineRule="auto"/>
            <w:ind w:right="0" w:rightChars="0"/>
            <w:textAlignment w:val="auto"/>
          </w:pPr>
        </w:pPrChange>
      </w:pPr>
      <w:ins w:id="868" w:author="wl" w:date="2016-09-08T14:30:35Z">
        <w:r>
          <w:rPr>
            <w:rFonts w:hint="eastAsia"/>
            <w:sz w:val="24"/>
            <w:szCs w:val="24"/>
          </w:rPr>
          <w:t>表9 机械设备二级和三级分类</w:t>
        </w:r>
      </w:ins>
    </w:p>
    <w:tbl>
      <w:tblPr>
        <w:tblStyle w:val="31"/>
        <w:tblpPr w:leftFromText="180" w:rightFromText="180" w:vertAnchor="text" w:horzAnchor="page" w:tblpX="1431" w:tblpY="406"/>
        <w:tblOverlap w:val="never"/>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2112"/>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69" w:author="wl" w:date="2016-09-08T14:30:57Z"/>
        </w:trPr>
        <w:tc>
          <w:tcPr>
            <w:tcW w:w="1462" w:type="dxa"/>
            <w:vAlign w:val="center"/>
          </w:tcPr>
          <w:p>
            <w:pPr>
              <w:jc w:val="center"/>
              <w:rPr>
                <w:ins w:id="870" w:author="wl" w:date="2016-09-08T14:30:57Z"/>
                <w:sz w:val="20"/>
              </w:rPr>
            </w:pPr>
            <w:ins w:id="871" w:author="wl" w:date="2016-09-08T14:30:57Z">
              <w:r>
                <w:rPr>
                  <w:rFonts w:hint="eastAsia"/>
                  <w:sz w:val="20"/>
                </w:rPr>
                <w:t>一级分类</w:t>
              </w:r>
            </w:ins>
          </w:p>
        </w:tc>
        <w:tc>
          <w:tcPr>
            <w:tcW w:w="2112" w:type="dxa"/>
            <w:vAlign w:val="center"/>
          </w:tcPr>
          <w:p>
            <w:pPr>
              <w:jc w:val="center"/>
              <w:rPr>
                <w:ins w:id="872" w:author="wl" w:date="2016-09-08T14:30:57Z"/>
                <w:sz w:val="20"/>
              </w:rPr>
            </w:pPr>
            <w:ins w:id="873" w:author="wl" w:date="2016-09-08T14:30:57Z">
              <w:r>
                <w:rPr>
                  <w:rFonts w:hint="eastAsia"/>
                  <w:sz w:val="20"/>
                </w:rPr>
                <w:t>二级分类 （种数）</w:t>
              </w:r>
            </w:ins>
          </w:p>
        </w:tc>
        <w:tc>
          <w:tcPr>
            <w:tcW w:w="5436" w:type="dxa"/>
            <w:vAlign w:val="center"/>
          </w:tcPr>
          <w:p>
            <w:pPr>
              <w:jc w:val="center"/>
              <w:rPr>
                <w:ins w:id="874" w:author="wl" w:date="2016-09-08T14:30:57Z"/>
                <w:sz w:val="20"/>
              </w:rPr>
            </w:pPr>
            <w:ins w:id="875" w:author="wl" w:date="2016-09-08T14:30:57Z">
              <w:r>
                <w:rPr>
                  <w:rFonts w:hint="eastAsia"/>
                  <w:sz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76" w:author="wl" w:date="2016-09-08T14:30:57Z"/>
        </w:trPr>
        <w:tc>
          <w:tcPr>
            <w:tcW w:w="1462" w:type="dxa"/>
            <w:vMerge w:val="restart"/>
            <w:vAlign w:val="center"/>
          </w:tcPr>
          <w:p>
            <w:pPr>
              <w:jc w:val="both"/>
              <w:rPr>
                <w:ins w:id="877" w:author="wl" w:date="2016-09-08T14:30:57Z"/>
                <w:sz w:val="20"/>
              </w:rPr>
            </w:pPr>
            <w:ins w:id="878" w:author="wl" w:date="2016-09-08T14:30:57Z">
              <w:r>
                <w:rPr>
                  <w:rFonts w:hint="eastAsia"/>
                  <w:sz w:val="20"/>
                </w:rPr>
                <w:t>9. 机械设备</w:t>
              </w:r>
            </w:ins>
          </w:p>
        </w:tc>
        <w:tc>
          <w:tcPr>
            <w:tcW w:w="2112" w:type="dxa"/>
            <w:vAlign w:val="center"/>
          </w:tcPr>
          <w:p>
            <w:pPr>
              <w:jc w:val="both"/>
              <w:rPr>
                <w:ins w:id="879" w:author="wl" w:date="2016-09-08T14:30:57Z"/>
                <w:sz w:val="20"/>
              </w:rPr>
            </w:pPr>
            <w:ins w:id="880" w:author="wl" w:date="2016-09-08T14:30:57Z">
              <w:r>
                <w:rPr>
                  <w:rFonts w:hint="eastAsia"/>
                  <w:sz w:val="20"/>
                </w:rPr>
                <w:t>9.1土方机械（4）</w:t>
              </w:r>
            </w:ins>
          </w:p>
        </w:tc>
        <w:tc>
          <w:tcPr>
            <w:tcW w:w="5436" w:type="dxa"/>
            <w:vAlign w:val="center"/>
          </w:tcPr>
          <w:p>
            <w:pPr>
              <w:jc w:val="both"/>
              <w:rPr>
                <w:ins w:id="881" w:author="wl" w:date="2016-09-08T14:30:57Z"/>
                <w:sz w:val="20"/>
              </w:rPr>
            </w:pPr>
            <w:ins w:id="882" w:author="wl" w:date="2016-09-08T14:30:57Z">
              <w:r>
                <w:rPr>
                  <w:rFonts w:hint="eastAsia"/>
                  <w:sz w:val="20"/>
                </w:rPr>
                <w:t>挖掘机、推土机、铲运机、装载机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883" w:author="wl" w:date="2016-09-08T14:30:57Z"/>
        </w:trPr>
        <w:tc>
          <w:tcPr>
            <w:tcW w:w="1462" w:type="dxa"/>
            <w:vMerge w:val="continue"/>
            <w:vAlign w:val="center"/>
          </w:tcPr>
          <w:p>
            <w:pPr>
              <w:jc w:val="both"/>
              <w:rPr>
                <w:ins w:id="884" w:author="wl" w:date="2016-09-08T14:30:57Z"/>
                <w:sz w:val="20"/>
              </w:rPr>
            </w:pPr>
          </w:p>
        </w:tc>
        <w:tc>
          <w:tcPr>
            <w:tcW w:w="2112" w:type="dxa"/>
            <w:vAlign w:val="center"/>
          </w:tcPr>
          <w:p>
            <w:pPr>
              <w:jc w:val="both"/>
              <w:rPr>
                <w:ins w:id="885" w:author="wl" w:date="2016-09-08T14:30:57Z"/>
                <w:sz w:val="20"/>
              </w:rPr>
            </w:pPr>
            <w:ins w:id="886" w:author="wl" w:date="2016-09-08T14:30:57Z">
              <w:r>
                <w:rPr>
                  <w:rFonts w:hint="eastAsia"/>
                  <w:sz w:val="20"/>
                </w:rPr>
                <w:t>9.2筑路机械（5）</w:t>
              </w:r>
            </w:ins>
          </w:p>
        </w:tc>
        <w:tc>
          <w:tcPr>
            <w:tcW w:w="5436" w:type="dxa"/>
            <w:vAlign w:val="center"/>
          </w:tcPr>
          <w:p>
            <w:pPr>
              <w:jc w:val="both"/>
              <w:rPr>
                <w:ins w:id="887" w:author="wl" w:date="2016-09-08T14:30:57Z"/>
                <w:rFonts w:ascii="Calibri" w:hAnsi="Calibri" w:cs="Calibri"/>
                <w:sz w:val="20"/>
              </w:rPr>
            </w:pPr>
            <w:ins w:id="888" w:author="wl" w:date="2016-09-08T14:30:57Z">
              <w:r>
                <w:rPr>
                  <w:rFonts w:hint="eastAsia" w:ascii="Calibri" w:hAnsi="Calibri" w:cs="Calibri"/>
                  <w:sz w:val="20"/>
                </w:rPr>
                <w:t>平地机、压实机、铣刨机、沥青摊铺机、沥青搅拌站</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89" w:author="wl" w:date="2016-09-08T14:30:57Z"/>
        </w:trPr>
        <w:tc>
          <w:tcPr>
            <w:tcW w:w="1462" w:type="dxa"/>
            <w:vMerge w:val="continue"/>
            <w:vAlign w:val="center"/>
          </w:tcPr>
          <w:p>
            <w:pPr>
              <w:jc w:val="both"/>
              <w:rPr>
                <w:ins w:id="890" w:author="wl" w:date="2016-09-08T14:30:57Z"/>
                <w:sz w:val="20"/>
              </w:rPr>
            </w:pPr>
          </w:p>
        </w:tc>
        <w:tc>
          <w:tcPr>
            <w:tcW w:w="2112" w:type="dxa"/>
            <w:vAlign w:val="center"/>
          </w:tcPr>
          <w:p>
            <w:pPr>
              <w:jc w:val="both"/>
              <w:rPr>
                <w:ins w:id="891" w:author="wl" w:date="2016-09-08T14:30:57Z"/>
                <w:sz w:val="20"/>
              </w:rPr>
            </w:pPr>
            <w:ins w:id="892" w:author="wl" w:date="2016-09-08T14:30:57Z">
              <w:r>
                <w:rPr>
                  <w:rFonts w:hint="eastAsia"/>
                  <w:sz w:val="20"/>
                </w:rPr>
                <w:t>9.3桩工机械（7）</w:t>
              </w:r>
            </w:ins>
          </w:p>
        </w:tc>
        <w:tc>
          <w:tcPr>
            <w:tcW w:w="5436" w:type="dxa"/>
            <w:vAlign w:val="center"/>
          </w:tcPr>
          <w:p>
            <w:pPr>
              <w:jc w:val="both"/>
              <w:rPr>
                <w:ins w:id="893" w:author="wl" w:date="2016-09-08T14:30:57Z"/>
                <w:sz w:val="20"/>
              </w:rPr>
            </w:pPr>
            <w:ins w:id="894" w:author="wl" w:date="2016-09-08T14:30:57Z">
              <w:r>
                <w:rPr>
                  <w:rFonts w:hint="eastAsia"/>
                  <w:sz w:val="20"/>
                </w:rPr>
                <w:t>旋挖钻机、多功能钻机、压桩机、连续墙抓斗、盾构、泥浆处理器、搓管钻机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95" w:author="wl" w:date="2016-09-08T14:30:57Z"/>
        </w:trPr>
        <w:tc>
          <w:tcPr>
            <w:tcW w:w="1462" w:type="dxa"/>
            <w:vMerge w:val="continue"/>
            <w:vAlign w:val="center"/>
          </w:tcPr>
          <w:p>
            <w:pPr>
              <w:jc w:val="both"/>
              <w:rPr>
                <w:ins w:id="896" w:author="wl" w:date="2016-09-08T14:30:57Z"/>
                <w:sz w:val="20"/>
              </w:rPr>
            </w:pPr>
          </w:p>
        </w:tc>
        <w:tc>
          <w:tcPr>
            <w:tcW w:w="2112" w:type="dxa"/>
            <w:vAlign w:val="center"/>
          </w:tcPr>
          <w:p>
            <w:pPr>
              <w:jc w:val="both"/>
              <w:rPr>
                <w:ins w:id="897" w:author="wl" w:date="2016-09-08T14:30:57Z"/>
                <w:sz w:val="20"/>
              </w:rPr>
            </w:pPr>
            <w:ins w:id="898" w:author="wl" w:date="2016-09-08T14:30:57Z">
              <w:r>
                <w:rPr>
                  <w:rFonts w:hint="eastAsia"/>
                  <w:sz w:val="20"/>
                </w:rPr>
                <w:t>9.4混凝土机械（7）</w:t>
              </w:r>
            </w:ins>
          </w:p>
        </w:tc>
        <w:tc>
          <w:tcPr>
            <w:tcW w:w="5436" w:type="dxa"/>
            <w:vAlign w:val="center"/>
          </w:tcPr>
          <w:p>
            <w:pPr>
              <w:jc w:val="both"/>
              <w:rPr>
                <w:ins w:id="899" w:author="wl" w:date="2016-09-08T14:30:57Z"/>
                <w:sz w:val="20"/>
              </w:rPr>
            </w:pPr>
            <w:ins w:id="900" w:author="wl" w:date="2016-09-08T14:30:57Z">
              <w:r>
                <w:rPr>
                  <w:rFonts w:hint="eastAsia"/>
                  <w:sz w:val="20"/>
                </w:rPr>
                <w:t>泵车、拖泵、车载泵、砂浆泵、布料杆、搅拌站、搅拌车</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01" w:author="wl" w:date="2016-09-08T14:30:57Z"/>
        </w:trPr>
        <w:tc>
          <w:tcPr>
            <w:tcW w:w="1462" w:type="dxa"/>
            <w:vMerge w:val="continue"/>
            <w:vAlign w:val="center"/>
          </w:tcPr>
          <w:p>
            <w:pPr>
              <w:jc w:val="both"/>
              <w:rPr>
                <w:ins w:id="902" w:author="wl" w:date="2016-09-08T14:30:57Z"/>
                <w:sz w:val="20"/>
              </w:rPr>
            </w:pPr>
          </w:p>
        </w:tc>
        <w:tc>
          <w:tcPr>
            <w:tcW w:w="2112" w:type="dxa"/>
            <w:vAlign w:val="center"/>
          </w:tcPr>
          <w:p>
            <w:pPr>
              <w:jc w:val="both"/>
              <w:rPr>
                <w:ins w:id="903" w:author="wl" w:date="2016-09-08T14:30:57Z"/>
                <w:sz w:val="20"/>
              </w:rPr>
            </w:pPr>
            <w:ins w:id="904" w:author="wl" w:date="2016-09-08T14:30:57Z">
              <w:r>
                <w:rPr>
                  <w:rFonts w:hint="eastAsia"/>
                  <w:sz w:val="20"/>
                </w:rPr>
                <w:t>9.5起重机械（4）</w:t>
              </w:r>
            </w:ins>
          </w:p>
        </w:tc>
        <w:tc>
          <w:tcPr>
            <w:tcW w:w="5436" w:type="dxa"/>
            <w:vAlign w:val="center"/>
          </w:tcPr>
          <w:p>
            <w:pPr>
              <w:jc w:val="both"/>
              <w:rPr>
                <w:ins w:id="905" w:author="wl" w:date="2016-09-08T14:30:57Z"/>
                <w:sz w:val="20"/>
              </w:rPr>
            </w:pPr>
            <w:ins w:id="906" w:author="wl" w:date="2016-09-08T14:30:57Z">
              <w:r>
                <w:rPr>
                  <w:rFonts w:hint="eastAsia"/>
                  <w:sz w:val="20"/>
                </w:rPr>
                <w:t>起重机、升降机、电梯、叉车</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907" w:author="wl" w:date="2016-09-08T14:30:57Z"/>
        </w:trPr>
        <w:tc>
          <w:tcPr>
            <w:tcW w:w="1462" w:type="dxa"/>
            <w:vMerge w:val="continue"/>
            <w:vAlign w:val="center"/>
          </w:tcPr>
          <w:p>
            <w:pPr>
              <w:jc w:val="both"/>
              <w:rPr>
                <w:ins w:id="908" w:author="wl" w:date="2016-09-08T14:30:57Z"/>
                <w:sz w:val="20"/>
              </w:rPr>
            </w:pPr>
          </w:p>
        </w:tc>
        <w:tc>
          <w:tcPr>
            <w:tcW w:w="2112" w:type="dxa"/>
            <w:vAlign w:val="center"/>
          </w:tcPr>
          <w:p>
            <w:pPr>
              <w:jc w:val="both"/>
              <w:rPr>
                <w:ins w:id="909" w:author="wl" w:date="2016-09-08T14:30:57Z"/>
                <w:sz w:val="20"/>
              </w:rPr>
            </w:pPr>
            <w:ins w:id="910" w:author="wl" w:date="2016-09-08T14:30:57Z">
              <w:r>
                <w:rPr>
                  <w:rFonts w:hint="eastAsia"/>
                  <w:sz w:val="20"/>
                </w:rPr>
                <w:t>9.6矿山机械（8）</w:t>
              </w:r>
            </w:ins>
          </w:p>
        </w:tc>
        <w:tc>
          <w:tcPr>
            <w:tcW w:w="5436" w:type="dxa"/>
            <w:vAlign w:val="center"/>
          </w:tcPr>
          <w:p>
            <w:pPr>
              <w:jc w:val="both"/>
              <w:rPr>
                <w:ins w:id="911" w:author="wl" w:date="2016-09-08T14:30:57Z"/>
                <w:sz w:val="20"/>
              </w:rPr>
            </w:pPr>
            <w:ins w:id="912" w:author="wl" w:date="2016-09-08T14:30:57Z">
              <w:r>
                <w:rPr>
                  <w:rFonts w:hint="eastAsia"/>
                  <w:sz w:val="20"/>
                </w:rPr>
                <w:t>破碎设备、采矿机械、采掘机械、钻孔机械、掘进机械、采煤机械、选矿机械、烘干机械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913" w:author="wl" w:date="2016-09-08T14:30:57Z"/>
        </w:trPr>
        <w:tc>
          <w:tcPr>
            <w:tcW w:w="1462" w:type="dxa"/>
            <w:vMerge w:val="continue"/>
            <w:vAlign w:val="center"/>
          </w:tcPr>
          <w:p>
            <w:pPr>
              <w:jc w:val="both"/>
              <w:rPr>
                <w:ins w:id="914" w:author="wl" w:date="2016-09-08T14:30:57Z"/>
                <w:sz w:val="20"/>
              </w:rPr>
            </w:pPr>
          </w:p>
        </w:tc>
        <w:tc>
          <w:tcPr>
            <w:tcW w:w="2112" w:type="dxa"/>
            <w:vAlign w:val="center"/>
          </w:tcPr>
          <w:p>
            <w:pPr>
              <w:jc w:val="both"/>
              <w:rPr>
                <w:ins w:id="915" w:author="wl" w:date="2016-09-08T14:30:57Z"/>
                <w:sz w:val="20"/>
              </w:rPr>
            </w:pPr>
            <w:ins w:id="916" w:author="wl" w:date="2016-09-08T14:30:57Z">
              <w:r>
                <w:rPr>
                  <w:rFonts w:hint="eastAsia"/>
                  <w:sz w:val="20"/>
                </w:rPr>
                <w:t>9.7石油钻采机械（5）</w:t>
              </w:r>
            </w:ins>
          </w:p>
        </w:tc>
        <w:tc>
          <w:tcPr>
            <w:tcW w:w="5436" w:type="dxa"/>
            <w:vAlign w:val="center"/>
          </w:tcPr>
          <w:p>
            <w:pPr>
              <w:jc w:val="both"/>
              <w:rPr>
                <w:ins w:id="917" w:author="wl" w:date="2016-09-08T14:30:57Z"/>
                <w:sz w:val="20"/>
              </w:rPr>
            </w:pPr>
            <w:ins w:id="918" w:author="wl" w:date="2016-09-08T14:30:57Z">
              <w:r>
                <w:rPr>
                  <w:rFonts w:hint="eastAsia"/>
                  <w:sz w:val="20"/>
                </w:rPr>
                <w:t>钻井机械、采油机械、修井机械、压裂机械、酸化机械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919" w:author="wl" w:date="2016-09-08T14:30:57Z"/>
        </w:trPr>
        <w:tc>
          <w:tcPr>
            <w:tcW w:w="1462" w:type="dxa"/>
            <w:vMerge w:val="continue"/>
            <w:vAlign w:val="center"/>
          </w:tcPr>
          <w:p>
            <w:pPr>
              <w:jc w:val="both"/>
              <w:rPr>
                <w:ins w:id="920" w:author="wl" w:date="2016-09-08T14:30:57Z"/>
                <w:sz w:val="20"/>
              </w:rPr>
            </w:pPr>
          </w:p>
        </w:tc>
        <w:tc>
          <w:tcPr>
            <w:tcW w:w="2112" w:type="dxa"/>
            <w:vAlign w:val="center"/>
          </w:tcPr>
          <w:p>
            <w:pPr>
              <w:jc w:val="both"/>
              <w:rPr>
                <w:ins w:id="921" w:author="wl" w:date="2016-09-08T14:30:57Z"/>
                <w:sz w:val="20"/>
              </w:rPr>
            </w:pPr>
            <w:ins w:id="922" w:author="wl" w:date="2016-09-08T14:30:57Z">
              <w:r>
                <w:rPr>
                  <w:rFonts w:hint="eastAsia"/>
                  <w:sz w:val="20"/>
                </w:rPr>
                <w:t>9.8发电机组／电机（8）</w:t>
              </w:r>
            </w:ins>
          </w:p>
        </w:tc>
        <w:tc>
          <w:tcPr>
            <w:tcW w:w="5436" w:type="dxa"/>
            <w:vAlign w:val="center"/>
          </w:tcPr>
          <w:p>
            <w:pPr>
              <w:jc w:val="both"/>
              <w:rPr>
                <w:ins w:id="923" w:author="wl" w:date="2016-09-08T14:30:57Z"/>
                <w:sz w:val="20"/>
              </w:rPr>
            </w:pPr>
            <w:ins w:id="924" w:author="wl" w:date="2016-09-08T14:30:57Z">
              <w:r>
                <w:rPr>
                  <w:rFonts w:hint="eastAsia"/>
                  <w:sz w:val="20"/>
                </w:rPr>
                <w:t>柴油发电机组、燃气发电机组、汽油发电机组、燃煤发电机组、风力发电机组、太阳能发电机组、水力发电机组、电机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925" w:author="wl" w:date="2016-09-08T14:30:57Z"/>
        </w:trPr>
        <w:tc>
          <w:tcPr>
            <w:tcW w:w="1462" w:type="dxa"/>
            <w:vMerge w:val="continue"/>
            <w:vAlign w:val="center"/>
          </w:tcPr>
          <w:p>
            <w:pPr>
              <w:jc w:val="both"/>
              <w:rPr>
                <w:ins w:id="926" w:author="wl" w:date="2016-09-08T14:30:57Z"/>
                <w:sz w:val="20"/>
              </w:rPr>
            </w:pPr>
          </w:p>
        </w:tc>
        <w:tc>
          <w:tcPr>
            <w:tcW w:w="2112" w:type="dxa"/>
            <w:vAlign w:val="center"/>
          </w:tcPr>
          <w:p>
            <w:pPr>
              <w:jc w:val="both"/>
              <w:rPr>
                <w:ins w:id="927" w:author="wl" w:date="2016-09-08T14:30:57Z"/>
                <w:sz w:val="20"/>
              </w:rPr>
            </w:pPr>
            <w:ins w:id="928" w:author="wl" w:date="2016-09-08T14:30:57Z">
              <w:r>
                <w:rPr>
                  <w:rFonts w:hint="eastAsia"/>
                  <w:sz w:val="20"/>
                </w:rPr>
                <w:t>9.9机床及附件（13）</w:t>
              </w:r>
            </w:ins>
          </w:p>
        </w:tc>
        <w:tc>
          <w:tcPr>
            <w:tcW w:w="5436" w:type="dxa"/>
            <w:vAlign w:val="center"/>
          </w:tcPr>
          <w:p>
            <w:pPr>
              <w:jc w:val="both"/>
              <w:rPr>
                <w:ins w:id="929" w:author="wl" w:date="2016-09-08T14:30:57Z"/>
                <w:sz w:val="20"/>
              </w:rPr>
            </w:pPr>
            <w:ins w:id="930" w:author="wl" w:date="2016-09-08T14:30:57Z">
              <w:r>
                <w:rPr>
                  <w:rFonts w:hint="eastAsia"/>
                  <w:sz w:val="20"/>
                </w:rPr>
                <w:t>车床、镗床、铣床、刨床、插床、磨床、钻床、拉床、锯床、线切割机床、齿轮加工机床、螺纹加工机床、机床附件</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931" w:author="wl" w:date="2016-09-08T14:30:57Z"/>
        </w:trPr>
        <w:tc>
          <w:tcPr>
            <w:tcW w:w="1462" w:type="dxa"/>
            <w:vMerge w:val="continue"/>
            <w:vAlign w:val="center"/>
          </w:tcPr>
          <w:p>
            <w:pPr>
              <w:jc w:val="both"/>
              <w:rPr>
                <w:ins w:id="932" w:author="wl" w:date="2016-09-08T14:30:57Z"/>
                <w:sz w:val="20"/>
              </w:rPr>
            </w:pPr>
          </w:p>
        </w:tc>
        <w:tc>
          <w:tcPr>
            <w:tcW w:w="2112" w:type="dxa"/>
            <w:vAlign w:val="center"/>
          </w:tcPr>
          <w:p>
            <w:pPr>
              <w:jc w:val="both"/>
              <w:rPr>
                <w:ins w:id="933" w:author="wl" w:date="2016-09-08T14:30:57Z"/>
                <w:sz w:val="20"/>
              </w:rPr>
            </w:pPr>
            <w:ins w:id="934" w:author="wl" w:date="2016-09-08T14:30:57Z">
              <w:r>
                <w:rPr>
                  <w:rFonts w:hint="eastAsia"/>
                  <w:sz w:val="20"/>
                </w:rPr>
                <w:t>9.10木工机械（7）</w:t>
              </w:r>
            </w:ins>
          </w:p>
        </w:tc>
        <w:tc>
          <w:tcPr>
            <w:tcW w:w="5436" w:type="dxa"/>
            <w:vAlign w:val="center"/>
          </w:tcPr>
          <w:p>
            <w:pPr>
              <w:jc w:val="both"/>
              <w:rPr>
                <w:ins w:id="935" w:author="wl" w:date="2016-09-08T14:30:57Z"/>
                <w:sz w:val="20"/>
              </w:rPr>
            </w:pPr>
            <w:ins w:id="936" w:author="wl" w:date="2016-09-08T14:30:57Z">
              <w:r>
                <w:rPr>
                  <w:rFonts w:hint="eastAsia"/>
                  <w:sz w:val="20"/>
                </w:rPr>
                <w:t>木工带锯机、木工圆锯机、木工压刨床、木工平面刨床、木工开榫机、木工钻孔机、木工抛光机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937" w:author="wl" w:date="2016-09-08T14:30:57Z"/>
        </w:trPr>
        <w:tc>
          <w:tcPr>
            <w:tcW w:w="1462" w:type="dxa"/>
            <w:vMerge w:val="continue"/>
            <w:vAlign w:val="center"/>
          </w:tcPr>
          <w:p>
            <w:pPr>
              <w:jc w:val="both"/>
              <w:rPr>
                <w:ins w:id="938" w:author="wl" w:date="2016-09-08T14:30:57Z"/>
                <w:sz w:val="20"/>
              </w:rPr>
            </w:pPr>
          </w:p>
        </w:tc>
        <w:tc>
          <w:tcPr>
            <w:tcW w:w="2112" w:type="dxa"/>
            <w:vAlign w:val="center"/>
          </w:tcPr>
          <w:p>
            <w:pPr>
              <w:jc w:val="both"/>
              <w:rPr>
                <w:ins w:id="939" w:author="wl" w:date="2016-09-08T14:30:57Z"/>
                <w:sz w:val="20"/>
              </w:rPr>
            </w:pPr>
            <w:ins w:id="940" w:author="wl" w:date="2016-09-08T14:30:57Z">
              <w:r>
                <w:rPr>
                  <w:rFonts w:hint="eastAsia"/>
                  <w:sz w:val="20"/>
                </w:rPr>
                <w:t>9.11</w:t>
              </w:r>
              <w:commentRangeStart w:id="13"/>
              <w:r>
                <w:rPr>
                  <w:rFonts w:hint="eastAsia"/>
                  <w:sz w:val="20"/>
                </w:rPr>
                <w:t>其他成套设备</w:t>
              </w:r>
            </w:ins>
            <w:ins w:id="941" w:author="wl" w:date="2016-09-08T14:30:57Z">
              <w:commentRangeEnd w:id="13"/>
              <w:r>
                <w:rPr>
                  <w:rStyle w:val="29"/>
                  <w:sz w:val="20"/>
                </w:rPr>
                <w:commentReference w:id="13"/>
              </w:r>
            </w:ins>
            <w:ins w:id="942" w:author="wl" w:date="2016-09-08T14:30:57Z">
              <w:r>
                <w:rPr>
                  <w:rFonts w:hint="eastAsia"/>
                  <w:sz w:val="20"/>
                </w:rPr>
                <w:t>（7）</w:t>
              </w:r>
            </w:ins>
          </w:p>
        </w:tc>
        <w:tc>
          <w:tcPr>
            <w:tcW w:w="5436" w:type="dxa"/>
            <w:vAlign w:val="center"/>
          </w:tcPr>
          <w:p>
            <w:pPr>
              <w:jc w:val="both"/>
              <w:rPr>
                <w:ins w:id="943" w:author="wl" w:date="2016-09-08T14:30:57Z"/>
                <w:sz w:val="20"/>
              </w:rPr>
            </w:pPr>
            <w:ins w:id="944" w:author="wl" w:date="2016-09-08T14:30:57Z">
              <w:r>
                <w:rPr>
                  <w:rFonts w:hint="eastAsia"/>
                  <w:sz w:val="20"/>
                </w:rPr>
                <w:t>制钉机、制砖机、采沙机、板材制造、成套供水设备、成套空调设备、成套供暖设备</w:t>
              </w:r>
            </w:ins>
          </w:p>
        </w:tc>
      </w:tr>
    </w:tbl>
    <w:p>
      <w:pPr>
        <w:pStyle w:val="4"/>
        <w:pageBreakBefore w:val="0"/>
        <w:numPr>
          <w:ilvl w:val="-1"/>
          <w:numId w:val="0"/>
        </w:numPr>
        <w:kinsoku/>
        <w:wordWrap/>
        <w:overflowPunct/>
        <w:topLinePunct w:val="0"/>
        <w:bidi w:val="0"/>
        <w:snapToGrid/>
        <w:spacing w:line="360" w:lineRule="auto"/>
        <w:ind w:left="0" w:right="0" w:rightChars="0" w:firstLine="0"/>
        <w:textAlignment w:val="auto"/>
        <w:rPr>
          <w:ins w:id="946" w:author="wl" w:date="2016-09-08T14:27:17Z"/>
          <w:rFonts w:hint="eastAsia"/>
          <w:sz w:val="24"/>
          <w:szCs w:val="24"/>
        </w:rPr>
        <w:pPrChange w:id="945" w:author="wl" w:date="2016-09-08T14:31:01Z">
          <w:pPr>
            <w:pStyle w:val="4"/>
            <w:pageBreakBefore w:val="0"/>
            <w:kinsoku/>
            <w:wordWrap/>
            <w:overflowPunct/>
            <w:topLinePunct w:val="0"/>
            <w:bidi w:val="0"/>
            <w:snapToGrid/>
            <w:spacing w:line="360" w:lineRule="auto"/>
            <w:ind w:right="0" w:rightChars="0"/>
            <w:textAlignment w:val="auto"/>
          </w:pPr>
        </w:pPrChange>
      </w:pPr>
    </w:p>
    <w:p>
      <w:pPr>
        <w:pStyle w:val="4"/>
        <w:pageBreakBefore w:val="0"/>
        <w:kinsoku/>
        <w:wordWrap/>
        <w:overflowPunct/>
        <w:topLinePunct w:val="0"/>
        <w:bidi w:val="0"/>
        <w:snapToGrid/>
        <w:spacing w:line="360" w:lineRule="auto"/>
        <w:ind w:right="0" w:rightChars="0"/>
        <w:textAlignment w:val="auto"/>
        <w:rPr>
          <w:ins w:id="948" w:author="wl" w:date="2016-09-08T14:31:31Z"/>
          <w:sz w:val="24"/>
          <w:szCs w:val="24"/>
        </w:rPr>
        <w:pPrChange w:id="947" w:author="wl" w:date="2016-09-08T14:27:14Z">
          <w:pPr>
            <w:pStyle w:val="4"/>
            <w:pageBreakBefore w:val="0"/>
            <w:kinsoku/>
            <w:wordWrap/>
            <w:overflowPunct/>
            <w:topLinePunct w:val="0"/>
            <w:bidi w:val="0"/>
            <w:snapToGrid/>
            <w:spacing w:line="360" w:lineRule="auto"/>
            <w:ind w:right="0" w:rightChars="0"/>
            <w:textAlignment w:val="auto"/>
          </w:pPr>
        </w:pPrChange>
      </w:pPr>
      <w:ins w:id="949" w:author="wl" w:date="2016-09-08T14:31:28Z">
        <w:r>
          <w:rPr>
            <w:rFonts w:hint="eastAsia"/>
            <w:sz w:val="24"/>
            <w:szCs w:val="24"/>
            <w:lang w:val="en-US" w:eastAsia="zh-CN"/>
          </w:rPr>
          <w:t>办公</w:t>
        </w:r>
      </w:ins>
      <w:ins w:id="950" w:author="wl" w:date="2016-09-08T14:31:29Z">
        <w:r>
          <w:rPr>
            <w:rFonts w:hint="eastAsia"/>
            <w:sz w:val="24"/>
            <w:szCs w:val="24"/>
            <w:lang w:val="en-US" w:eastAsia="zh-CN"/>
          </w:rPr>
          <w:t>日用</w:t>
        </w:r>
      </w:ins>
    </w:p>
    <w:p>
      <w:pPr>
        <w:pStyle w:val="4"/>
        <w:pageBreakBefore w:val="0"/>
        <w:numPr>
          <w:ilvl w:val="-1"/>
          <w:numId w:val="0"/>
        </w:numPr>
        <w:kinsoku/>
        <w:wordWrap/>
        <w:overflowPunct/>
        <w:topLinePunct w:val="0"/>
        <w:bidi w:val="0"/>
        <w:snapToGrid/>
        <w:spacing w:line="360" w:lineRule="auto"/>
        <w:ind w:left="0" w:right="0" w:rightChars="0" w:firstLine="0"/>
        <w:textAlignment w:val="auto"/>
        <w:rPr>
          <w:ins w:id="952" w:author="wl" w:date="2016-09-08T14:31:38Z"/>
          <w:rFonts w:hint="eastAsia"/>
          <w:szCs w:val="24"/>
          <w:rPrChange w:id="953" w:author="wl" w:date="2016-09-08T14:31:38Z">
            <w:rPr>
              <w:ins w:id="954" w:author="wl" w:date="2016-09-08T14:31:38Z"/>
              <w:rFonts w:hint="eastAsia"/>
            </w:rPr>
          </w:rPrChange>
        </w:rPr>
        <w:pPrChange w:id="951" w:author="wl" w:date="2016-09-08T14:31:32Z">
          <w:pPr>
            <w:pStyle w:val="4"/>
            <w:pageBreakBefore w:val="0"/>
            <w:kinsoku/>
            <w:wordWrap/>
            <w:overflowPunct/>
            <w:topLinePunct w:val="0"/>
            <w:bidi w:val="0"/>
            <w:snapToGrid/>
            <w:spacing w:line="360" w:lineRule="auto"/>
            <w:ind w:right="0" w:rightChars="0"/>
            <w:textAlignment w:val="auto"/>
          </w:pPr>
        </w:pPrChange>
      </w:pPr>
      <w:ins w:id="955" w:author="wl" w:date="2016-09-08T14:31:41Z">
        <w:r>
          <w:rPr>
            <w:rFonts w:hint="eastAsia"/>
            <w:szCs w:val="24"/>
            <w:lang w:val="en-US" w:eastAsia="zh-CN"/>
          </w:rPr>
          <w:t xml:space="preserve">    </w:t>
        </w:r>
      </w:ins>
      <w:ins w:id="956" w:author="wl" w:date="2016-09-08T14:31:38Z">
        <w:r>
          <w:rPr>
            <w:rFonts w:hint="eastAsia"/>
            <w:szCs w:val="24"/>
            <w:rPrChange w:id="957" w:author="wl" w:date="2016-09-08T14:31:38Z">
              <w:rPr>
                <w:rFonts w:hint="eastAsia"/>
              </w:rPr>
            </w:rPrChange>
          </w:rPr>
          <w:t>办公日用，指人们在日常生活和工作中所使用的辅助用品，办公用品主要被应用于企业单位，它涵盖的种类非常广泛，包括：文件档案用品、桌面用品、办公设备、财务用品、耗材等一系列与工作相关的用品；日常用品主要包括家用电器、厨房设备、床上用品、文体百货等。</w:t>
        </w:r>
      </w:ins>
    </w:p>
    <w:p>
      <w:pPr>
        <w:pStyle w:val="4"/>
        <w:pageBreakBefore w:val="0"/>
        <w:numPr>
          <w:ilvl w:val="-1"/>
          <w:numId w:val="0"/>
        </w:numPr>
        <w:kinsoku/>
        <w:wordWrap/>
        <w:overflowPunct/>
        <w:topLinePunct w:val="0"/>
        <w:bidi w:val="0"/>
        <w:snapToGrid/>
        <w:spacing w:line="360" w:lineRule="auto"/>
        <w:ind w:left="0" w:right="0" w:rightChars="0" w:firstLine="480"/>
        <w:textAlignment w:val="auto"/>
        <w:rPr>
          <w:ins w:id="959" w:author="wl" w:date="2016-09-08T14:31:46Z"/>
          <w:rFonts w:hint="eastAsia"/>
          <w:szCs w:val="24"/>
        </w:rPr>
        <w:pPrChange w:id="958" w:author="wl" w:date="2016-09-08T14:31:32Z">
          <w:pPr>
            <w:pStyle w:val="4"/>
            <w:pageBreakBefore w:val="0"/>
            <w:kinsoku/>
            <w:wordWrap/>
            <w:overflowPunct/>
            <w:topLinePunct w:val="0"/>
            <w:bidi w:val="0"/>
            <w:snapToGrid/>
            <w:spacing w:line="360" w:lineRule="auto"/>
            <w:ind w:right="0" w:rightChars="0"/>
            <w:textAlignment w:val="auto"/>
          </w:pPr>
        </w:pPrChange>
      </w:pPr>
      <w:ins w:id="960" w:author="wl" w:date="2016-09-08T14:31:38Z">
        <w:r>
          <w:rPr>
            <w:rFonts w:hint="eastAsia"/>
            <w:szCs w:val="24"/>
            <w:rPrChange w:id="961" w:author="wl" w:date="2016-09-08T14:31:38Z">
              <w:rPr>
                <w:rFonts w:hint="eastAsia"/>
              </w:rPr>
            </w:rPrChange>
          </w:rPr>
          <w:t>办公日用的二级、三级分类如表10所示。办公日用按照使用功能及用途不同分类厨房用品、卧室用品、家用电器、办公家具、办公设备、文具/耗材、生活日用、文体用品、清洁用品、包装用品。</w:t>
        </w:r>
      </w:ins>
    </w:p>
    <w:p>
      <w:pPr>
        <w:pStyle w:val="4"/>
        <w:pageBreakBefore w:val="0"/>
        <w:numPr>
          <w:ilvl w:val="-1"/>
          <w:numId w:val="0"/>
        </w:numPr>
        <w:kinsoku/>
        <w:wordWrap/>
        <w:overflowPunct/>
        <w:topLinePunct w:val="0"/>
        <w:bidi w:val="0"/>
        <w:snapToGrid/>
        <w:spacing w:line="360" w:lineRule="auto"/>
        <w:ind w:left="0" w:right="0" w:rightChars="0" w:firstLine="480"/>
        <w:textAlignment w:val="auto"/>
        <w:rPr>
          <w:ins w:id="963" w:author="wl" w:date="2016-09-08T14:32:03Z"/>
          <w:rFonts w:hint="eastAsia"/>
          <w:szCs w:val="24"/>
        </w:rPr>
        <w:pPrChange w:id="962" w:author="wl" w:date="2016-09-08T14:31:32Z">
          <w:pPr>
            <w:pStyle w:val="4"/>
            <w:pageBreakBefore w:val="0"/>
            <w:kinsoku/>
            <w:wordWrap/>
            <w:overflowPunct/>
            <w:topLinePunct w:val="0"/>
            <w:bidi w:val="0"/>
            <w:snapToGrid/>
            <w:spacing w:line="360" w:lineRule="auto"/>
            <w:ind w:right="0" w:rightChars="0"/>
            <w:textAlignment w:val="auto"/>
          </w:pPr>
        </w:pPrChange>
      </w:pPr>
      <w:ins w:id="964" w:author="wl" w:date="2016-09-08T14:32:01Z">
        <w:r>
          <w:rPr>
            <w:rFonts w:hint="eastAsia"/>
            <w:szCs w:val="24"/>
            <w:rPrChange w:id="965" w:author="wl" w:date="2016-09-08T14:32:01Z">
              <w:rPr>
                <w:rFonts w:hint="eastAsia"/>
              </w:rPr>
            </w:rPrChange>
          </w:rPr>
          <w:t>表10 办公日用二级和三级分类</w:t>
        </w:r>
      </w:ins>
    </w:p>
    <w:tbl>
      <w:tblPr>
        <w:tblStyle w:val="31"/>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2112"/>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66" w:author="wl" w:date="2016-09-08T14:32:13Z"/>
        </w:trPr>
        <w:tc>
          <w:tcPr>
            <w:tcW w:w="1462" w:type="dxa"/>
            <w:vAlign w:val="center"/>
          </w:tcPr>
          <w:p>
            <w:pPr>
              <w:jc w:val="center"/>
              <w:rPr>
                <w:ins w:id="967" w:author="wl" w:date="2016-09-08T14:32:13Z"/>
                <w:sz w:val="20"/>
              </w:rPr>
            </w:pPr>
            <w:ins w:id="968" w:author="wl" w:date="2016-09-08T14:32:13Z">
              <w:r>
                <w:rPr>
                  <w:rFonts w:hint="eastAsia"/>
                  <w:sz w:val="20"/>
                </w:rPr>
                <w:t>一级分类</w:t>
              </w:r>
            </w:ins>
          </w:p>
        </w:tc>
        <w:tc>
          <w:tcPr>
            <w:tcW w:w="2112" w:type="dxa"/>
            <w:vAlign w:val="center"/>
          </w:tcPr>
          <w:p>
            <w:pPr>
              <w:jc w:val="center"/>
              <w:rPr>
                <w:ins w:id="969" w:author="wl" w:date="2016-09-08T14:32:13Z"/>
                <w:sz w:val="20"/>
              </w:rPr>
            </w:pPr>
            <w:ins w:id="970" w:author="wl" w:date="2016-09-08T14:32:13Z">
              <w:r>
                <w:rPr>
                  <w:rFonts w:hint="eastAsia"/>
                  <w:sz w:val="20"/>
                </w:rPr>
                <w:t>二级分类 （种数）</w:t>
              </w:r>
            </w:ins>
          </w:p>
        </w:tc>
        <w:tc>
          <w:tcPr>
            <w:tcW w:w="5436" w:type="dxa"/>
            <w:vAlign w:val="center"/>
          </w:tcPr>
          <w:p>
            <w:pPr>
              <w:jc w:val="center"/>
              <w:rPr>
                <w:ins w:id="971" w:author="wl" w:date="2016-09-08T14:32:13Z"/>
                <w:sz w:val="20"/>
              </w:rPr>
            </w:pPr>
            <w:ins w:id="972" w:author="wl" w:date="2016-09-08T14:32:13Z">
              <w:r>
                <w:rPr>
                  <w:rFonts w:hint="eastAsia"/>
                  <w:sz w:val="20"/>
                </w:rPr>
                <w:t>三级分类</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73" w:author="wl" w:date="2016-09-08T14:32:13Z"/>
        </w:trPr>
        <w:tc>
          <w:tcPr>
            <w:tcW w:w="1462" w:type="dxa"/>
            <w:vMerge w:val="restart"/>
            <w:vAlign w:val="center"/>
          </w:tcPr>
          <w:p>
            <w:pPr>
              <w:jc w:val="both"/>
              <w:rPr>
                <w:ins w:id="974" w:author="wl" w:date="2016-09-08T14:32:13Z"/>
                <w:sz w:val="20"/>
              </w:rPr>
            </w:pPr>
            <w:ins w:id="975" w:author="wl" w:date="2016-09-08T14:32:13Z">
              <w:r>
                <w:rPr>
                  <w:rFonts w:hint="eastAsia"/>
                  <w:sz w:val="20"/>
                </w:rPr>
                <w:t>10. 办公日用</w:t>
              </w:r>
            </w:ins>
          </w:p>
        </w:tc>
        <w:tc>
          <w:tcPr>
            <w:tcW w:w="2112" w:type="dxa"/>
            <w:vAlign w:val="center"/>
          </w:tcPr>
          <w:p>
            <w:pPr>
              <w:jc w:val="both"/>
              <w:rPr>
                <w:ins w:id="976" w:author="wl" w:date="2016-09-08T14:32:13Z"/>
                <w:sz w:val="20"/>
              </w:rPr>
            </w:pPr>
            <w:ins w:id="977" w:author="wl" w:date="2016-09-08T14:32:13Z">
              <w:r>
                <w:rPr>
                  <w:rFonts w:hint="eastAsia"/>
                  <w:sz w:val="20"/>
                </w:rPr>
                <w:t>10.1厨房用品（13）</w:t>
              </w:r>
            </w:ins>
          </w:p>
        </w:tc>
        <w:tc>
          <w:tcPr>
            <w:tcW w:w="5436" w:type="dxa"/>
            <w:vAlign w:val="center"/>
          </w:tcPr>
          <w:p>
            <w:pPr>
              <w:jc w:val="both"/>
              <w:rPr>
                <w:ins w:id="978" w:author="wl" w:date="2016-09-08T14:32:13Z"/>
                <w:sz w:val="20"/>
              </w:rPr>
            </w:pPr>
            <w:ins w:id="979" w:author="wl" w:date="2016-09-08T14:32:13Z">
              <w:r>
                <w:rPr>
                  <w:rFonts w:hint="eastAsia"/>
                  <w:sz w:val="20"/>
                </w:rPr>
                <w:t>灶具、水池、操作台/柜、油烟机、餐车、餐柜、茶具杯具、厨具、一次性餐具、餐桌/餐椅、小型食品加工机械、大型厨房设备、其他排烟设备</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ins w:id="980" w:author="wl" w:date="2016-09-08T14:32:13Z"/>
        </w:trPr>
        <w:tc>
          <w:tcPr>
            <w:tcW w:w="1462" w:type="dxa"/>
            <w:vMerge w:val="continue"/>
            <w:vAlign w:val="center"/>
          </w:tcPr>
          <w:p>
            <w:pPr>
              <w:jc w:val="both"/>
              <w:rPr>
                <w:ins w:id="981" w:author="wl" w:date="2016-09-08T14:32:13Z"/>
                <w:sz w:val="20"/>
              </w:rPr>
            </w:pPr>
          </w:p>
        </w:tc>
        <w:tc>
          <w:tcPr>
            <w:tcW w:w="2112" w:type="dxa"/>
            <w:vAlign w:val="center"/>
          </w:tcPr>
          <w:p>
            <w:pPr>
              <w:jc w:val="both"/>
              <w:rPr>
                <w:ins w:id="982" w:author="wl" w:date="2016-09-08T14:32:13Z"/>
                <w:sz w:val="20"/>
              </w:rPr>
            </w:pPr>
            <w:ins w:id="983" w:author="wl" w:date="2016-09-08T14:32:13Z">
              <w:r>
                <w:rPr>
                  <w:rFonts w:hint="eastAsia"/>
                  <w:sz w:val="20"/>
                </w:rPr>
                <w:t>10.2卧室用品（6）</w:t>
              </w:r>
            </w:ins>
          </w:p>
        </w:tc>
        <w:tc>
          <w:tcPr>
            <w:tcW w:w="5436" w:type="dxa"/>
            <w:vAlign w:val="center"/>
          </w:tcPr>
          <w:p>
            <w:pPr>
              <w:jc w:val="both"/>
              <w:rPr>
                <w:ins w:id="984" w:author="wl" w:date="2016-09-08T14:32:13Z"/>
                <w:sz w:val="20"/>
              </w:rPr>
            </w:pPr>
            <w:ins w:id="985" w:author="wl" w:date="2016-09-08T14:32:13Z">
              <w:r>
                <w:rPr>
                  <w:rFonts w:hint="eastAsia"/>
                  <w:sz w:val="20"/>
                </w:rPr>
                <w:t>床、床垫、衣柜、床头柜、橱柜、床上用品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86" w:author="wl" w:date="2016-09-08T14:32:13Z"/>
        </w:trPr>
        <w:tc>
          <w:tcPr>
            <w:tcW w:w="1462" w:type="dxa"/>
            <w:vMerge w:val="continue"/>
            <w:vAlign w:val="center"/>
          </w:tcPr>
          <w:p>
            <w:pPr>
              <w:jc w:val="both"/>
              <w:rPr>
                <w:ins w:id="987" w:author="wl" w:date="2016-09-08T14:32:13Z"/>
                <w:sz w:val="20"/>
              </w:rPr>
            </w:pPr>
          </w:p>
        </w:tc>
        <w:tc>
          <w:tcPr>
            <w:tcW w:w="2112" w:type="dxa"/>
            <w:vAlign w:val="center"/>
          </w:tcPr>
          <w:p>
            <w:pPr>
              <w:jc w:val="both"/>
              <w:rPr>
                <w:ins w:id="988" w:author="wl" w:date="2016-09-08T14:32:13Z"/>
                <w:sz w:val="20"/>
              </w:rPr>
            </w:pPr>
            <w:ins w:id="989" w:author="wl" w:date="2016-09-08T14:32:13Z">
              <w:r>
                <w:rPr>
                  <w:rFonts w:hint="eastAsia"/>
                  <w:sz w:val="20"/>
                </w:rPr>
                <w:t>10.3家用电器（15）</w:t>
              </w:r>
            </w:ins>
          </w:p>
        </w:tc>
        <w:tc>
          <w:tcPr>
            <w:tcW w:w="5436" w:type="dxa"/>
            <w:vAlign w:val="center"/>
          </w:tcPr>
          <w:p>
            <w:pPr>
              <w:jc w:val="both"/>
              <w:rPr>
                <w:ins w:id="990" w:author="wl" w:date="2016-09-08T14:32:13Z"/>
                <w:sz w:val="20"/>
              </w:rPr>
            </w:pPr>
            <w:ins w:id="991" w:author="wl" w:date="2016-09-08T14:32:13Z">
              <w:r>
                <w:rPr>
                  <w:rFonts w:hint="eastAsia"/>
                  <w:sz w:val="20"/>
                </w:rPr>
                <w:t>电视机、电冰箱／冰柜／保鲜柜、空调、电扇、净水器、饮水机、洗衣机、烘干机、空气净化器、除湿机、加湿器、取暖器／电暖器、吸尘器、热水器、厨房电器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92" w:author="wl" w:date="2016-09-08T14:32:13Z"/>
        </w:trPr>
        <w:tc>
          <w:tcPr>
            <w:tcW w:w="1462" w:type="dxa"/>
            <w:vMerge w:val="continue"/>
            <w:vAlign w:val="center"/>
          </w:tcPr>
          <w:p>
            <w:pPr>
              <w:jc w:val="both"/>
              <w:rPr>
                <w:ins w:id="993" w:author="wl" w:date="2016-09-08T14:32:13Z"/>
                <w:sz w:val="20"/>
              </w:rPr>
            </w:pPr>
          </w:p>
        </w:tc>
        <w:tc>
          <w:tcPr>
            <w:tcW w:w="2112" w:type="dxa"/>
            <w:vAlign w:val="center"/>
          </w:tcPr>
          <w:p>
            <w:pPr>
              <w:jc w:val="both"/>
              <w:rPr>
                <w:ins w:id="994" w:author="wl" w:date="2016-09-08T14:32:13Z"/>
                <w:sz w:val="20"/>
              </w:rPr>
            </w:pPr>
            <w:ins w:id="995" w:author="wl" w:date="2016-09-08T14:32:13Z">
              <w:r>
                <w:rPr>
                  <w:rFonts w:hint="eastAsia"/>
                  <w:sz w:val="20"/>
                </w:rPr>
                <w:t>10.4办公家具（6）</w:t>
              </w:r>
            </w:ins>
          </w:p>
        </w:tc>
        <w:tc>
          <w:tcPr>
            <w:tcW w:w="5436" w:type="dxa"/>
            <w:vAlign w:val="center"/>
          </w:tcPr>
          <w:p>
            <w:pPr>
              <w:jc w:val="both"/>
              <w:rPr>
                <w:ins w:id="996" w:author="wl" w:date="2016-09-08T14:32:13Z"/>
                <w:sz w:val="20"/>
              </w:rPr>
            </w:pPr>
            <w:ins w:id="997" w:author="wl" w:date="2016-09-08T14:32:13Z">
              <w:r>
                <w:rPr>
                  <w:rFonts w:hint="eastAsia"/>
                  <w:sz w:val="20"/>
                </w:rPr>
                <w:t>桌台、座椅、沙发及茶几、储物柜、保险箱、家具配套产品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98" w:author="wl" w:date="2016-09-08T14:32:13Z"/>
        </w:trPr>
        <w:tc>
          <w:tcPr>
            <w:tcW w:w="1462" w:type="dxa"/>
            <w:vMerge w:val="continue"/>
            <w:vAlign w:val="center"/>
          </w:tcPr>
          <w:p>
            <w:pPr>
              <w:jc w:val="both"/>
              <w:rPr>
                <w:ins w:id="999" w:author="wl" w:date="2016-09-08T14:32:13Z"/>
                <w:sz w:val="20"/>
              </w:rPr>
            </w:pPr>
          </w:p>
        </w:tc>
        <w:tc>
          <w:tcPr>
            <w:tcW w:w="2112" w:type="dxa"/>
            <w:vAlign w:val="center"/>
          </w:tcPr>
          <w:p>
            <w:pPr>
              <w:jc w:val="both"/>
              <w:rPr>
                <w:ins w:id="1000" w:author="wl" w:date="2016-09-08T14:32:13Z"/>
                <w:sz w:val="20"/>
              </w:rPr>
            </w:pPr>
            <w:ins w:id="1001" w:author="wl" w:date="2016-09-08T14:32:13Z">
              <w:r>
                <w:rPr>
                  <w:rFonts w:hint="eastAsia"/>
                  <w:sz w:val="20"/>
                </w:rPr>
                <w:t>10.5办公设备（6）</w:t>
              </w:r>
            </w:ins>
          </w:p>
        </w:tc>
        <w:tc>
          <w:tcPr>
            <w:tcW w:w="5436" w:type="dxa"/>
            <w:vAlign w:val="center"/>
          </w:tcPr>
          <w:p>
            <w:pPr>
              <w:jc w:val="both"/>
              <w:rPr>
                <w:ins w:id="1002" w:author="wl" w:date="2016-09-08T14:32:13Z"/>
                <w:sz w:val="20"/>
              </w:rPr>
            </w:pPr>
            <w:ins w:id="1003" w:author="wl" w:date="2016-09-08T14:32:13Z">
              <w:r>
                <w:rPr>
                  <w:rFonts w:hint="eastAsia"/>
                  <w:sz w:val="20"/>
                </w:rPr>
                <w:t>电脑整机、电脑配件、外设产品、投影仪、打印复印设备、其他办公设备</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ins w:id="1004" w:author="wl" w:date="2016-09-08T14:32:13Z"/>
        </w:trPr>
        <w:tc>
          <w:tcPr>
            <w:tcW w:w="1462" w:type="dxa"/>
            <w:vMerge w:val="continue"/>
            <w:vAlign w:val="center"/>
          </w:tcPr>
          <w:p>
            <w:pPr>
              <w:jc w:val="both"/>
              <w:rPr>
                <w:ins w:id="1005" w:author="wl" w:date="2016-09-08T14:32:13Z"/>
                <w:sz w:val="20"/>
              </w:rPr>
            </w:pPr>
          </w:p>
        </w:tc>
        <w:tc>
          <w:tcPr>
            <w:tcW w:w="2112" w:type="dxa"/>
            <w:vAlign w:val="center"/>
          </w:tcPr>
          <w:p>
            <w:pPr>
              <w:jc w:val="both"/>
              <w:rPr>
                <w:ins w:id="1006" w:author="wl" w:date="2016-09-08T14:32:13Z"/>
                <w:sz w:val="20"/>
              </w:rPr>
            </w:pPr>
            <w:ins w:id="1007" w:author="wl" w:date="2016-09-08T14:32:13Z">
              <w:r>
                <w:rPr>
                  <w:rFonts w:hint="eastAsia"/>
                  <w:sz w:val="20"/>
                </w:rPr>
                <w:t>10.6文具/耗材（20）</w:t>
              </w:r>
            </w:ins>
          </w:p>
        </w:tc>
        <w:tc>
          <w:tcPr>
            <w:tcW w:w="5436" w:type="dxa"/>
            <w:vAlign w:val="center"/>
          </w:tcPr>
          <w:p>
            <w:pPr>
              <w:jc w:val="both"/>
              <w:rPr>
                <w:ins w:id="1008" w:author="wl" w:date="2016-09-08T14:32:13Z"/>
                <w:sz w:val="20"/>
              </w:rPr>
            </w:pPr>
            <w:ins w:id="1009" w:author="wl" w:date="2016-09-08T14:32:13Z">
              <w:r>
                <w:rPr>
                  <w:rFonts w:hint="eastAsia"/>
                  <w:sz w:val="20"/>
                </w:rPr>
                <w:t>笔类、削笔器、橡皮、订书器、记事本、文件管理架、笔筒/座/架、白板、文件夹/档案盒、收纳盒、长尾夹/装订夹、文件袋、美工刀、办公剪刀、计算器、本册/便签、财会用品、刻录碟片/附件、硒鼓墨粉、复印纸</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ins w:id="1010" w:author="wl" w:date="2016-09-08T14:32:13Z"/>
        </w:trPr>
        <w:tc>
          <w:tcPr>
            <w:tcW w:w="1462" w:type="dxa"/>
            <w:vMerge w:val="continue"/>
            <w:vAlign w:val="center"/>
          </w:tcPr>
          <w:p>
            <w:pPr>
              <w:jc w:val="both"/>
              <w:rPr>
                <w:ins w:id="1011" w:author="wl" w:date="2016-09-08T14:32:13Z"/>
                <w:sz w:val="20"/>
              </w:rPr>
            </w:pPr>
          </w:p>
        </w:tc>
        <w:tc>
          <w:tcPr>
            <w:tcW w:w="2112" w:type="dxa"/>
            <w:vAlign w:val="center"/>
          </w:tcPr>
          <w:p>
            <w:pPr>
              <w:jc w:val="both"/>
              <w:rPr>
                <w:ins w:id="1012" w:author="wl" w:date="2016-09-08T14:32:13Z"/>
                <w:sz w:val="20"/>
              </w:rPr>
            </w:pPr>
            <w:ins w:id="1013" w:author="wl" w:date="2016-09-08T14:32:13Z">
              <w:r>
                <w:rPr>
                  <w:rFonts w:hint="eastAsia"/>
                  <w:sz w:val="20"/>
                </w:rPr>
                <w:t>10.7生活日用（2）</w:t>
              </w:r>
            </w:ins>
          </w:p>
        </w:tc>
        <w:tc>
          <w:tcPr>
            <w:tcW w:w="5436" w:type="dxa"/>
            <w:vAlign w:val="center"/>
          </w:tcPr>
          <w:p>
            <w:pPr>
              <w:jc w:val="both"/>
              <w:rPr>
                <w:ins w:id="1014" w:author="wl" w:date="2016-09-08T14:32:13Z"/>
                <w:sz w:val="20"/>
              </w:rPr>
            </w:pPr>
            <w:ins w:id="1015" w:author="wl" w:date="2016-09-08T14:32:13Z">
              <w:r>
                <w:rPr>
                  <w:rFonts w:hint="eastAsia"/>
                  <w:sz w:val="20"/>
                </w:rPr>
                <w:t>洗护、百货</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ins w:id="1016" w:author="wl" w:date="2016-09-08T14:32:13Z"/>
        </w:trPr>
        <w:tc>
          <w:tcPr>
            <w:tcW w:w="1462" w:type="dxa"/>
            <w:vMerge w:val="continue"/>
            <w:vAlign w:val="center"/>
          </w:tcPr>
          <w:p>
            <w:pPr>
              <w:jc w:val="both"/>
              <w:rPr>
                <w:ins w:id="1017" w:author="wl" w:date="2016-09-08T14:32:13Z"/>
                <w:sz w:val="20"/>
              </w:rPr>
            </w:pPr>
          </w:p>
        </w:tc>
        <w:tc>
          <w:tcPr>
            <w:tcW w:w="2112" w:type="dxa"/>
            <w:vAlign w:val="center"/>
          </w:tcPr>
          <w:p>
            <w:pPr>
              <w:jc w:val="both"/>
              <w:rPr>
                <w:ins w:id="1018" w:author="wl" w:date="2016-09-08T14:32:13Z"/>
                <w:sz w:val="20"/>
              </w:rPr>
            </w:pPr>
            <w:ins w:id="1019" w:author="wl" w:date="2016-09-08T14:32:13Z">
              <w:r>
                <w:rPr>
                  <w:rFonts w:hint="eastAsia"/>
                  <w:sz w:val="20"/>
                </w:rPr>
                <w:t>10.8文体用品（7）</w:t>
              </w:r>
            </w:ins>
          </w:p>
        </w:tc>
        <w:tc>
          <w:tcPr>
            <w:tcW w:w="5436" w:type="dxa"/>
            <w:vAlign w:val="center"/>
          </w:tcPr>
          <w:p>
            <w:pPr>
              <w:jc w:val="both"/>
              <w:rPr>
                <w:ins w:id="1020" w:author="wl" w:date="2016-09-08T14:32:13Z"/>
                <w:sz w:val="20"/>
              </w:rPr>
            </w:pPr>
            <w:ins w:id="1021" w:author="wl" w:date="2016-09-08T14:32:13Z">
              <w:r>
                <w:rPr>
                  <w:rFonts w:hint="eastAsia"/>
                  <w:sz w:val="20"/>
                </w:rPr>
                <w:t>山地野营、渔具、足球篮球、网羽运动、乒乓球运动、健身器械、休闲运动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ins w:id="1022" w:author="wl" w:date="2016-09-08T14:32:13Z"/>
        </w:trPr>
        <w:tc>
          <w:tcPr>
            <w:tcW w:w="1462" w:type="dxa"/>
            <w:vMerge w:val="continue"/>
            <w:vAlign w:val="center"/>
          </w:tcPr>
          <w:p>
            <w:pPr>
              <w:jc w:val="both"/>
              <w:rPr>
                <w:ins w:id="1023" w:author="wl" w:date="2016-09-08T14:32:13Z"/>
                <w:sz w:val="20"/>
              </w:rPr>
            </w:pPr>
          </w:p>
        </w:tc>
        <w:tc>
          <w:tcPr>
            <w:tcW w:w="2112" w:type="dxa"/>
            <w:vAlign w:val="center"/>
          </w:tcPr>
          <w:p>
            <w:pPr>
              <w:jc w:val="both"/>
              <w:rPr>
                <w:ins w:id="1024" w:author="wl" w:date="2016-09-08T14:32:13Z"/>
                <w:sz w:val="20"/>
              </w:rPr>
            </w:pPr>
            <w:ins w:id="1025" w:author="wl" w:date="2016-09-08T14:32:13Z">
              <w:r>
                <w:rPr>
                  <w:rFonts w:hint="eastAsia"/>
                  <w:sz w:val="20"/>
                </w:rPr>
                <w:t>10.9清洁用品（5）</w:t>
              </w:r>
            </w:ins>
          </w:p>
        </w:tc>
        <w:tc>
          <w:tcPr>
            <w:tcW w:w="5436" w:type="dxa"/>
            <w:vAlign w:val="center"/>
          </w:tcPr>
          <w:p>
            <w:pPr>
              <w:jc w:val="both"/>
              <w:rPr>
                <w:ins w:id="1026" w:author="wl" w:date="2016-09-08T14:32:13Z"/>
                <w:sz w:val="20"/>
              </w:rPr>
            </w:pPr>
            <w:ins w:id="1027" w:author="wl" w:date="2016-09-08T14:32:13Z">
              <w:r>
                <w:rPr>
                  <w:rFonts w:hint="eastAsia"/>
                  <w:sz w:val="20"/>
                </w:rPr>
                <w:t>垃圾桶、扫把、拖把、垃圾袋、玻璃刮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ins w:id="1028" w:author="wl" w:date="2016-09-08T14:32:13Z"/>
        </w:trPr>
        <w:tc>
          <w:tcPr>
            <w:tcW w:w="1462" w:type="dxa"/>
            <w:vMerge w:val="continue"/>
            <w:vAlign w:val="center"/>
          </w:tcPr>
          <w:p>
            <w:pPr>
              <w:jc w:val="both"/>
              <w:rPr>
                <w:ins w:id="1029" w:author="wl" w:date="2016-09-08T14:32:13Z"/>
                <w:sz w:val="20"/>
              </w:rPr>
            </w:pPr>
          </w:p>
        </w:tc>
        <w:tc>
          <w:tcPr>
            <w:tcW w:w="2112" w:type="dxa"/>
            <w:vAlign w:val="center"/>
          </w:tcPr>
          <w:p>
            <w:pPr>
              <w:jc w:val="both"/>
              <w:rPr>
                <w:ins w:id="1030" w:author="wl" w:date="2016-09-08T14:32:13Z"/>
                <w:sz w:val="20"/>
              </w:rPr>
            </w:pPr>
            <w:ins w:id="1031" w:author="wl" w:date="2016-09-08T14:32:13Z">
              <w:r>
                <w:rPr>
                  <w:rFonts w:hint="eastAsia"/>
                  <w:sz w:val="20"/>
                </w:rPr>
                <w:t>10.10包装用品（12）</w:t>
              </w:r>
            </w:ins>
          </w:p>
        </w:tc>
        <w:tc>
          <w:tcPr>
            <w:tcW w:w="5436" w:type="dxa"/>
            <w:vAlign w:val="center"/>
          </w:tcPr>
          <w:p>
            <w:pPr>
              <w:jc w:val="both"/>
              <w:rPr>
                <w:ins w:id="1032" w:author="wl" w:date="2016-09-08T14:32:13Z"/>
                <w:sz w:val="20"/>
              </w:rPr>
            </w:pPr>
            <w:ins w:id="1033" w:author="wl" w:date="2016-09-08T14:32:13Z">
              <w:r>
                <w:rPr>
                  <w:rFonts w:hint="eastAsia"/>
                  <w:sz w:val="20"/>
                </w:rPr>
                <w:t>纸箱、塑料箱、塑料袋、充气枪、充气袋、缓冲材料、绳子、防雨篷布、打包设备、护角、打包带、吨袋</w:t>
              </w:r>
            </w:ins>
          </w:p>
        </w:tc>
      </w:tr>
    </w:tbl>
    <w:p>
      <w:pPr>
        <w:pStyle w:val="4"/>
        <w:numPr>
          <w:ilvl w:val="-1"/>
          <w:numId w:val="0"/>
        </w:numPr>
        <w:ind w:left="0" w:firstLine="0"/>
        <w:pPrChange w:id="1034" w:author="wl" w:date="2016-09-08T14:32:28Z">
          <w:pPr/>
        </w:pPrChange>
      </w:pPr>
      <w:del w:id="1035" w:author="wl" w:date="2016-09-08T14:27:09Z">
        <w:r>
          <w:rPr>
            <w:rFonts w:hint="eastAsia"/>
            <w:sz w:val="24"/>
            <w:szCs w:val="24"/>
          </w:rPr>
          <w:delText>生活</w:delText>
        </w:r>
      </w:del>
      <w:del w:id="1036" w:author="wl" w:date="2016-09-08T14:27:08Z">
        <w:r>
          <w:rPr>
            <w:rFonts w:hint="eastAsia"/>
            <w:sz w:val="24"/>
            <w:szCs w:val="24"/>
          </w:rPr>
          <w:delText>办公</w:delText>
        </w:r>
        <w:bookmarkEnd w:id="55"/>
        <w:bookmarkEnd w:id="56"/>
        <w:bookmarkEnd w:id="57"/>
        <w:bookmarkEnd w:id="58"/>
        <w:bookmarkEnd w:id="59"/>
      </w:del>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0" w:name="_Toc11697"/>
      <w:bookmarkStart w:id="61" w:name="_Toc16450"/>
      <w:bookmarkStart w:id="62" w:name="_Toc5408"/>
      <w:bookmarkStart w:id="63" w:name="_Toc9811"/>
      <w:bookmarkStart w:id="64" w:name="_Toc18091"/>
      <w:r>
        <w:rPr>
          <w:rFonts w:hint="eastAsia"/>
          <w:sz w:val="24"/>
          <w:szCs w:val="24"/>
        </w:rPr>
        <w:t>物资百科</w:t>
      </w:r>
      <w:bookmarkEnd w:id="60"/>
      <w:bookmarkEnd w:id="61"/>
      <w:r>
        <w:rPr>
          <w:rFonts w:hint="eastAsia"/>
          <w:sz w:val="24"/>
          <w:szCs w:val="24"/>
        </w:rPr>
        <w:t xml:space="preserve"> </w:t>
      </w:r>
      <w:bookmarkEnd w:id="62"/>
      <w:bookmarkEnd w:id="63"/>
      <w:bookmarkEnd w:id="64"/>
    </w:p>
    <w:p>
      <w:pPr>
        <w:pageBreakBefore w:val="0"/>
        <w:kinsoku/>
        <w:wordWrap/>
        <w:overflowPunct/>
        <w:topLinePunct w:val="0"/>
        <w:bidi w:val="0"/>
        <w:snapToGrid/>
        <w:spacing w:line="360" w:lineRule="auto"/>
        <w:ind w:right="0" w:rightChars="0" w:firstLine="440"/>
        <w:textAlignment w:val="auto"/>
        <w:rPr>
          <w:sz w:val="24"/>
          <w:szCs w:val="24"/>
        </w:rPr>
      </w:pPr>
      <w:del w:id="1037" w:author="wl" w:date="2016-10-21T15:17:40Z">
        <w:r>
          <w:rPr>
            <w:rFonts w:hint="eastAsia"/>
            <w:sz w:val="24"/>
            <w:szCs w:val="24"/>
          </w:rPr>
          <w:delText>（</w:delText>
        </w:r>
      </w:del>
      <w:del w:id="1038" w:author="wl" w:date="2016-09-19T10:01:32Z">
        <w:r>
          <w:rPr>
            <w:rFonts w:hint="eastAsia"/>
            <w:sz w:val="24"/>
            <w:szCs w:val="24"/>
          </w:rPr>
          <w:delText>可</w:delText>
        </w:r>
      </w:del>
      <w:r>
        <w:rPr>
          <w:rFonts w:hint="eastAsia"/>
          <w:sz w:val="24"/>
          <w:szCs w:val="24"/>
        </w:rPr>
        <w:t>根据产品分类的方式布局</w:t>
      </w:r>
      <w:del w:id="1039" w:author="wl" w:date="2016-10-21T15:17:34Z">
        <w:r>
          <w:rPr>
            <w:rFonts w:hint="eastAsia"/>
            <w:sz w:val="24"/>
            <w:szCs w:val="24"/>
            <w:lang w:eastAsia="zh-CN"/>
          </w:rPr>
          <w:delText>，</w:delText>
        </w:r>
      </w:del>
      <w:del w:id="1040" w:author="wl" w:date="2016-10-21T15:17:33Z">
        <w:r>
          <w:rPr>
            <w:rFonts w:hint="eastAsia"/>
            <w:sz w:val="24"/>
            <w:szCs w:val="24"/>
            <w:lang w:val="en-US" w:eastAsia="zh-CN"/>
          </w:rPr>
          <w:delText>前期暂</w:delText>
        </w:r>
      </w:del>
      <w:del w:id="1041" w:author="wl" w:date="2016-10-21T15:17:32Z">
        <w:r>
          <w:rPr>
            <w:rFonts w:hint="eastAsia"/>
            <w:sz w:val="24"/>
            <w:szCs w:val="24"/>
            <w:lang w:val="en-US" w:eastAsia="zh-CN"/>
          </w:rPr>
          <w:delText>时不</w:delText>
        </w:r>
      </w:del>
      <w:del w:id="1042" w:author="wl" w:date="2016-10-21T15:17:31Z">
        <w:r>
          <w:rPr>
            <w:rFonts w:hint="eastAsia"/>
            <w:sz w:val="24"/>
            <w:szCs w:val="24"/>
            <w:lang w:val="en-US" w:eastAsia="zh-CN"/>
          </w:rPr>
          <w:delText>上此版块</w:delText>
        </w:r>
      </w:del>
      <w:ins w:id="1043" w:author="wl" w:date="2016-10-21T15:17:37Z">
        <w:r>
          <w:rPr>
            <w:rFonts w:hint="eastAsia"/>
            <w:sz w:val="24"/>
            <w:szCs w:val="24"/>
            <w:lang w:val="en-US" w:eastAsia="zh-CN"/>
          </w:rPr>
          <w:t>，</w:t>
        </w:r>
      </w:ins>
      <w:del w:id="1044" w:author="wl" w:date="2016-10-21T15:17:36Z">
        <w:r>
          <w:rPr>
            <w:rFonts w:hint="eastAsia"/>
            <w:sz w:val="24"/>
            <w:szCs w:val="24"/>
          </w:rPr>
          <w:delText>）</w:delText>
        </w:r>
      </w:del>
      <w:r>
        <w:rPr>
          <w:rFonts w:hint="eastAsia"/>
          <w:sz w:val="24"/>
          <w:szCs w:val="24"/>
        </w:rPr>
        <w:t>工程物资类全系列产品的精准百科全书。可供用户查询（可做分级，根据用户是否登录以及登录后的等级，提供不同详细程度查询权限，游客亦可</w:t>
      </w:r>
      <w:ins w:id="1045" w:author="wl" w:date="2016-09-09T10:17:10Z">
        <w:r>
          <w:rPr>
            <w:rFonts w:hint="eastAsia"/>
            <w:sz w:val="24"/>
            <w:szCs w:val="24"/>
            <w:lang w:val="en-US" w:eastAsia="zh-CN"/>
          </w:rPr>
          <w:t>部分</w:t>
        </w:r>
      </w:ins>
      <w:ins w:id="1046" w:author="wl" w:date="2016-09-09T10:17:12Z">
        <w:r>
          <w:rPr>
            <w:rFonts w:hint="eastAsia"/>
            <w:sz w:val="24"/>
            <w:szCs w:val="24"/>
            <w:lang w:val="en-US" w:eastAsia="zh-CN"/>
          </w:rPr>
          <w:t>浏览，</w:t>
        </w:r>
      </w:ins>
      <w:ins w:id="1047" w:author="wl" w:date="2016-09-09T10:17:13Z">
        <w:r>
          <w:rPr>
            <w:rFonts w:hint="eastAsia"/>
            <w:sz w:val="24"/>
            <w:szCs w:val="24"/>
            <w:lang w:val="en-US" w:eastAsia="zh-CN"/>
          </w:rPr>
          <w:t>但</w:t>
        </w:r>
      </w:ins>
      <w:ins w:id="1048" w:author="wl" w:date="2016-09-09T10:17:14Z">
        <w:r>
          <w:rPr>
            <w:rFonts w:hint="eastAsia"/>
            <w:sz w:val="24"/>
            <w:szCs w:val="24"/>
            <w:lang w:val="en-US" w:eastAsia="zh-CN"/>
          </w:rPr>
          <w:t>若</w:t>
        </w:r>
      </w:ins>
      <w:ins w:id="1049" w:author="wl" w:date="2016-09-09T10:17:16Z">
        <w:r>
          <w:rPr>
            <w:rFonts w:hint="eastAsia"/>
            <w:sz w:val="24"/>
            <w:szCs w:val="24"/>
            <w:lang w:val="en-US" w:eastAsia="zh-CN"/>
          </w:rPr>
          <w:t>浏览</w:t>
        </w:r>
      </w:ins>
      <w:ins w:id="1050" w:author="wl" w:date="2016-09-09T10:17:18Z">
        <w:r>
          <w:rPr>
            <w:rFonts w:hint="eastAsia"/>
            <w:sz w:val="24"/>
            <w:szCs w:val="24"/>
            <w:lang w:val="en-US" w:eastAsia="zh-CN"/>
          </w:rPr>
          <w:t>全文</w:t>
        </w:r>
      </w:ins>
      <w:ins w:id="1051" w:author="wl" w:date="2016-09-09T10:17:19Z">
        <w:r>
          <w:rPr>
            <w:rFonts w:hint="eastAsia"/>
            <w:sz w:val="24"/>
            <w:szCs w:val="24"/>
            <w:lang w:val="en-US" w:eastAsia="zh-CN"/>
          </w:rPr>
          <w:t>或者</w:t>
        </w:r>
      </w:ins>
      <w:ins w:id="1052" w:author="wl" w:date="2016-09-09T10:17:21Z">
        <w:r>
          <w:rPr>
            <w:rFonts w:hint="eastAsia"/>
            <w:sz w:val="24"/>
            <w:szCs w:val="24"/>
            <w:lang w:val="en-US" w:eastAsia="zh-CN"/>
          </w:rPr>
          <w:t>下载</w:t>
        </w:r>
      </w:ins>
      <w:ins w:id="1053" w:author="wl" w:date="2016-09-09T10:17:23Z">
        <w:r>
          <w:rPr>
            <w:rFonts w:hint="eastAsia"/>
            <w:sz w:val="24"/>
            <w:szCs w:val="24"/>
            <w:lang w:val="en-US" w:eastAsia="zh-CN"/>
          </w:rPr>
          <w:t>需</w:t>
        </w:r>
      </w:ins>
      <w:ins w:id="1054" w:author="wl" w:date="2016-09-09T10:17:26Z">
        <w:r>
          <w:rPr>
            <w:rFonts w:hint="eastAsia"/>
            <w:sz w:val="24"/>
            <w:szCs w:val="24"/>
            <w:lang w:val="en-US" w:eastAsia="zh-CN"/>
          </w:rPr>
          <w:t>注册</w:t>
        </w:r>
      </w:ins>
      <w:ins w:id="1055" w:author="wl" w:date="2016-09-09T10:17:27Z">
        <w:r>
          <w:rPr>
            <w:rFonts w:hint="eastAsia"/>
            <w:sz w:val="24"/>
            <w:szCs w:val="24"/>
            <w:lang w:val="en-US" w:eastAsia="zh-CN"/>
          </w:rPr>
          <w:t>登录</w:t>
        </w:r>
      </w:ins>
      <w:del w:id="1056" w:author="wl" w:date="2016-09-09T10:17:01Z">
        <w:r>
          <w:rPr>
            <w:rFonts w:hint="eastAsia"/>
            <w:sz w:val="24"/>
            <w:szCs w:val="24"/>
          </w:rPr>
          <w:delText>使用</w:delText>
        </w:r>
      </w:del>
      <w:r>
        <w:rPr>
          <w:rFonts w:hint="eastAsia"/>
          <w:sz w:val="24"/>
          <w:szCs w:val="24"/>
        </w:rPr>
        <w:t>）。全面提供通项产品详细信息，包含：称谓、概述、分类、特点、用途、 相关标准（国家、行业、企业，国际）等</w:t>
      </w:r>
      <w:ins w:id="1057" w:author="wl" w:date="2016-09-19T10:02:00Z">
        <w:r>
          <w:rPr>
            <w:rFonts w:hint="eastAsia"/>
            <w:sz w:val="24"/>
            <w:szCs w:val="24"/>
            <w:lang w:eastAsia="zh-CN"/>
          </w:rPr>
          <w:t>，</w:t>
        </w:r>
      </w:ins>
      <w:ins w:id="1058" w:author="wl" w:date="2016-09-19T10:02:02Z">
        <w:r>
          <w:rPr>
            <w:rFonts w:hint="eastAsia"/>
            <w:sz w:val="24"/>
            <w:szCs w:val="24"/>
            <w:lang w:val="en-US" w:eastAsia="zh-CN"/>
          </w:rPr>
          <w:t>从</w:t>
        </w:r>
      </w:ins>
      <w:ins w:id="1059" w:author="wl" w:date="2016-09-19T10:02:05Z">
        <w:r>
          <w:rPr>
            <w:rFonts w:hint="eastAsia"/>
            <w:sz w:val="24"/>
            <w:szCs w:val="24"/>
            <w:lang w:val="en-US" w:eastAsia="zh-CN"/>
          </w:rPr>
          <w:t>首页</w:t>
        </w:r>
      </w:ins>
      <w:ins w:id="1060" w:author="wl" w:date="2016-09-19T10:02:07Z">
        <w:r>
          <w:rPr>
            <w:rFonts w:hint="eastAsia"/>
            <w:sz w:val="24"/>
            <w:szCs w:val="24"/>
            <w:lang w:val="en-US" w:eastAsia="zh-CN"/>
          </w:rPr>
          <w:t>可</w:t>
        </w:r>
      </w:ins>
      <w:ins w:id="1061" w:author="wl" w:date="2016-09-19T10:02:08Z">
        <w:r>
          <w:rPr>
            <w:rFonts w:hint="eastAsia"/>
            <w:sz w:val="24"/>
            <w:szCs w:val="24"/>
            <w:lang w:val="en-US" w:eastAsia="zh-CN"/>
          </w:rPr>
          <w:t>进入</w:t>
        </w:r>
      </w:ins>
      <w:ins w:id="1062" w:author="wl" w:date="2016-09-19T10:02:09Z">
        <w:r>
          <w:rPr>
            <w:rFonts w:hint="eastAsia"/>
            <w:sz w:val="24"/>
            <w:szCs w:val="24"/>
            <w:lang w:val="en-US" w:eastAsia="zh-CN"/>
          </w:rPr>
          <w:t>专门</w:t>
        </w:r>
      </w:ins>
      <w:ins w:id="1063" w:author="wl" w:date="2016-09-19T10:02:10Z">
        <w:r>
          <w:rPr>
            <w:rFonts w:hint="eastAsia"/>
            <w:sz w:val="24"/>
            <w:szCs w:val="24"/>
            <w:lang w:val="en-US" w:eastAsia="zh-CN"/>
          </w:rPr>
          <w:t>的</w:t>
        </w:r>
      </w:ins>
      <w:ins w:id="1064" w:author="wl" w:date="2016-09-19T10:02:11Z">
        <w:r>
          <w:rPr>
            <w:rFonts w:hint="eastAsia"/>
            <w:sz w:val="24"/>
            <w:szCs w:val="24"/>
            <w:lang w:val="en-US" w:eastAsia="zh-CN"/>
          </w:rPr>
          <w:t>功能</w:t>
        </w:r>
      </w:ins>
      <w:ins w:id="1065" w:author="wl" w:date="2016-09-19T10:02:12Z">
        <w:r>
          <w:rPr>
            <w:rFonts w:hint="eastAsia"/>
            <w:sz w:val="24"/>
            <w:szCs w:val="24"/>
            <w:lang w:val="en-US" w:eastAsia="zh-CN"/>
          </w:rPr>
          <w:t>板块</w:t>
        </w:r>
      </w:ins>
      <w:ins w:id="1066" w:author="wl" w:date="2016-09-19T10:02:13Z">
        <w:r>
          <w:rPr>
            <w:rFonts w:hint="eastAsia"/>
            <w:sz w:val="24"/>
            <w:szCs w:val="24"/>
            <w:lang w:val="en-US" w:eastAsia="zh-CN"/>
          </w:rPr>
          <w:t>，</w:t>
        </w:r>
      </w:ins>
      <w:ins w:id="1067" w:author="wl" w:date="2016-09-19T10:02:14Z">
        <w:r>
          <w:rPr>
            <w:rFonts w:hint="eastAsia"/>
            <w:sz w:val="24"/>
            <w:szCs w:val="24"/>
            <w:lang w:val="en-US" w:eastAsia="zh-CN"/>
          </w:rPr>
          <w:t>在</w:t>
        </w:r>
      </w:ins>
      <w:ins w:id="1068" w:author="wl" w:date="2016-09-19T10:02:15Z">
        <w:r>
          <w:rPr>
            <w:rFonts w:hint="eastAsia"/>
            <w:sz w:val="24"/>
            <w:szCs w:val="24"/>
            <w:lang w:val="en-US" w:eastAsia="zh-CN"/>
          </w:rPr>
          <w:t>具体</w:t>
        </w:r>
      </w:ins>
      <w:ins w:id="1069" w:author="wl" w:date="2016-09-19T10:02:19Z">
        <w:r>
          <w:rPr>
            <w:rFonts w:hint="eastAsia"/>
            <w:sz w:val="24"/>
            <w:szCs w:val="24"/>
            <w:lang w:val="en-US" w:eastAsia="zh-CN"/>
          </w:rPr>
          <w:t>商品</w:t>
        </w:r>
      </w:ins>
      <w:ins w:id="1070" w:author="wl" w:date="2016-09-19T10:02:26Z">
        <w:r>
          <w:rPr>
            <w:rFonts w:hint="eastAsia"/>
            <w:sz w:val="24"/>
            <w:szCs w:val="24"/>
            <w:lang w:val="en-US" w:eastAsia="zh-CN"/>
          </w:rPr>
          <w:t>详情页</w:t>
        </w:r>
      </w:ins>
      <w:ins w:id="1071" w:author="wl" w:date="2016-09-19T10:02:28Z">
        <w:r>
          <w:rPr>
            <w:rFonts w:hint="eastAsia"/>
            <w:sz w:val="24"/>
            <w:szCs w:val="24"/>
            <w:lang w:val="en-US" w:eastAsia="zh-CN"/>
          </w:rPr>
          <w:t>也</w:t>
        </w:r>
      </w:ins>
      <w:ins w:id="1072" w:author="wl" w:date="2016-09-19T10:02:29Z">
        <w:r>
          <w:rPr>
            <w:rFonts w:hint="eastAsia"/>
            <w:sz w:val="24"/>
            <w:szCs w:val="24"/>
            <w:lang w:val="en-US" w:eastAsia="zh-CN"/>
          </w:rPr>
          <w:t>有</w:t>
        </w:r>
      </w:ins>
      <w:ins w:id="1073" w:author="wl" w:date="2016-09-19T10:02:30Z">
        <w:r>
          <w:rPr>
            <w:rFonts w:hint="eastAsia"/>
            <w:sz w:val="24"/>
            <w:szCs w:val="24"/>
            <w:lang w:val="en-US" w:eastAsia="zh-CN"/>
          </w:rPr>
          <w:t>对应的</w:t>
        </w:r>
      </w:ins>
      <w:ins w:id="1074" w:author="wl" w:date="2016-09-19T10:02:33Z">
        <w:r>
          <w:rPr>
            <w:rFonts w:hint="eastAsia"/>
            <w:sz w:val="24"/>
            <w:szCs w:val="24"/>
            <w:lang w:val="en-US" w:eastAsia="zh-CN"/>
          </w:rPr>
          <w:t>商品的</w:t>
        </w:r>
      </w:ins>
      <w:ins w:id="1075" w:author="wl" w:date="2016-09-19T10:02:39Z">
        <w:r>
          <w:rPr>
            <w:rFonts w:hint="eastAsia"/>
            <w:sz w:val="24"/>
            <w:szCs w:val="24"/>
            <w:lang w:val="en-US" w:eastAsia="zh-CN"/>
          </w:rPr>
          <w:t>物资百科</w:t>
        </w:r>
      </w:ins>
      <w:ins w:id="1076" w:author="wl" w:date="2016-09-19T10:02:40Z">
        <w:r>
          <w:rPr>
            <w:rFonts w:hint="eastAsia"/>
            <w:sz w:val="24"/>
            <w:szCs w:val="24"/>
            <w:lang w:val="en-US" w:eastAsia="zh-CN"/>
          </w:rPr>
          <w:t>链接</w:t>
        </w:r>
      </w:ins>
      <w:ins w:id="1077" w:author="wl" w:date="2016-09-19T10:02:41Z">
        <w:r>
          <w:rPr>
            <w:rFonts w:hint="eastAsia"/>
            <w:sz w:val="24"/>
            <w:szCs w:val="24"/>
            <w:lang w:val="en-US" w:eastAsia="zh-CN"/>
          </w:rPr>
          <w:t>，</w:t>
        </w:r>
      </w:ins>
      <w:ins w:id="1078" w:author="wl" w:date="2016-09-19T10:02:42Z">
        <w:r>
          <w:rPr>
            <w:rFonts w:hint="eastAsia"/>
            <w:sz w:val="24"/>
            <w:szCs w:val="24"/>
            <w:lang w:val="en-US" w:eastAsia="zh-CN"/>
          </w:rPr>
          <w:t>供</w:t>
        </w:r>
      </w:ins>
      <w:ins w:id="1079" w:author="wl" w:date="2016-09-19T10:02:44Z">
        <w:r>
          <w:rPr>
            <w:rFonts w:hint="eastAsia"/>
            <w:sz w:val="24"/>
            <w:szCs w:val="24"/>
            <w:lang w:val="en-US" w:eastAsia="zh-CN"/>
          </w:rPr>
          <w:t>查阅</w:t>
        </w:r>
      </w:ins>
      <w:ins w:id="1080" w:author="wl" w:date="2016-09-19T10:02:49Z">
        <w:r>
          <w:rPr>
            <w:rFonts w:hint="eastAsia"/>
            <w:sz w:val="24"/>
            <w:szCs w:val="24"/>
            <w:lang w:val="en-US" w:eastAsia="zh-CN"/>
          </w:rPr>
          <w:t>使用</w:t>
        </w:r>
      </w:ins>
      <w:r>
        <w:rPr>
          <w:rFonts w:hint="eastAsia"/>
          <w:sz w:val="24"/>
          <w:szCs w:val="24"/>
        </w:rPr>
        <w:t>。</w:t>
      </w:r>
    </w:p>
    <w:p>
      <w:pPr>
        <w:pageBreakBefore w:val="0"/>
        <w:kinsoku/>
        <w:wordWrap/>
        <w:overflowPunct/>
        <w:topLinePunct w:val="0"/>
        <w:bidi w:val="0"/>
        <w:snapToGrid/>
        <w:spacing w:line="360" w:lineRule="auto"/>
        <w:ind w:right="0" w:rightChars="0" w:firstLine="440"/>
        <w:textAlignment w:val="auto"/>
        <w:rPr>
          <w:rFonts w:hint="eastAsia"/>
          <w:sz w:val="24"/>
          <w:szCs w:val="24"/>
        </w:rPr>
      </w:pPr>
      <w:r>
        <w:rPr>
          <w:rFonts w:hint="eastAsia"/>
          <w:sz w:val="24"/>
          <w:szCs w:val="24"/>
        </w:rPr>
        <w:t>此项功能的实现与供应商端上传产品功能紧密联动，主要依靠供应商为海达网实现梳理整合，协助完成此项的供应商可获得在海达网使用权限上的一定奖励，比如获得虚拟货币，广告折扣等；在版面布局上可根据产品分类的方式进行布局，着重提供主动搜索功能。搜索的指引同样根据物资产品的分类。</w:t>
      </w:r>
    </w:p>
    <w:p>
      <w:pPr>
        <w:pageBreakBefore w:val="0"/>
        <w:kinsoku/>
        <w:wordWrap/>
        <w:overflowPunct/>
        <w:topLinePunct w:val="0"/>
        <w:bidi w:val="0"/>
        <w:snapToGrid/>
        <w:spacing w:line="360" w:lineRule="auto"/>
        <w:ind w:right="0" w:rightChars="0" w:firstLine="440"/>
        <w:textAlignment w:val="auto"/>
        <w:rPr>
          <w:b w:val="0"/>
          <w:bCs/>
          <w:sz w:val="24"/>
          <w:szCs w:val="24"/>
        </w:rPr>
      </w:pPr>
      <w:r>
        <w:rPr>
          <w:rFonts w:hint="eastAsia"/>
          <w:b w:val="0"/>
          <w:bCs/>
          <w:sz w:val="24"/>
          <w:szCs w:val="24"/>
        </w:rPr>
        <w:t>关于咨询板块，最核心的</w:t>
      </w:r>
      <w:del w:id="1081" w:author="wl" w:date="2016-09-09T10:19:50Z">
        <w:r>
          <w:rPr>
            <w:rFonts w:hint="eastAsia"/>
            <w:b w:val="0"/>
            <w:bCs/>
            <w:sz w:val="24"/>
            <w:szCs w:val="24"/>
          </w:rPr>
          <w:delText>应该</w:delText>
        </w:r>
      </w:del>
      <w:r>
        <w:rPr>
          <w:rFonts w:hint="eastAsia"/>
          <w:b w:val="0"/>
          <w:bCs/>
          <w:sz w:val="24"/>
          <w:szCs w:val="24"/>
        </w:rPr>
        <w:t>是国际标准库，以及以此标准为理论的后期的产品按照国际标准分类</w:t>
      </w:r>
      <w:ins w:id="1082" w:author="wl" w:date="2016-09-09T10:20:04Z">
        <w:r>
          <w:rPr>
            <w:rFonts w:hint="eastAsia"/>
            <w:b w:val="0"/>
            <w:bCs/>
            <w:sz w:val="24"/>
            <w:szCs w:val="24"/>
            <w:lang w:eastAsia="zh-CN"/>
          </w:rPr>
          <w:t>。</w:t>
        </w:r>
      </w:ins>
      <w:del w:id="1083" w:author="wl" w:date="2016-09-09T10:20:03Z">
        <w:r>
          <w:rPr>
            <w:rFonts w:hint="eastAsia"/>
            <w:b w:val="0"/>
            <w:bCs/>
            <w:sz w:val="24"/>
            <w:szCs w:val="24"/>
          </w:rPr>
          <w:delText>。（</w:delText>
        </w:r>
      </w:del>
      <w:del w:id="1084" w:author="wl" w:date="2016-09-09T10:20:03Z">
        <w:r>
          <w:rPr>
            <w:rFonts w:hint="eastAsia"/>
            <w:b w:val="0"/>
            <w:bCs/>
            <w:sz w:val="24"/>
            <w:szCs w:val="24"/>
            <w:lang w:val="en-US" w:eastAsia="zh-CN"/>
          </w:rPr>
          <w:delText>留国</w:delText>
        </w:r>
      </w:del>
      <w:del w:id="1085" w:author="wl" w:date="2016-09-09T10:20:02Z">
        <w:r>
          <w:rPr>
            <w:rFonts w:hint="eastAsia"/>
            <w:b w:val="0"/>
            <w:bCs/>
            <w:sz w:val="24"/>
            <w:szCs w:val="24"/>
            <w:lang w:val="en-US" w:eastAsia="zh-CN"/>
          </w:rPr>
          <w:delText>际标准库，在</w:delText>
        </w:r>
      </w:del>
      <w:del w:id="1086" w:author="wl" w:date="2016-09-09T10:20:01Z">
        <w:r>
          <w:rPr>
            <w:rFonts w:hint="eastAsia"/>
            <w:b w:val="0"/>
            <w:bCs/>
            <w:sz w:val="24"/>
            <w:szCs w:val="24"/>
            <w:lang w:val="en-US" w:eastAsia="zh-CN"/>
          </w:rPr>
          <w:delText>主页显示专门使用板块</w:delText>
        </w:r>
      </w:del>
      <w:del w:id="1087" w:author="wl" w:date="2016-09-09T10:20:01Z">
        <w:r>
          <w:rPr>
            <w:rFonts w:hint="eastAsia"/>
            <w:b w:val="0"/>
            <w:bCs/>
            <w:sz w:val="24"/>
            <w:szCs w:val="24"/>
          </w:rPr>
          <w:delText>）</w:delText>
        </w:r>
      </w:del>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5" w:name="_Toc28913"/>
      <w:bookmarkStart w:id="66" w:name="_Toc14904"/>
      <w:bookmarkStart w:id="67" w:name="_Toc16592"/>
      <w:bookmarkStart w:id="68" w:name="_Toc31599"/>
      <w:bookmarkStart w:id="69" w:name="_Toc31195"/>
      <w:r>
        <w:rPr>
          <w:rFonts w:hint="eastAsia"/>
          <w:sz w:val="24"/>
          <w:szCs w:val="24"/>
        </w:rPr>
        <w:t>模拟装箱</w:t>
      </w:r>
      <w:bookmarkEnd w:id="65"/>
      <w:bookmarkEnd w:id="66"/>
      <w:bookmarkEnd w:id="67"/>
      <w:bookmarkEnd w:id="68"/>
      <w:bookmarkEnd w:id="69"/>
    </w:p>
    <w:p>
      <w:pPr>
        <w:pStyle w:val="4"/>
        <w:pageBreakBefore w:val="0"/>
        <w:kinsoku/>
        <w:wordWrap/>
        <w:overflowPunct/>
        <w:topLinePunct w:val="0"/>
        <w:bidi w:val="0"/>
        <w:snapToGrid/>
        <w:spacing w:line="360" w:lineRule="auto"/>
        <w:ind w:right="0" w:rightChars="0"/>
        <w:textAlignment w:val="auto"/>
        <w:rPr>
          <w:sz w:val="24"/>
          <w:szCs w:val="24"/>
        </w:rPr>
      </w:pPr>
      <w:bookmarkStart w:id="70" w:name="_Toc2774"/>
      <w:bookmarkStart w:id="71" w:name="_Toc14587"/>
      <w:bookmarkStart w:id="72" w:name="_Toc28414"/>
      <w:bookmarkStart w:id="73" w:name="_Toc23008"/>
      <w:bookmarkStart w:id="74" w:name="_Toc27363"/>
      <w:r>
        <w:rPr>
          <w:rFonts w:hint="eastAsia"/>
          <w:sz w:val="24"/>
          <w:szCs w:val="24"/>
        </w:rPr>
        <w:t>游客</w:t>
      </w:r>
      <w:bookmarkEnd w:id="70"/>
      <w:bookmarkEnd w:id="71"/>
      <w:r>
        <w:rPr>
          <w:rFonts w:hint="eastAsia"/>
          <w:sz w:val="24"/>
          <w:szCs w:val="24"/>
        </w:rPr>
        <w:t xml:space="preserve"> </w:t>
      </w:r>
      <w:bookmarkEnd w:id="72"/>
      <w:bookmarkEnd w:id="73"/>
      <w:bookmarkEnd w:id="7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w:t>
      </w:r>
      <w:r>
        <w:rPr>
          <w:sz w:val="24"/>
          <w:szCs w:val="24"/>
        </w:rPr>
        <w:t>游客可从首页看到本版块，点击进入无法使用，必须注册登录。</w:t>
      </w:r>
      <w:del w:id="1088" w:author="wl" w:date="2016-09-09T10:20:24Z">
        <w:r>
          <w:rPr>
            <w:rFonts w:hint="eastAsia"/>
            <w:sz w:val="24"/>
            <w:szCs w:val="24"/>
          </w:rPr>
          <w:delText>（</w:delText>
        </w:r>
      </w:del>
      <w:del w:id="1089" w:author="wl" w:date="2016-09-09T10:20:23Z">
        <w:r>
          <w:rPr>
            <w:rFonts w:hint="eastAsia"/>
            <w:sz w:val="24"/>
            <w:szCs w:val="24"/>
          </w:rPr>
          <w:delText>少部分查阅</w:delText>
        </w:r>
      </w:del>
      <w:del w:id="1090" w:author="wl" w:date="2016-09-09T10:20:22Z">
        <w:r>
          <w:rPr>
            <w:rFonts w:hint="eastAsia"/>
            <w:sz w:val="24"/>
            <w:szCs w:val="24"/>
          </w:rPr>
          <w:delText>权限）</w:delText>
        </w:r>
      </w:del>
    </w:p>
    <w:p>
      <w:pPr>
        <w:pStyle w:val="4"/>
        <w:pageBreakBefore w:val="0"/>
        <w:kinsoku/>
        <w:wordWrap/>
        <w:overflowPunct/>
        <w:topLinePunct w:val="0"/>
        <w:bidi w:val="0"/>
        <w:snapToGrid/>
        <w:spacing w:line="360" w:lineRule="auto"/>
        <w:ind w:right="0" w:rightChars="0"/>
        <w:textAlignment w:val="auto"/>
        <w:rPr>
          <w:sz w:val="24"/>
          <w:szCs w:val="24"/>
        </w:rPr>
      </w:pPr>
      <w:bookmarkStart w:id="75" w:name="_Toc3888"/>
      <w:bookmarkStart w:id="76" w:name="_Toc26592"/>
      <w:bookmarkStart w:id="77" w:name="_Toc4047"/>
      <w:bookmarkStart w:id="78" w:name="_Toc24576"/>
      <w:bookmarkStart w:id="79" w:name="_Toc4282"/>
      <w:r>
        <w:rPr>
          <w:rFonts w:hint="eastAsia"/>
          <w:sz w:val="24"/>
          <w:szCs w:val="24"/>
        </w:rPr>
        <w:t>注册会员</w:t>
      </w:r>
      <w:bookmarkEnd w:id="75"/>
      <w:bookmarkEnd w:id="76"/>
      <w:bookmarkEnd w:id="77"/>
      <w:bookmarkEnd w:id="78"/>
      <w:bookmarkEnd w:id="79"/>
    </w:p>
    <w:p>
      <w:pPr>
        <w:pageBreakBefore w:val="0"/>
        <w:kinsoku/>
        <w:wordWrap/>
        <w:overflowPunct/>
        <w:topLinePunct w:val="0"/>
        <w:bidi w:val="0"/>
        <w:snapToGrid/>
        <w:spacing w:line="360" w:lineRule="auto"/>
        <w:ind w:right="0" w:rightChars="0" w:firstLine="480"/>
        <w:textAlignment w:val="auto"/>
        <w:rPr>
          <w:ins w:id="1091" w:author="wl" w:date="2016-09-09T10:21:15Z"/>
          <w:sz w:val="24"/>
          <w:szCs w:val="24"/>
        </w:rPr>
      </w:pPr>
      <w:r>
        <w:rPr>
          <w:rFonts w:hint="eastAsia"/>
          <w:sz w:val="24"/>
          <w:szCs w:val="24"/>
        </w:rPr>
        <w:t>在线使用 （根据等级确定权限），</w:t>
      </w:r>
      <w:r>
        <w:rPr>
          <w:sz w:val="24"/>
          <w:szCs w:val="24"/>
        </w:rPr>
        <w:t>海达网会员登录后，可进入本版块进行操作。或者根据网站模板表单填入对应的数据，自助生成模拟装箱；或者调出原有的订单完成数据匹配，模拟装箱。</w:t>
      </w:r>
    </w:p>
    <w:p>
      <w:pPr>
        <w:pageBreakBefore w:val="0"/>
        <w:kinsoku/>
        <w:wordWrap/>
        <w:overflowPunct/>
        <w:topLinePunct w:val="0"/>
        <w:bidi w:val="0"/>
        <w:snapToGrid/>
        <w:spacing w:line="360" w:lineRule="auto"/>
        <w:ind w:right="0" w:rightChars="0" w:firstLine="480"/>
        <w:textAlignment w:val="auto"/>
        <w:rPr>
          <w:ins w:id="1092" w:author="wl" w:date="2016-09-19T10:03:12Z"/>
          <w:sz w:val="24"/>
          <w:szCs w:val="24"/>
        </w:rPr>
      </w:pPr>
      <w:del w:id="1093" w:author="wl" w:date="2016-09-09T10:21:14Z">
        <w:r>
          <w:rPr>
            <w:sz w:val="24"/>
            <w:szCs w:val="24"/>
          </w:rPr>
          <w:delText>总之</w:delText>
        </w:r>
      </w:del>
      <w:r>
        <w:rPr>
          <w:sz w:val="24"/>
          <w:szCs w:val="24"/>
        </w:rPr>
        <w:t>该板块放在首页，独立出来作为一项实用工具，可单独供用户根据其已有的项目产品，手动录入数据，进行模拟装箱。以方便其了解自己外采货物装箱的数据，帮助预判其可能产生的相关费用等。</w:t>
      </w:r>
    </w:p>
    <w:p>
      <w:pPr>
        <w:pageBreakBefore w:val="0"/>
        <w:kinsoku/>
        <w:wordWrap/>
        <w:overflowPunct/>
        <w:topLinePunct w:val="0"/>
        <w:bidi w:val="0"/>
        <w:snapToGrid/>
        <w:spacing w:line="360" w:lineRule="auto"/>
        <w:ind w:right="0" w:rightChars="0" w:firstLine="480"/>
        <w:textAlignment w:val="auto"/>
        <w:rPr>
          <w:sz w:val="24"/>
          <w:szCs w:val="24"/>
        </w:rPr>
      </w:pPr>
      <w:ins w:id="1094" w:author="wl" w:date="2016-09-19T10:03:32Z">
        <w:r>
          <w:rPr>
            <w:rFonts w:hint="eastAsia"/>
            <w:sz w:val="24"/>
            <w:szCs w:val="24"/>
            <w:lang w:val="en-US" w:eastAsia="zh-CN"/>
          </w:rPr>
          <w:t>模拟装箱</w:t>
        </w:r>
      </w:ins>
      <w:ins w:id="1095" w:author="wl" w:date="2016-09-19T10:03:34Z">
        <w:r>
          <w:rPr>
            <w:rFonts w:hint="eastAsia"/>
            <w:sz w:val="24"/>
            <w:szCs w:val="24"/>
            <w:lang w:val="en-US" w:eastAsia="zh-CN"/>
          </w:rPr>
          <w:t>显示</w:t>
        </w:r>
      </w:ins>
      <w:ins w:id="1096" w:author="wl" w:date="2016-09-19T10:03:35Z">
        <w:r>
          <w:rPr>
            <w:rFonts w:hint="eastAsia"/>
            <w:sz w:val="24"/>
            <w:szCs w:val="24"/>
            <w:lang w:val="en-US" w:eastAsia="zh-CN"/>
          </w:rPr>
          <w:t>结果</w:t>
        </w:r>
      </w:ins>
      <w:ins w:id="1097" w:author="wl" w:date="2016-09-19T10:03:36Z">
        <w:r>
          <w:rPr>
            <w:rFonts w:hint="eastAsia"/>
            <w:sz w:val="24"/>
            <w:szCs w:val="24"/>
            <w:lang w:val="en-US" w:eastAsia="zh-CN"/>
          </w:rPr>
          <w:t>页</w:t>
        </w:r>
      </w:ins>
      <w:ins w:id="1098" w:author="wl" w:date="2016-09-19T10:03:37Z">
        <w:r>
          <w:rPr>
            <w:rFonts w:hint="eastAsia"/>
            <w:sz w:val="24"/>
            <w:szCs w:val="24"/>
            <w:lang w:val="en-US" w:eastAsia="zh-CN"/>
          </w:rPr>
          <w:t>，</w:t>
        </w:r>
      </w:ins>
      <w:ins w:id="1099" w:author="wl" w:date="2016-09-19T10:03:41Z">
        <w:r>
          <w:rPr>
            <w:rFonts w:hint="eastAsia"/>
            <w:sz w:val="24"/>
            <w:szCs w:val="24"/>
            <w:lang w:val="en-US" w:eastAsia="zh-CN"/>
          </w:rPr>
          <w:t>利用</w:t>
        </w:r>
      </w:ins>
      <w:ins w:id="1100" w:author="wl" w:date="2016-09-19T10:03:44Z">
        <w:r>
          <w:rPr>
            <w:rFonts w:hint="eastAsia"/>
            <w:sz w:val="24"/>
            <w:szCs w:val="24"/>
            <w:lang w:val="en-US" w:eastAsia="zh-CN"/>
          </w:rPr>
          <w:t>表格</w:t>
        </w:r>
      </w:ins>
      <w:ins w:id="1101" w:author="wl" w:date="2016-09-19T10:03:46Z">
        <w:r>
          <w:rPr>
            <w:rFonts w:hint="eastAsia"/>
            <w:sz w:val="24"/>
            <w:szCs w:val="24"/>
            <w:lang w:val="en-US" w:eastAsia="zh-CN"/>
          </w:rPr>
          <w:t>形式，</w:t>
        </w:r>
      </w:ins>
      <w:ins w:id="1102" w:author="wl" w:date="2016-09-19T10:03:48Z">
        <w:r>
          <w:rPr>
            <w:rFonts w:hint="eastAsia"/>
            <w:sz w:val="24"/>
            <w:szCs w:val="24"/>
            <w:lang w:val="en-US" w:eastAsia="zh-CN"/>
          </w:rPr>
          <w:t>展现</w:t>
        </w:r>
      </w:ins>
      <w:ins w:id="1103" w:author="wl" w:date="2016-09-19T10:03:52Z">
        <w:r>
          <w:rPr>
            <w:rFonts w:hint="eastAsia"/>
            <w:sz w:val="24"/>
            <w:szCs w:val="24"/>
            <w:lang w:val="en-US" w:eastAsia="zh-CN"/>
          </w:rPr>
          <w:t>具体</w:t>
        </w:r>
      </w:ins>
      <w:ins w:id="1104" w:author="wl" w:date="2016-09-19T10:03:55Z">
        <w:r>
          <w:rPr>
            <w:rFonts w:hint="eastAsia"/>
            <w:sz w:val="24"/>
            <w:szCs w:val="24"/>
            <w:lang w:val="en-US" w:eastAsia="zh-CN"/>
          </w:rPr>
          <w:t>商品</w:t>
        </w:r>
      </w:ins>
      <w:ins w:id="1105" w:author="wl" w:date="2016-09-19T10:04:09Z">
        <w:r>
          <w:rPr>
            <w:rFonts w:hint="eastAsia"/>
            <w:sz w:val="24"/>
            <w:szCs w:val="24"/>
            <w:lang w:val="en-US" w:eastAsia="zh-CN"/>
          </w:rPr>
          <w:t>装箱</w:t>
        </w:r>
      </w:ins>
      <w:ins w:id="1106" w:author="wl" w:date="2016-09-19T10:04:11Z">
        <w:r>
          <w:rPr>
            <w:rFonts w:hint="eastAsia"/>
            <w:sz w:val="24"/>
            <w:szCs w:val="24"/>
            <w:lang w:val="en-US" w:eastAsia="zh-CN"/>
          </w:rPr>
          <w:t>情况</w:t>
        </w:r>
      </w:ins>
      <w:ins w:id="1107" w:author="wl" w:date="2016-09-19T10:04:13Z">
        <w:r>
          <w:rPr>
            <w:rFonts w:hint="eastAsia"/>
            <w:sz w:val="24"/>
            <w:szCs w:val="24"/>
            <w:lang w:val="en-US" w:eastAsia="zh-CN"/>
          </w:rPr>
          <w:t>，</w:t>
        </w:r>
      </w:ins>
      <w:ins w:id="1108" w:author="wl" w:date="2016-09-19T10:04:58Z">
        <w:r>
          <w:rPr>
            <w:rFonts w:hint="eastAsia"/>
            <w:sz w:val="24"/>
            <w:szCs w:val="24"/>
            <w:lang w:val="en-US" w:eastAsia="zh-CN"/>
          </w:rPr>
          <w:t>试用了</w:t>
        </w:r>
      </w:ins>
      <w:ins w:id="1109" w:author="wl" w:date="2016-09-19T10:05:03Z">
        <w:r>
          <w:rPr>
            <w:rFonts w:hint="eastAsia"/>
            <w:sz w:val="24"/>
            <w:szCs w:val="24"/>
            <w:lang w:val="en-US" w:eastAsia="zh-CN"/>
          </w:rPr>
          <w:t>何种</w:t>
        </w:r>
      </w:ins>
      <w:ins w:id="1110" w:author="wl" w:date="2016-09-19T10:05:05Z">
        <w:r>
          <w:rPr>
            <w:rFonts w:hint="eastAsia"/>
            <w:sz w:val="24"/>
            <w:szCs w:val="24"/>
            <w:lang w:val="en-US" w:eastAsia="zh-CN"/>
          </w:rPr>
          <w:t>包装</w:t>
        </w:r>
      </w:ins>
      <w:ins w:id="1111" w:author="wl" w:date="2016-09-19T10:05:06Z">
        <w:r>
          <w:rPr>
            <w:rFonts w:hint="eastAsia"/>
            <w:sz w:val="24"/>
            <w:szCs w:val="24"/>
            <w:lang w:val="en-US" w:eastAsia="zh-CN"/>
          </w:rPr>
          <w:t>方式</w:t>
        </w:r>
      </w:ins>
      <w:ins w:id="1112" w:author="wl" w:date="2016-09-19T10:05:07Z">
        <w:r>
          <w:rPr>
            <w:rFonts w:hint="eastAsia"/>
            <w:sz w:val="24"/>
            <w:szCs w:val="24"/>
            <w:lang w:val="en-US" w:eastAsia="zh-CN"/>
          </w:rPr>
          <w:t>，</w:t>
        </w:r>
      </w:ins>
      <w:ins w:id="1113" w:author="wl" w:date="2016-09-19T10:05:09Z">
        <w:r>
          <w:rPr>
            <w:rFonts w:hint="eastAsia"/>
            <w:sz w:val="24"/>
            <w:szCs w:val="24"/>
            <w:lang w:val="en-US" w:eastAsia="zh-CN"/>
          </w:rPr>
          <w:t>小箱</w:t>
        </w:r>
      </w:ins>
      <w:ins w:id="1114" w:author="wl" w:date="2016-09-19T10:05:10Z">
        <w:r>
          <w:rPr>
            <w:rFonts w:hint="eastAsia"/>
            <w:sz w:val="24"/>
            <w:szCs w:val="24"/>
            <w:lang w:val="en-US" w:eastAsia="zh-CN"/>
          </w:rPr>
          <w:t>、</w:t>
        </w:r>
      </w:ins>
      <w:ins w:id="1115" w:author="wl" w:date="2016-09-19T10:05:13Z">
        <w:r>
          <w:rPr>
            <w:rFonts w:hint="eastAsia"/>
            <w:sz w:val="24"/>
            <w:szCs w:val="24"/>
            <w:lang w:val="en-US" w:eastAsia="zh-CN"/>
          </w:rPr>
          <w:t>木托</w:t>
        </w:r>
      </w:ins>
      <w:ins w:id="1116" w:author="wl" w:date="2016-09-19T10:05:15Z">
        <w:r>
          <w:rPr>
            <w:rFonts w:hint="eastAsia"/>
            <w:sz w:val="24"/>
            <w:szCs w:val="24"/>
            <w:lang w:val="en-US" w:eastAsia="zh-CN"/>
          </w:rPr>
          <w:t>、</w:t>
        </w:r>
      </w:ins>
      <w:ins w:id="1117" w:author="wl" w:date="2016-09-19T10:05:17Z">
        <w:r>
          <w:rPr>
            <w:rFonts w:hint="eastAsia"/>
            <w:sz w:val="24"/>
            <w:szCs w:val="24"/>
            <w:lang w:val="en-US" w:eastAsia="zh-CN"/>
          </w:rPr>
          <w:t>木</w:t>
        </w:r>
      </w:ins>
      <w:ins w:id="1118" w:author="wl" w:date="2016-09-19T10:05:19Z">
        <w:r>
          <w:rPr>
            <w:rFonts w:hint="eastAsia"/>
            <w:sz w:val="24"/>
            <w:szCs w:val="24"/>
            <w:lang w:val="en-US" w:eastAsia="zh-CN"/>
          </w:rPr>
          <w:t>笼</w:t>
        </w:r>
      </w:ins>
      <w:ins w:id="1119" w:author="wl" w:date="2016-09-19T10:05:23Z">
        <w:r>
          <w:rPr>
            <w:rFonts w:hint="eastAsia"/>
            <w:sz w:val="24"/>
            <w:szCs w:val="24"/>
            <w:lang w:val="en-US" w:eastAsia="zh-CN"/>
          </w:rPr>
          <w:t>或者</w:t>
        </w:r>
      </w:ins>
      <w:ins w:id="1120" w:author="wl" w:date="2016-09-19T10:05:32Z">
        <w:r>
          <w:rPr>
            <w:rFonts w:hint="eastAsia"/>
            <w:sz w:val="24"/>
            <w:szCs w:val="24"/>
            <w:lang w:val="en-US" w:eastAsia="zh-CN"/>
          </w:rPr>
          <w:t>裸</w:t>
        </w:r>
      </w:ins>
      <w:ins w:id="1121" w:author="wl" w:date="2016-09-19T10:05:33Z">
        <w:r>
          <w:rPr>
            <w:rFonts w:hint="eastAsia"/>
            <w:sz w:val="24"/>
            <w:szCs w:val="24"/>
            <w:lang w:val="en-US" w:eastAsia="zh-CN"/>
          </w:rPr>
          <w:t>装</w:t>
        </w:r>
      </w:ins>
      <w:ins w:id="1122" w:author="wl" w:date="2016-09-19T10:05:34Z">
        <w:r>
          <w:rPr>
            <w:rFonts w:hint="eastAsia"/>
            <w:sz w:val="24"/>
            <w:szCs w:val="24"/>
            <w:lang w:val="en-US" w:eastAsia="zh-CN"/>
          </w:rPr>
          <w:t>等</w:t>
        </w:r>
      </w:ins>
      <w:ins w:id="1123" w:author="wl" w:date="2016-09-19T10:05:35Z">
        <w:r>
          <w:rPr>
            <w:rFonts w:hint="eastAsia"/>
            <w:sz w:val="24"/>
            <w:szCs w:val="24"/>
            <w:lang w:val="en-US" w:eastAsia="zh-CN"/>
          </w:rPr>
          <w:t>等，</w:t>
        </w:r>
      </w:ins>
      <w:ins w:id="1124" w:author="wl" w:date="2016-09-19T10:05:42Z">
        <w:r>
          <w:rPr>
            <w:rFonts w:hint="eastAsia"/>
            <w:sz w:val="24"/>
            <w:szCs w:val="24"/>
            <w:lang w:val="en-US" w:eastAsia="zh-CN"/>
          </w:rPr>
          <w:t>分别</w:t>
        </w:r>
      </w:ins>
      <w:ins w:id="1125" w:author="wl" w:date="2016-09-19T10:05:44Z">
        <w:r>
          <w:rPr>
            <w:rFonts w:hint="eastAsia"/>
            <w:sz w:val="24"/>
            <w:szCs w:val="24"/>
            <w:lang w:val="en-US" w:eastAsia="zh-CN"/>
          </w:rPr>
          <w:t>装</w:t>
        </w:r>
      </w:ins>
      <w:ins w:id="1126" w:author="wl" w:date="2016-09-19T10:05:45Z">
        <w:r>
          <w:rPr>
            <w:rFonts w:hint="eastAsia"/>
            <w:sz w:val="24"/>
            <w:szCs w:val="24"/>
            <w:lang w:val="en-US" w:eastAsia="zh-CN"/>
          </w:rPr>
          <w:t>多少</w:t>
        </w:r>
      </w:ins>
      <w:ins w:id="1127" w:author="wl" w:date="2016-09-19T10:05:46Z">
        <w:r>
          <w:rPr>
            <w:rFonts w:hint="eastAsia"/>
            <w:sz w:val="24"/>
            <w:szCs w:val="24"/>
            <w:lang w:val="en-US" w:eastAsia="zh-CN"/>
          </w:rPr>
          <w:t>件</w:t>
        </w:r>
      </w:ins>
      <w:ins w:id="1128" w:author="wl" w:date="2016-09-19T10:05:47Z">
        <w:r>
          <w:rPr>
            <w:rFonts w:hint="eastAsia"/>
            <w:sz w:val="24"/>
            <w:szCs w:val="24"/>
            <w:lang w:val="en-US" w:eastAsia="zh-CN"/>
          </w:rPr>
          <w:t>，</w:t>
        </w:r>
      </w:ins>
      <w:ins w:id="1129" w:author="wl" w:date="2016-09-19T10:05:55Z">
        <w:r>
          <w:rPr>
            <w:rFonts w:hint="eastAsia"/>
            <w:sz w:val="24"/>
            <w:szCs w:val="24"/>
            <w:lang w:val="en-US" w:eastAsia="zh-CN"/>
          </w:rPr>
          <w:t>最后</w:t>
        </w:r>
      </w:ins>
      <w:ins w:id="1130" w:author="wl" w:date="2016-09-19T10:05:56Z">
        <w:r>
          <w:rPr>
            <w:rFonts w:hint="eastAsia"/>
            <w:sz w:val="24"/>
            <w:szCs w:val="24"/>
            <w:lang w:val="en-US" w:eastAsia="zh-CN"/>
          </w:rPr>
          <w:t>使用</w:t>
        </w:r>
      </w:ins>
      <w:ins w:id="1131" w:author="wl" w:date="2016-09-19T10:05:59Z">
        <w:r>
          <w:rPr>
            <w:rFonts w:hint="eastAsia"/>
            <w:sz w:val="24"/>
            <w:szCs w:val="24"/>
            <w:lang w:val="en-US" w:eastAsia="zh-CN"/>
          </w:rPr>
          <w:t>多少</w:t>
        </w:r>
      </w:ins>
      <w:ins w:id="1132" w:author="wl" w:date="2016-09-19T10:06:00Z">
        <w:r>
          <w:rPr>
            <w:rFonts w:hint="eastAsia"/>
            <w:sz w:val="24"/>
            <w:szCs w:val="24"/>
            <w:lang w:val="en-US" w:eastAsia="zh-CN"/>
          </w:rPr>
          <w:t>个</w:t>
        </w:r>
      </w:ins>
      <w:ins w:id="1133" w:author="wl" w:date="2016-09-19T10:06:02Z">
        <w:r>
          <w:rPr>
            <w:rFonts w:hint="eastAsia"/>
            <w:sz w:val="24"/>
            <w:szCs w:val="24"/>
            <w:lang w:val="en-US" w:eastAsia="zh-CN"/>
          </w:rPr>
          <w:t>集装箱，</w:t>
        </w:r>
      </w:ins>
      <w:ins w:id="1134" w:author="wl" w:date="2016-09-19T10:06:04Z">
        <w:r>
          <w:rPr>
            <w:rFonts w:hint="eastAsia"/>
            <w:sz w:val="24"/>
            <w:szCs w:val="24"/>
            <w:lang w:val="en-US" w:eastAsia="zh-CN"/>
          </w:rPr>
          <w:t>或</w:t>
        </w:r>
      </w:ins>
      <w:ins w:id="1135" w:author="wl" w:date="2016-09-19T10:06:09Z">
        <w:r>
          <w:rPr>
            <w:rFonts w:hint="eastAsia"/>
            <w:sz w:val="24"/>
            <w:szCs w:val="24"/>
            <w:lang w:val="en-US" w:eastAsia="zh-CN"/>
          </w:rPr>
          <w:t>直接</w:t>
        </w:r>
      </w:ins>
      <w:ins w:id="1136" w:author="wl" w:date="2016-09-19T10:06:11Z">
        <w:r>
          <w:rPr>
            <w:rFonts w:hint="eastAsia"/>
            <w:sz w:val="24"/>
            <w:szCs w:val="24"/>
            <w:lang w:val="en-US" w:eastAsia="zh-CN"/>
          </w:rPr>
          <w:t>散货</w:t>
        </w:r>
      </w:ins>
      <w:ins w:id="1137" w:author="wl" w:date="2016-09-19T10:06:17Z">
        <w:r>
          <w:rPr>
            <w:rFonts w:hint="eastAsia"/>
            <w:sz w:val="24"/>
            <w:szCs w:val="24"/>
            <w:lang w:val="en-US" w:eastAsia="zh-CN"/>
          </w:rPr>
          <w:t>装船</w:t>
        </w:r>
      </w:ins>
      <w:ins w:id="1138" w:author="wl" w:date="2016-09-19T10:06:24Z">
        <w:r>
          <w:rPr>
            <w:rFonts w:hint="eastAsia"/>
            <w:sz w:val="24"/>
            <w:szCs w:val="24"/>
            <w:lang w:val="en-US" w:eastAsia="zh-CN"/>
          </w:rPr>
          <w:t>。</w:t>
        </w:r>
      </w:ins>
      <w:ins w:id="1139" w:author="wl" w:date="2016-09-19T10:06:40Z">
        <w:r>
          <w:rPr>
            <w:rFonts w:hint="eastAsia"/>
            <w:sz w:val="24"/>
            <w:szCs w:val="24"/>
            <w:lang w:val="en-US" w:eastAsia="zh-CN"/>
          </w:rPr>
          <w:t>每个</w:t>
        </w:r>
      </w:ins>
      <w:ins w:id="1140" w:author="wl" w:date="2016-09-19T10:06:26Z">
        <w:r>
          <w:rPr>
            <w:rFonts w:hint="eastAsia"/>
            <w:sz w:val="24"/>
            <w:szCs w:val="24"/>
            <w:lang w:val="en-US" w:eastAsia="zh-CN"/>
          </w:rPr>
          <w:t>集装箱</w:t>
        </w:r>
      </w:ins>
      <w:ins w:id="1141" w:author="wl" w:date="2016-09-19T10:06:37Z">
        <w:r>
          <w:rPr>
            <w:rFonts w:hint="eastAsia"/>
            <w:sz w:val="24"/>
            <w:szCs w:val="24"/>
            <w:lang w:val="en-US" w:eastAsia="zh-CN"/>
          </w:rPr>
          <w:t>对</w:t>
        </w:r>
      </w:ins>
      <w:ins w:id="1142" w:author="wl" w:date="2016-09-19T10:06:45Z">
        <w:r>
          <w:rPr>
            <w:rFonts w:hint="eastAsia"/>
            <w:sz w:val="24"/>
            <w:szCs w:val="24"/>
            <w:lang w:val="en-US" w:eastAsia="zh-CN"/>
          </w:rPr>
          <w:t>体积重量</w:t>
        </w:r>
      </w:ins>
      <w:ins w:id="1143" w:author="wl" w:date="2016-09-19T10:06:26Z">
        <w:r>
          <w:rPr>
            <w:rFonts w:hint="eastAsia"/>
            <w:sz w:val="24"/>
            <w:szCs w:val="24"/>
            <w:lang w:val="en-US" w:eastAsia="zh-CN"/>
          </w:rPr>
          <w:t>的</w:t>
        </w:r>
      </w:ins>
      <w:ins w:id="1144" w:author="wl" w:date="2016-09-19T10:06:28Z">
        <w:r>
          <w:rPr>
            <w:rFonts w:hint="eastAsia"/>
            <w:sz w:val="24"/>
            <w:szCs w:val="24"/>
            <w:lang w:val="en-US" w:eastAsia="zh-CN"/>
          </w:rPr>
          <w:t>使用</w:t>
        </w:r>
      </w:ins>
      <w:ins w:id="1145" w:author="wl" w:date="2016-09-19T10:06:33Z">
        <w:r>
          <w:rPr>
            <w:rFonts w:hint="eastAsia"/>
            <w:sz w:val="24"/>
            <w:szCs w:val="24"/>
            <w:lang w:val="en-US" w:eastAsia="zh-CN"/>
          </w:rPr>
          <w:t>效率</w:t>
        </w:r>
      </w:ins>
      <w:ins w:id="1146" w:author="wl" w:date="2016-09-19T10:06:58Z">
        <w:r>
          <w:rPr>
            <w:rFonts w:hint="eastAsia"/>
            <w:sz w:val="24"/>
            <w:szCs w:val="24"/>
            <w:lang w:val="en-US" w:eastAsia="zh-CN"/>
          </w:rPr>
          <w:t>，</w:t>
        </w:r>
      </w:ins>
      <w:ins w:id="1147" w:author="wl" w:date="2016-09-19T10:06:59Z">
        <w:r>
          <w:rPr>
            <w:rFonts w:hint="eastAsia"/>
            <w:sz w:val="24"/>
            <w:szCs w:val="24"/>
            <w:lang w:val="en-US" w:eastAsia="zh-CN"/>
          </w:rPr>
          <w:t>以及</w:t>
        </w:r>
      </w:ins>
      <w:ins w:id="1148" w:author="wl" w:date="2016-09-19T10:07:01Z">
        <w:r>
          <w:rPr>
            <w:rFonts w:hint="eastAsia"/>
            <w:sz w:val="24"/>
            <w:szCs w:val="24"/>
            <w:lang w:val="en-US" w:eastAsia="zh-CN"/>
          </w:rPr>
          <w:t>最后</w:t>
        </w:r>
      </w:ins>
      <w:ins w:id="1149" w:author="wl" w:date="2016-09-19T10:07:03Z">
        <w:r>
          <w:rPr>
            <w:rFonts w:hint="eastAsia"/>
            <w:sz w:val="24"/>
            <w:szCs w:val="24"/>
            <w:lang w:val="en-US" w:eastAsia="zh-CN"/>
          </w:rPr>
          <w:t>给予</w:t>
        </w:r>
      </w:ins>
      <w:ins w:id="1150" w:author="wl" w:date="2016-09-19T10:07:07Z">
        <w:r>
          <w:rPr>
            <w:rFonts w:hint="eastAsia"/>
            <w:sz w:val="24"/>
            <w:szCs w:val="24"/>
            <w:lang w:val="en-US" w:eastAsia="zh-CN"/>
          </w:rPr>
          <w:t>用户</w:t>
        </w:r>
      </w:ins>
      <w:ins w:id="1151" w:author="wl" w:date="2016-09-19T10:07:08Z">
        <w:r>
          <w:rPr>
            <w:rFonts w:hint="eastAsia"/>
            <w:sz w:val="24"/>
            <w:szCs w:val="24"/>
            <w:lang w:val="en-US" w:eastAsia="zh-CN"/>
          </w:rPr>
          <w:t>建议</w:t>
        </w:r>
      </w:ins>
      <w:ins w:id="1152" w:author="wl" w:date="2016-09-19T10:07:09Z">
        <w:r>
          <w:rPr>
            <w:rFonts w:hint="eastAsia"/>
            <w:sz w:val="24"/>
            <w:szCs w:val="24"/>
            <w:lang w:val="en-US" w:eastAsia="zh-CN"/>
          </w:rPr>
          <w:t>，</w:t>
        </w:r>
      </w:ins>
      <w:ins w:id="1153" w:author="wl" w:date="2016-09-19T10:07:18Z">
        <w:r>
          <w:rPr>
            <w:rFonts w:hint="eastAsia"/>
            <w:sz w:val="24"/>
            <w:szCs w:val="24"/>
            <w:lang w:val="en-US" w:eastAsia="zh-CN"/>
          </w:rPr>
          <w:t>集装箱</w:t>
        </w:r>
      </w:ins>
      <w:ins w:id="1154" w:author="wl" w:date="2016-09-19T10:07:19Z">
        <w:r>
          <w:rPr>
            <w:rFonts w:hint="eastAsia"/>
            <w:sz w:val="24"/>
            <w:szCs w:val="24"/>
            <w:lang w:val="en-US" w:eastAsia="zh-CN"/>
          </w:rPr>
          <w:t>仍有</w:t>
        </w:r>
      </w:ins>
      <w:ins w:id="1155" w:author="wl" w:date="2016-09-19T10:07:22Z">
        <w:r>
          <w:rPr>
            <w:rFonts w:hint="eastAsia"/>
            <w:sz w:val="24"/>
            <w:szCs w:val="24"/>
            <w:lang w:val="en-US" w:eastAsia="zh-CN"/>
          </w:rPr>
          <w:t>富余的</w:t>
        </w:r>
      </w:ins>
      <w:ins w:id="1156" w:author="wl" w:date="2016-09-19T10:07:24Z">
        <w:r>
          <w:rPr>
            <w:rFonts w:hint="eastAsia"/>
            <w:sz w:val="24"/>
            <w:szCs w:val="24"/>
            <w:lang w:val="en-US" w:eastAsia="zh-CN"/>
          </w:rPr>
          <w:t>情况下，</w:t>
        </w:r>
      </w:ins>
      <w:ins w:id="1157" w:author="wl" w:date="2016-09-19T10:07:26Z">
        <w:r>
          <w:rPr>
            <w:rFonts w:hint="eastAsia"/>
            <w:sz w:val="24"/>
            <w:szCs w:val="24"/>
            <w:lang w:val="en-US" w:eastAsia="zh-CN"/>
          </w:rPr>
          <w:t>可以</w:t>
        </w:r>
      </w:ins>
      <w:ins w:id="1158" w:author="wl" w:date="2016-09-19T10:07:27Z">
        <w:r>
          <w:rPr>
            <w:rFonts w:hint="eastAsia"/>
            <w:sz w:val="24"/>
            <w:szCs w:val="24"/>
            <w:lang w:val="en-US" w:eastAsia="zh-CN"/>
          </w:rPr>
          <w:t>再</w:t>
        </w:r>
      </w:ins>
      <w:ins w:id="1159" w:author="wl" w:date="2016-09-19T10:07:28Z">
        <w:r>
          <w:rPr>
            <w:rFonts w:hint="eastAsia"/>
            <w:sz w:val="24"/>
            <w:szCs w:val="24"/>
            <w:lang w:val="en-US" w:eastAsia="zh-CN"/>
          </w:rPr>
          <w:t>进行</w:t>
        </w:r>
      </w:ins>
      <w:ins w:id="1160" w:author="wl" w:date="2016-09-19T10:07:30Z">
        <w:r>
          <w:rPr>
            <w:rFonts w:hint="eastAsia"/>
            <w:sz w:val="24"/>
            <w:szCs w:val="24"/>
            <w:lang w:val="en-US" w:eastAsia="zh-CN"/>
          </w:rPr>
          <w:t>一些</w:t>
        </w:r>
      </w:ins>
      <w:ins w:id="1161" w:author="wl" w:date="2016-09-19T10:07:31Z">
        <w:r>
          <w:rPr>
            <w:rFonts w:hint="eastAsia"/>
            <w:sz w:val="24"/>
            <w:szCs w:val="24"/>
            <w:lang w:val="en-US" w:eastAsia="zh-CN"/>
          </w:rPr>
          <w:t>采购</w:t>
        </w:r>
      </w:ins>
      <w:ins w:id="1162" w:author="wl" w:date="2016-09-19T10:07:39Z">
        <w:r>
          <w:rPr>
            <w:rFonts w:hint="eastAsia"/>
            <w:sz w:val="24"/>
            <w:szCs w:val="24"/>
            <w:lang w:val="en-US" w:eastAsia="zh-CN"/>
          </w:rPr>
          <w:t>以</w:t>
        </w:r>
      </w:ins>
      <w:ins w:id="1163" w:author="wl" w:date="2016-09-19T10:07:40Z">
        <w:r>
          <w:rPr>
            <w:rFonts w:hint="eastAsia"/>
            <w:sz w:val="24"/>
            <w:szCs w:val="24"/>
            <w:lang w:val="en-US" w:eastAsia="zh-CN"/>
          </w:rPr>
          <w:t>实现</w:t>
        </w:r>
      </w:ins>
      <w:ins w:id="1164" w:author="wl" w:date="2016-09-19T10:07:46Z">
        <w:r>
          <w:rPr>
            <w:rFonts w:hint="eastAsia"/>
            <w:sz w:val="24"/>
            <w:szCs w:val="24"/>
            <w:lang w:val="en-US" w:eastAsia="zh-CN"/>
          </w:rPr>
          <w:t>最大化</w:t>
        </w:r>
      </w:ins>
      <w:ins w:id="1165" w:author="wl" w:date="2016-09-19T10:07:47Z">
        <w:r>
          <w:rPr>
            <w:rFonts w:hint="eastAsia"/>
            <w:sz w:val="24"/>
            <w:szCs w:val="24"/>
            <w:lang w:val="en-US" w:eastAsia="zh-CN"/>
          </w:rPr>
          <w:t>利用</w:t>
        </w:r>
      </w:ins>
      <w:ins w:id="1166" w:author="wl" w:date="2016-09-19T10:07:49Z">
        <w:r>
          <w:rPr>
            <w:rFonts w:hint="eastAsia"/>
            <w:sz w:val="24"/>
            <w:szCs w:val="24"/>
            <w:lang w:val="en-US" w:eastAsia="zh-CN"/>
          </w:rPr>
          <w:t>集装箱</w:t>
        </w:r>
      </w:ins>
      <w:ins w:id="1167" w:author="wl" w:date="2016-09-19T10:07:52Z">
        <w:r>
          <w:rPr>
            <w:rFonts w:hint="eastAsia"/>
            <w:sz w:val="24"/>
            <w:szCs w:val="24"/>
            <w:lang w:val="en-US" w:eastAsia="zh-CN"/>
          </w:rPr>
          <w:t>空间</w:t>
        </w:r>
      </w:ins>
      <w:ins w:id="1168" w:author="wl" w:date="2016-09-19T10:06:49Z">
        <w:r>
          <w:rPr>
            <w:rFonts w:hint="eastAsia"/>
            <w:sz w:val="24"/>
            <w:szCs w:val="24"/>
            <w:lang w:val="en-US" w:eastAsia="zh-CN"/>
          </w:rPr>
          <w:t>。</w:t>
        </w:r>
      </w:ins>
      <w:r>
        <w:rPr>
          <w:rFonts w:hint="eastAsia"/>
          <w:sz w:val="24"/>
          <w:szCs w:val="24"/>
          <w:lang w:eastAsia="zh-CN"/>
        </w:rPr>
        <w:t>（</w:t>
      </w:r>
      <w:r>
        <w:rPr>
          <w:rFonts w:hint="eastAsia"/>
          <w:sz w:val="24"/>
          <w:szCs w:val="24"/>
          <w:lang w:val="en-US" w:eastAsia="zh-CN"/>
        </w:rPr>
        <w:t>详情见客户端模拟装箱</w:t>
      </w:r>
      <w:r>
        <w:rPr>
          <w:rFonts w:hint="eastAsia"/>
          <w:sz w:val="24"/>
          <w:szCs w:val="24"/>
          <w:lang w:eastAsia="zh-CN"/>
        </w:rPr>
        <w:t>）</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80" w:name="_Toc1249"/>
      <w:bookmarkStart w:id="81" w:name="_Toc5746"/>
      <w:bookmarkStart w:id="82" w:name="_Toc30707"/>
      <w:bookmarkStart w:id="83" w:name="_Toc25156"/>
      <w:bookmarkStart w:id="84" w:name="_Toc30474"/>
      <w:r>
        <w:rPr>
          <w:rFonts w:hint="eastAsia"/>
          <w:sz w:val="24"/>
          <w:szCs w:val="24"/>
        </w:rPr>
        <w:t>税则查询</w:t>
      </w:r>
      <w:bookmarkEnd w:id="80"/>
      <w:bookmarkEnd w:id="81"/>
      <w:r>
        <w:rPr>
          <w:rFonts w:hint="eastAsia"/>
          <w:sz w:val="24"/>
          <w:szCs w:val="24"/>
        </w:rPr>
        <w:t xml:space="preserve"> </w:t>
      </w:r>
      <w:bookmarkEnd w:id="82"/>
      <w:bookmarkEnd w:id="83"/>
      <w:bookmarkEnd w:id="84"/>
    </w:p>
    <w:p>
      <w:pPr>
        <w:pageBreakBefore w:val="0"/>
        <w:kinsoku/>
        <w:wordWrap/>
        <w:overflowPunct/>
        <w:topLinePunct w:val="0"/>
        <w:bidi w:val="0"/>
        <w:snapToGrid/>
        <w:spacing w:line="360" w:lineRule="auto"/>
        <w:ind w:right="0" w:rightChars="0"/>
        <w:textAlignment w:val="auto"/>
        <w:rPr>
          <w:sz w:val="24"/>
          <w:szCs w:val="24"/>
          <w:u w:val="single"/>
        </w:rPr>
      </w:pPr>
      <w:r>
        <w:rPr>
          <w:rFonts w:hint="eastAsia"/>
          <w:sz w:val="24"/>
          <w:szCs w:val="24"/>
        </w:rPr>
        <w:t xml:space="preserve">   （</w:t>
      </w:r>
      <w:r>
        <w:rPr>
          <w:sz w:val="24"/>
          <w:szCs w:val="24"/>
        </w:rPr>
        <w:t>HS code</w:t>
      </w:r>
      <w:r>
        <w:rPr>
          <w:rFonts w:hint="eastAsia"/>
          <w:sz w:val="24"/>
          <w:szCs w:val="24"/>
          <w:lang w:eastAsia="zh-CN"/>
        </w:rPr>
        <w:t>，</w:t>
      </w:r>
      <w:r>
        <w:rPr>
          <w:rFonts w:hint="eastAsia"/>
          <w:sz w:val="24"/>
          <w:szCs w:val="24"/>
          <w:lang w:val="en-US" w:eastAsia="zh-CN"/>
        </w:rPr>
        <w:t>前期必须上的板块</w:t>
      </w:r>
      <w:r>
        <w:rPr>
          <w:rFonts w:hint="eastAsia"/>
          <w:sz w:val="24"/>
          <w:szCs w:val="24"/>
        </w:rPr>
        <w:t>） 就是一个专业的外贸查询工具，给想获取准</w:t>
      </w:r>
      <w:ins w:id="1169" w:author="wl" w:date="2016-09-09T10:21:47Z">
        <w:r>
          <w:rPr>
            <w:rFonts w:hint="eastAsia"/>
            <w:sz w:val="24"/>
            <w:szCs w:val="24"/>
            <w:lang w:val="en-US" w:eastAsia="zh-CN"/>
          </w:rPr>
          <w:t>准</w:t>
        </w:r>
      </w:ins>
      <w:del w:id="1170" w:author="wl" w:date="2016-09-09T10:21:45Z">
        <w:r>
          <w:rPr>
            <w:rFonts w:hint="eastAsia"/>
            <w:sz w:val="24"/>
            <w:szCs w:val="24"/>
          </w:rPr>
          <w:delText>确</w:delText>
        </w:r>
      </w:del>
      <w:r>
        <w:rPr>
          <w:sz w:val="24"/>
          <w:szCs w:val="24"/>
        </w:rPr>
        <w:t>HS编码</w:t>
      </w:r>
      <w:r>
        <w:rPr>
          <w:rFonts w:hint="eastAsia"/>
          <w:sz w:val="24"/>
          <w:szCs w:val="24"/>
        </w:rPr>
        <w:t>归类的人提供方便</w:t>
      </w:r>
      <w:r>
        <w:rPr>
          <w:sz w:val="24"/>
          <w:szCs w:val="24"/>
        </w:rPr>
        <w:t>，</w:t>
      </w:r>
      <w:r>
        <w:rPr>
          <w:rFonts w:hint="eastAsia"/>
          <w:sz w:val="24"/>
          <w:szCs w:val="24"/>
        </w:rPr>
        <w:t>相对于目前可以使用的而言，可以看到同类货物的</w:t>
      </w:r>
      <w:r>
        <w:rPr>
          <w:sz w:val="24"/>
          <w:szCs w:val="24"/>
        </w:rPr>
        <w:t>具体</w:t>
      </w:r>
      <w:r>
        <w:rPr>
          <w:rFonts w:hint="eastAsia"/>
          <w:sz w:val="24"/>
          <w:szCs w:val="24"/>
        </w:rPr>
        <w:t>信息，以便于进行类比。查询后，对应的商品的</w:t>
      </w:r>
      <w:r>
        <w:rPr>
          <w:sz w:val="24"/>
          <w:szCs w:val="24"/>
        </w:rPr>
        <w:t>计量单位、出口退税率、监管条件</w:t>
      </w:r>
      <w:ins w:id="1171" w:author="wl" w:date="2016-09-19T10:19:53Z">
        <w:r>
          <w:rPr>
            <w:rFonts w:hint="eastAsia"/>
            <w:sz w:val="24"/>
            <w:szCs w:val="24"/>
            <w:lang w:eastAsia="zh-CN"/>
          </w:rPr>
          <w:t>、</w:t>
        </w:r>
      </w:ins>
      <w:del w:id="1172" w:author="wl" w:date="2016-09-19T10:19:52Z">
        <w:r>
          <w:rPr>
            <w:sz w:val="24"/>
            <w:szCs w:val="24"/>
          </w:rPr>
          <w:delText>，</w:delText>
        </w:r>
      </w:del>
      <w:ins w:id="1173" w:author="wl" w:date="2016-09-19T10:19:22Z">
        <w:r>
          <w:rPr>
            <w:rFonts w:hint="eastAsia"/>
            <w:sz w:val="24"/>
            <w:szCs w:val="24"/>
            <w:lang w:val="en-US" w:eastAsia="zh-CN"/>
          </w:rPr>
          <w:t>进出口</w:t>
        </w:r>
      </w:ins>
      <w:ins w:id="1174" w:author="wl" w:date="2016-09-19T10:19:24Z">
        <w:r>
          <w:rPr>
            <w:rFonts w:hint="eastAsia"/>
            <w:sz w:val="24"/>
            <w:szCs w:val="24"/>
            <w:lang w:val="en-US" w:eastAsia="zh-CN"/>
          </w:rPr>
          <w:t>证件</w:t>
        </w:r>
      </w:ins>
      <w:ins w:id="1175" w:author="wl" w:date="2016-09-19T10:19:55Z">
        <w:r>
          <w:rPr>
            <w:rFonts w:hint="eastAsia"/>
            <w:sz w:val="24"/>
            <w:szCs w:val="24"/>
            <w:lang w:val="en-US" w:eastAsia="zh-CN"/>
          </w:rPr>
          <w:t>、</w:t>
        </w:r>
      </w:ins>
      <w:r>
        <w:rPr>
          <w:sz w:val="24"/>
          <w:szCs w:val="24"/>
        </w:rPr>
        <w:t>检验检疫标准等详细信息。商品通关的基本信息，包括申报要素、税率信息、归类决定等；以及商品报关的基本信息</w:t>
      </w:r>
      <w:ins w:id="1176" w:author="wl" w:date="2016-09-19T10:20:14Z">
        <w:r>
          <w:rPr>
            <w:rFonts w:hint="eastAsia"/>
            <w:sz w:val="24"/>
            <w:szCs w:val="24"/>
            <w:lang w:eastAsia="zh-CN"/>
          </w:rPr>
          <w:t>，</w:t>
        </w:r>
      </w:ins>
      <w:ins w:id="1177" w:author="wl" w:date="2016-09-19T10:20:15Z">
        <w:r>
          <w:rPr>
            <w:rFonts w:hint="eastAsia"/>
            <w:sz w:val="24"/>
            <w:szCs w:val="24"/>
            <w:lang w:val="en-US" w:eastAsia="zh-CN"/>
          </w:rPr>
          <w:t>都会</w:t>
        </w:r>
      </w:ins>
      <w:ins w:id="1178" w:author="wl" w:date="2016-09-19T10:20:17Z">
        <w:r>
          <w:rPr>
            <w:rFonts w:hint="eastAsia"/>
            <w:sz w:val="24"/>
            <w:szCs w:val="24"/>
            <w:lang w:val="en-US" w:eastAsia="zh-CN"/>
          </w:rPr>
          <w:t>详细的</w:t>
        </w:r>
      </w:ins>
      <w:ins w:id="1179" w:author="wl" w:date="2016-09-19T10:20:18Z">
        <w:r>
          <w:rPr>
            <w:rFonts w:hint="eastAsia"/>
            <w:sz w:val="24"/>
            <w:szCs w:val="24"/>
            <w:lang w:val="en-US" w:eastAsia="zh-CN"/>
          </w:rPr>
          <w:t>显示</w:t>
        </w:r>
      </w:ins>
      <w:ins w:id="1180" w:author="wl" w:date="2016-09-19T10:20:19Z">
        <w:r>
          <w:rPr>
            <w:rFonts w:hint="eastAsia"/>
            <w:sz w:val="24"/>
            <w:szCs w:val="24"/>
            <w:lang w:val="en-US" w:eastAsia="zh-CN"/>
          </w:rPr>
          <w:t>出来</w:t>
        </w:r>
      </w:ins>
      <w:ins w:id="1181" w:author="wl" w:date="2016-09-19T10:20:20Z">
        <w:r>
          <w:rPr>
            <w:rFonts w:hint="eastAsia"/>
            <w:sz w:val="24"/>
            <w:szCs w:val="24"/>
            <w:lang w:val="en-US" w:eastAsia="zh-CN"/>
          </w:rPr>
          <w:t>。</w:t>
        </w:r>
      </w:ins>
      <w:ins w:id="1182" w:author="wl" w:date="2016-09-19T10:20:25Z">
        <w:r>
          <w:rPr>
            <w:rFonts w:hint="eastAsia"/>
            <w:sz w:val="24"/>
            <w:szCs w:val="24"/>
            <w:lang w:val="en-US" w:eastAsia="zh-CN"/>
          </w:rPr>
          <w:t>并且，</w:t>
        </w:r>
      </w:ins>
      <w:ins w:id="1183" w:author="wl" w:date="2016-09-19T10:20:27Z">
        <w:r>
          <w:rPr>
            <w:rFonts w:hint="eastAsia"/>
            <w:sz w:val="24"/>
            <w:szCs w:val="24"/>
            <w:lang w:val="en-US" w:eastAsia="zh-CN"/>
          </w:rPr>
          <w:t>此</w:t>
        </w:r>
      </w:ins>
      <w:ins w:id="1184" w:author="wl" w:date="2016-09-19T10:20:29Z">
        <w:r>
          <w:rPr>
            <w:rFonts w:hint="eastAsia"/>
            <w:sz w:val="24"/>
            <w:szCs w:val="24"/>
            <w:lang w:val="en-US" w:eastAsia="zh-CN"/>
          </w:rPr>
          <w:t>功能</w:t>
        </w:r>
      </w:ins>
      <w:ins w:id="1185" w:author="wl" w:date="2016-09-19T10:20:30Z">
        <w:r>
          <w:rPr>
            <w:rFonts w:hint="eastAsia"/>
            <w:sz w:val="24"/>
            <w:szCs w:val="24"/>
            <w:lang w:val="en-US" w:eastAsia="zh-CN"/>
          </w:rPr>
          <w:t>在</w:t>
        </w:r>
      </w:ins>
      <w:ins w:id="1186" w:author="wl" w:date="2016-09-19T10:20:31Z">
        <w:r>
          <w:rPr>
            <w:rFonts w:hint="eastAsia"/>
            <w:sz w:val="24"/>
            <w:szCs w:val="24"/>
            <w:lang w:val="en-US" w:eastAsia="zh-CN"/>
          </w:rPr>
          <w:t>商品</w:t>
        </w:r>
      </w:ins>
      <w:ins w:id="1187" w:author="wl" w:date="2016-09-19T10:20:32Z">
        <w:r>
          <w:rPr>
            <w:rFonts w:hint="eastAsia"/>
            <w:sz w:val="24"/>
            <w:szCs w:val="24"/>
            <w:lang w:val="en-US" w:eastAsia="zh-CN"/>
          </w:rPr>
          <w:t>主页</w:t>
        </w:r>
      </w:ins>
      <w:ins w:id="1188" w:author="wl" w:date="2016-09-19T10:20:34Z">
        <w:r>
          <w:rPr>
            <w:rFonts w:hint="eastAsia"/>
            <w:sz w:val="24"/>
            <w:szCs w:val="24"/>
            <w:lang w:val="en-US" w:eastAsia="zh-CN"/>
          </w:rPr>
          <w:t>里</w:t>
        </w:r>
      </w:ins>
      <w:ins w:id="1189" w:author="wl" w:date="2016-09-19T10:23:06Z">
        <w:r>
          <w:rPr>
            <w:rFonts w:hint="eastAsia"/>
            <w:sz w:val="24"/>
            <w:szCs w:val="24"/>
            <w:lang w:val="en-US" w:eastAsia="zh-CN"/>
          </w:rPr>
          <w:t>也会</w:t>
        </w:r>
      </w:ins>
      <w:ins w:id="1190" w:author="wl" w:date="2016-09-19T10:23:07Z">
        <w:r>
          <w:rPr>
            <w:rFonts w:hint="eastAsia"/>
            <w:sz w:val="24"/>
            <w:szCs w:val="24"/>
            <w:lang w:val="en-US" w:eastAsia="zh-CN"/>
          </w:rPr>
          <w:t>有</w:t>
        </w:r>
      </w:ins>
      <w:ins w:id="1191" w:author="wl" w:date="2016-09-19T10:23:08Z">
        <w:r>
          <w:rPr>
            <w:rFonts w:hint="eastAsia"/>
            <w:sz w:val="24"/>
            <w:szCs w:val="24"/>
            <w:lang w:val="en-US" w:eastAsia="zh-CN"/>
          </w:rPr>
          <w:t>展示</w:t>
        </w:r>
      </w:ins>
      <w:ins w:id="1192" w:author="wl" w:date="2016-09-19T10:23:04Z">
        <w:r>
          <w:rPr>
            <w:rFonts w:hint="eastAsia"/>
            <w:sz w:val="24"/>
            <w:szCs w:val="24"/>
            <w:lang w:val="en-US" w:eastAsia="zh-CN"/>
          </w:rPr>
          <w:t>，</w:t>
        </w:r>
      </w:ins>
      <w:ins w:id="1193" w:author="wl" w:date="2016-09-19T10:20:39Z">
        <w:r>
          <w:rPr>
            <w:rFonts w:hint="eastAsia"/>
            <w:sz w:val="24"/>
            <w:szCs w:val="24"/>
            <w:lang w:val="en-US" w:eastAsia="zh-CN"/>
          </w:rPr>
          <w:t>每件</w:t>
        </w:r>
      </w:ins>
      <w:ins w:id="1194" w:author="wl" w:date="2016-09-19T10:20:41Z">
        <w:r>
          <w:rPr>
            <w:rFonts w:hint="eastAsia"/>
            <w:sz w:val="24"/>
            <w:szCs w:val="24"/>
            <w:lang w:val="en-US" w:eastAsia="zh-CN"/>
          </w:rPr>
          <w:t>商品</w:t>
        </w:r>
      </w:ins>
      <w:ins w:id="1195" w:author="wl" w:date="2016-09-19T10:20:44Z">
        <w:r>
          <w:rPr>
            <w:rFonts w:hint="eastAsia"/>
            <w:sz w:val="24"/>
            <w:szCs w:val="24"/>
            <w:lang w:val="en-US" w:eastAsia="zh-CN"/>
          </w:rPr>
          <w:t>都会</w:t>
        </w:r>
      </w:ins>
      <w:ins w:id="1196" w:author="wl" w:date="2016-09-19T10:20:45Z">
        <w:r>
          <w:rPr>
            <w:rFonts w:hint="eastAsia"/>
            <w:sz w:val="24"/>
            <w:szCs w:val="24"/>
            <w:lang w:val="en-US" w:eastAsia="zh-CN"/>
          </w:rPr>
          <w:t>有</w:t>
        </w:r>
      </w:ins>
      <w:ins w:id="1197" w:author="wl" w:date="2016-09-19T10:20:47Z">
        <w:r>
          <w:rPr>
            <w:rFonts w:hint="eastAsia"/>
            <w:sz w:val="24"/>
            <w:szCs w:val="24"/>
            <w:lang w:val="en-US" w:eastAsia="zh-CN"/>
          </w:rPr>
          <w:t>针对性的</w:t>
        </w:r>
      </w:ins>
      <w:ins w:id="1198" w:author="wl" w:date="2016-09-19T10:21:19Z">
        <w:r>
          <w:rPr>
            <w:rFonts w:hint="eastAsia"/>
            <w:sz w:val="24"/>
            <w:szCs w:val="24"/>
            <w:lang w:val="en-US" w:eastAsia="zh-CN"/>
          </w:rPr>
          <w:t>“</w:t>
        </w:r>
      </w:ins>
      <w:ins w:id="1199" w:author="wl" w:date="2016-09-19T10:20:50Z">
        <w:r>
          <w:rPr>
            <w:rFonts w:hint="eastAsia"/>
            <w:sz w:val="24"/>
            <w:szCs w:val="24"/>
            <w:lang w:val="en-US" w:eastAsia="zh-CN"/>
          </w:rPr>
          <w:t>税则</w:t>
        </w:r>
      </w:ins>
      <w:ins w:id="1200" w:author="wl" w:date="2016-09-19T10:20:51Z">
        <w:r>
          <w:rPr>
            <w:rFonts w:hint="eastAsia"/>
            <w:sz w:val="24"/>
            <w:szCs w:val="24"/>
            <w:lang w:val="en-US" w:eastAsia="zh-CN"/>
          </w:rPr>
          <w:t>参考</w:t>
        </w:r>
      </w:ins>
      <w:ins w:id="1201" w:author="wl" w:date="2016-09-19T10:21:25Z">
        <w:r>
          <w:rPr>
            <w:rFonts w:hint="eastAsia"/>
            <w:sz w:val="24"/>
            <w:szCs w:val="24"/>
            <w:lang w:val="en-US" w:eastAsia="zh-CN"/>
          </w:rPr>
          <w:t>”</w:t>
        </w:r>
      </w:ins>
      <w:ins w:id="1202" w:author="wl" w:date="2016-09-19T10:20:53Z">
        <w:r>
          <w:rPr>
            <w:rFonts w:hint="eastAsia"/>
            <w:sz w:val="24"/>
            <w:szCs w:val="24"/>
            <w:lang w:val="en-US" w:eastAsia="zh-CN"/>
          </w:rPr>
          <w:t>显示</w:t>
        </w:r>
      </w:ins>
      <w:ins w:id="1203" w:author="wl" w:date="2016-09-19T10:20:54Z">
        <w:r>
          <w:rPr>
            <w:rFonts w:hint="eastAsia"/>
            <w:sz w:val="24"/>
            <w:szCs w:val="24"/>
            <w:lang w:val="en-US" w:eastAsia="zh-CN"/>
          </w:rPr>
          <w:t>在</w:t>
        </w:r>
      </w:ins>
      <w:ins w:id="1204" w:author="wl" w:date="2016-09-19T10:20:57Z">
        <w:r>
          <w:rPr>
            <w:rFonts w:hint="eastAsia"/>
            <w:sz w:val="24"/>
            <w:szCs w:val="24"/>
            <w:lang w:val="en-US" w:eastAsia="zh-CN"/>
          </w:rPr>
          <w:t>商品</w:t>
        </w:r>
      </w:ins>
      <w:ins w:id="1205" w:author="wl" w:date="2016-09-19T10:20:59Z">
        <w:r>
          <w:rPr>
            <w:rFonts w:hint="eastAsia"/>
            <w:sz w:val="24"/>
            <w:szCs w:val="24"/>
            <w:lang w:val="en-US" w:eastAsia="zh-CN"/>
          </w:rPr>
          <w:t>详情页</w:t>
        </w:r>
      </w:ins>
      <w:ins w:id="1206" w:author="wl" w:date="2016-09-19T10:21:00Z">
        <w:r>
          <w:rPr>
            <w:rFonts w:hint="eastAsia"/>
            <w:sz w:val="24"/>
            <w:szCs w:val="24"/>
            <w:lang w:val="en-US" w:eastAsia="zh-CN"/>
          </w:rPr>
          <w:t>当中</w:t>
        </w:r>
      </w:ins>
      <w:ins w:id="1207" w:author="wl" w:date="2016-09-19T10:21:01Z">
        <w:r>
          <w:rPr>
            <w:rFonts w:hint="eastAsia"/>
            <w:sz w:val="24"/>
            <w:szCs w:val="24"/>
            <w:lang w:val="en-US" w:eastAsia="zh-CN"/>
          </w:rPr>
          <w:t>。</w:t>
        </w:r>
      </w:ins>
      <w:del w:id="1208" w:author="wl" w:date="2016-09-19T10:20:13Z">
        <w:r>
          <w:rPr>
            <w:rFonts w:hint="eastAsia"/>
            <w:sz w:val="24"/>
            <w:szCs w:val="24"/>
          </w:rPr>
          <w:delText>。</w:delText>
        </w:r>
      </w:del>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85" w:name="_Toc15873"/>
      <w:bookmarkStart w:id="86" w:name="_Toc32388"/>
      <w:bookmarkStart w:id="87" w:name="_Toc32700"/>
      <w:bookmarkStart w:id="88" w:name="_Toc8493"/>
      <w:bookmarkStart w:id="89" w:name="_Toc22336"/>
      <w:r>
        <w:rPr>
          <w:rFonts w:hint="eastAsia"/>
          <w:sz w:val="24"/>
          <w:szCs w:val="24"/>
        </w:rPr>
        <w:t>工程文库</w:t>
      </w:r>
      <w:bookmarkEnd w:id="85"/>
      <w:bookmarkEnd w:id="86"/>
      <w:bookmarkEnd w:id="87"/>
      <w:bookmarkEnd w:id="88"/>
      <w:bookmarkEnd w:id="8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w:t>
      </w:r>
      <w:r>
        <w:rPr>
          <w:sz w:val="24"/>
          <w:szCs w:val="24"/>
        </w:rPr>
        <w:t>涉及到具体工程施工的工艺和施工做法的详细说明，包括文字、图表、</w:t>
      </w:r>
      <w:ins w:id="1209" w:author="wl" w:date="2016-09-09T10:22:59Z">
        <w:r>
          <w:rPr>
            <w:rFonts w:hint="eastAsia"/>
            <w:sz w:val="24"/>
            <w:szCs w:val="24"/>
            <w:lang w:val="en-US" w:eastAsia="zh-CN"/>
          </w:rPr>
          <w:t>图片</w:t>
        </w:r>
      </w:ins>
      <w:del w:id="1210" w:author="wl" w:date="2016-09-09T10:22:56Z">
        <w:r>
          <w:rPr>
            <w:sz w:val="24"/>
            <w:szCs w:val="24"/>
          </w:rPr>
          <w:delText>照</w:delText>
        </w:r>
      </w:del>
      <w:del w:id="1211" w:author="wl" w:date="2016-09-09T10:22:55Z">
        <w:r>
          <w:rPr>
            <w:sz w:val="24"/>
            <w:szCs w:val="24"/>
          </w:rPr>
          <w:delText>片</w:delText>
        </w:r>
      </w:del>
      <w:r>
        <w:rPr>
          <w:sz w:val="24"/>
          <w:szCs w:val="24"/>
        </w:rPr>
        <w:t>等，这个版块功能也需要与供应商服务相结合。类似于物资百科的做法，</w:t>
      </w:r>
      <w:ins w:id="1212" w:author="wl" w:date="2016-09-09T10:23:33Z">
        <w:r>
          <w:rPr>
            <w:rFonts w:hint="eastAsia"/>
            <w:sz w:val="24"/>
            <w:szCs w:val="24"/>
            <w:lang w:val="en-US" w:eastAsia="zh-CN"/>
          </w:rPr>
          <w:t>一部分</w:t>
        </w:r>
      </w:ins>
      <w:r>
        <w:rPr>
          <w:sz w:val="24"/>
          <w:szCs w:val="24"/>
        </w:rPr>
        <w:t>由供应商协助海达网完成其专业领域内的文档撰写与整理工作</w:t>
      </w:r>
      <w:ins w:id="1213" w:author="wl" w:date="2016-09-09T10:23:36Z">
        <w:r>
          <w:rPr>
            <w:rFonts w:hint="eastAsia"/>
            <w:sz w:val="24"/>
            <w:szCs w:val="24"/>
            <w:lang w:eastAsia="zh-CN"/>
          </w:rPr>
          <w:t>，</w:t>
        </w:r>
      </w:ins>
      <w:ins w:id="1214" w:author="wl" w:date="2016-09-09T10:23:38Z">
        <w:r>
          <w:rPr>
            <w:rFonts w:hint="eastAsia"/>
            <w:sz w:val="24"/>
            <w:szCs w:val="24"/>
            <w:lang w:val="en-US" w:eastAsia="zh-CN"/>
          </w:rPr>
          <w:t>一部分</w:t>
        </w:r>
      </w:ins>
      <w:ins w:id="1215" w:author="wl" w:date="2016-09-09T10:23:49Z">
        <w:r>
          <w:rPr>
            <w:rFonts w:hint="eastAsia"/>
            <w:sz w:val="24"/>
            <w:szCs w:val="24"/>
            <w:lang w:val="en-US" w:eastAsia="zh-CN"/>
          </w:rPr>
          <w:t>来源</w:t>
        </w:r>
      </w:ins>
      <w:ins w:id="1216" w:author="wl" w:date="2016-09-09T10:23:50Z">
        <w:r>
          <w:rPr>
            <w:rFonts w:hint="eastAsia"/>
            <w:sz w:val="24"/>
            <w:szCs w:val="24"/>
            <w:lang w:val="en-US" w:eastAsia="zh-CN"/>
          </w:rPr>
          <w:t>于</w:t>
        </w:r>
      </w:ins>
      <w:ins w:id="1217" w:author="wl" w:date="2016-09-09T10:23:52Z">
        <w:r>
          <w:rPr>
            <w:rFonts w:hint="eastAsia"/>
            <w:sz w:val="24"/>
            <w:szCs w:val="24"/>
            <w:lang w:val="en-US" w:eastAsia="zh-CN"/>
          </w:rPr>
          <w:t>搜集</w:t>
        </w:r>
      </w:ins>
      <w:ins w:id="1218" w:author="wl" w:date="2016-09-09T10:23:55Z">
        <w:r>
          <w:rPr>
            <w:rFonts w:hint="eastAsia"/>
            <w:sz w:val="24"/>
            <w:szCs w:val="24"/>
            <w:lang w:val="en-US" w:eastAsia="zh-CN"/>
          </w:rPr>
          <w:t>现有的</w:t>
        </w:r>
      </w:ins>
      <w:ins w:id="1219" w:author="wl" w:date="2016-09-09T10:23:57Z">
        <w:r>
          <w:rPr>
            <w:rFonts w:hint="eastAsia"/>
            <w:sz w:val="24"/>
            <w:szCs w:val="24"/>
            <w:lang w:val="en-US" w:eastAsia="zh-CN"/>
          </w:rPr>
          <w:t>相关</w:t>
        </w:r>
      </w:ins>
      <w:ins w:id="1220" w:author="wl" w:date="2016-09-09T10:24:00Z">
        <w:r>
          <w:rPr>
            <w:rFonts w:hint="eastAsia"/>
            <w:sz w:val="24"/>
            <w:szCs w:val="24"/>
            <w:lang w:val="en-US" w:eastAsia="zh-CN"/>
          </w:rPr>
          <w:t>领域的</w:t>
        </w:r>
      </w:ins>
      <w:ins w:id="1221" w:author="wl" w:date="2016-09-09T10:24:03Z">
        <w:r>
          <w:rPr>
            <w:rFonts w:hint="eastAsia"/>
            <w:sz w:val="24"/>
            <w:szCs w:val="24"/>
            <w:lang w:val="en-US" w:eastAsia="zh-CN"/>
          </w:rPr>
          <w:t>文档、</w:t>
        </w:r>
      </w:ins>
      <w:ins w:id="1222" w:author="wl" w:date="2016-09-09T10:24:06Z">
        <w:r>
          <w:rPr>
            <w:rFonts w:hint="eastAsia"/>
            <w:sz w:val="24"/>
            <w:szCs w:val="24"/>
            <w:lang w:val="en-US" w:eastAsia="zh-CN"/>
          </w:rPr>
          <w:t>论文</w:t>
        </w:r>
      </w:ins>
      <w:ins w:id="1223" w:author="wl" w:date="2016-09-09T10:24:13Z">
        <w:r>
          <w:rPr>
            <w:rFonts w:hint="eastAsia"/>
            <w:sz w:val="24"/>
            <w:szCs w:val="24"/>
            <w:lang w:val="en-US" w:eastAsia="zh-CN"/>
          </w:rPr>
          <w:t>进行</w:t>
        </w:r>
      </w:ins>
      <w:ins w:id="1224" w:author="wl" w:date="2016-09-09T10:24:14Z">
        <w:r>
          <w:rPr>
            <w:rFonts w:hint="eastAsia"/>
            <w:sz w:val="24"/>
            <w:szCs w:val="24"/>
            <w:lang w:val="en-US" w:eastAsia="zh-CN"/>
          </w:rPr>
          <w:t>整合</w:t>
        </w:r>
      </w:ins>
      <w:r>
        <w:rPr>
          <w:sz w:val="24"/>
          <w:szCs w:val="24"/>
        </w:rPr>
        <w:t>。</w:t>
      </w:r>
      <w:ins w:id="1225" w:author="wl" w:date="2016-09-19T10:23:33Z">
        <w:r>
          <w:rPr>
            <w:rFonts w:hint="eastAsia" w:eastAsia="宋体"/>
            <w:sz w:val="24"/>
            <w:szCs w:val="24"/>
            <w:lang w:val="en-US" w:eastAsia="zh-CN"/>
          </w:rPr>
          <w:t>初期</w:t>
        </w:r>
      </w:ins>
      <w:ins w:id="1226" w:author="wl" w:date="2016-09-19T10:23:34Z">
        <w:r>
          <w:rPr>
            <w:rFonts w:hint="eastAsia" w:eastAsia="宋体"/>
            <w:sz w:val="24"/>
            <w:szCs w:val="24"/>
            <w:lang w:val="en-US" w:eastAsia="zh-CN"/>
          </w:rPr>
          <w:t>可以</w:t>
        </w:r>
      </w:ins>
      <w:ins w:id="1227" w:author="wl" w:date="2016-09-19T10:23:35Z">
        <w:r>
          <w:rPr>
            <w:rFonts w:hint="eastAsia" w:eastAsia="宋体"/>
            <w:sz w:val="24"/>
            <w:szCs w:val="24"/>
            <w:lang w:val="en-US" w:eastAsia="zh-CN"/>
          </w:rPr>
          <w:t>做</w:t>
        </w:r>
      </w:ins>
      <w:ins w:id="1228" w:author="wl" w:date="2016-09-19T10:23:37Z">
        <w:r>
          <w:rPr>
            <w:rFonts w:hint="eastAsia" w:eastAsia="宋体"/>
            <w:sz w:val="24"/>
            <w:szCs w:val="24"/>
            <w:lang w:val="en-US" w:eastAsia="zh-CN"/>
          </w:rPr>
          <w:t>简版的</w:t>
        </w:r>
      </w:ins>
      <w:ins w:id="1229" w:author="wl" w:date="2016-09-19T10:23:38Z">
        <w:r>
          <w:rPr>
            <w:rFonts w:hint="eastAsia" w:eastAsia="宋体"/>
            <w:sz w:val="24"/>
            <w:szCs w:val="24"/>
            <w:lang w:val="en-US" w:eastAsia="zh-CN"/>
          </w:rPr>
          <w:t>，</w:t>
        </w:r>
      </w:ins>
      <w:ins w:id="1230" w:author="wl" w:date="2016-09-19T10:23:39Z">
        <w:r>
          <w:rPr>
            <w:rFonts w:hint="eastAsia" w:eastAsia="宋体"/>
            <w:sz w:val="24"/>
            <w:szCs w:val="24"/>
            <w:lang w:val="en-US" w:eastAsia="zh-CN"/>
          </w:rPr>
          <w:t>比如</w:t>
        </w:r>
      </w:ins>
      <w:ins w:id="1231" w:author="wl" w:date="2016-09-19T10:23:46Z">
        <w:r>
          <w:rPr>
            <w:rFonts w:hint="eastAsia" w:eastAsia="宋体"/>
            <w:sz w:val="24"/>
            <w:szCs w:val="24"/>
            <w:lang w:val="en-US" w:eastAsia="zh-CN"/>
          </w:rPr>
          <w:t>厨房</w:t>
        </w:r>
      </w:ins>
      <w:ins w:id="1232" w:author="wl" w:date="2016-09-19T10:23:48Z">
        <w:r>
          <w:rPr>
            <w:rFonts w:hint="eastAsia" w:eastAsia="宋体"/>
            <w:sz w:val="24"/>
            <w:szCs w:val="24"/>
            <w:lang w:val="en-US" w:eastAsia="zh-CN"/>
          </w:rPr>
          <w:t>卫浴</w:t>
        </w:r>
      </w:ins>
      <w:ins w:id="1233" w:author="wl" w:date="2016-09-19T10:23:52Z">
        <w:r>
          <w:rPr>
            <w:rFonts w:hint="eastAsia" w:eastAsia="宋体"/>
            <w:sz w:val="24"/>
            <w:szCs w:val="24"/>
            <w:lang w:val="en-US" w:eastAsia="zh-CN"/>
          </w:rPr>
          <w:t>施工</w:t>
        </w:r>
      </w:ins>
      <w:ins w:id="1234" w:author="wl" w:date="2016-09-19T10:23:54Z">
        <w:r>
          <w:rPr>
            <w:rFonts w:hint="eastAsia" w:eastAsia="宋体"/>
            <w:sz w:val="24"/>
            <w:szCs w:val="24"/>
            <w:lang w:val="en-US" w:eastAsia="zh-CN"/>
          </w:rPr>
          <w:t>图</w:t>
        </w:r>
      </w:ins>
      <w:ins w:id="1235" w:author="wl" w:date="2016-09-19T10:23:56Z">
        <w:r>
          <w:rPr>
            <w:rFonts w:hint="eastAsia" w:eastAsia="宋体"/>
            <w:sz w:val="24"/>
            <w:szCs w:val="24"/>
            <w:lang w:val="en-US" w:eastAsia="zh-CN"/>
          </w:rPr>
          <w:t>，</w:t>
        </w:r>
      </w:ins>
      <w:ins w:id="1236" w:author="wl" w:date="2016-09-19T10:24:04Z">
        <w:r>
          <w:rPr>
            <w:rFonts w:hint="eastAsia" w:eastAsia="宋体"/>
            <w:sz w:val="24"/>
            <w:szCs w:val="24"/>
            <w:lang w:val="en-US" w:eastAsia="zh-CN"/>
          </w:rPr>
          <w:t>家居</w:t>
        </w:r>
      </w:ins>
      <w:ins w:id="1237" w:author="wl" w:date="2016-09-19T10:24:07Z">
        <w:r>
          <w:rPr>
            <w:rFonts w:hint="eastAsia" w:eastAsia="宋体"/>
            <w:sz w:val="24"/>
            <w:szCs w:val="24"/>
            <w:lang w:val="en-US" w:eastAsia="zh-CN"/>
          </w:rPr>
          <w:t>用品</w:t>
        </w:r>
      </w:ins>
      <w:ins w:id="1238" w:author="wl" w:date="2016-09-19T10:24:11Z">
        <w:r>
          <w:rPr>
            <w:rFonts w:hint="eastAsia" w:eastAsia="宋体"/>
            <w:sz w:val="24"/>
            <w:szCs w:val="24"/>
            <w:lang w:val="en-US" w:eastAsia="zh-CN"/>
          </w:rPr>
          <w:t>工艺</w:t>
        </w:r>
      </w:ins>
      <w:ins w:id="1239" w:author="wl" w:date="2016-09-19T10:24:13Z">
        <w:r>
          <w:rPr>
            <w:rFonts w:hint="eastAsia" w:eastAsia="宋体"/>
            <w:sz w:val="24"/>
            <w:szCs w:val="24"/>
            <w:lang w:val="en-US" w:eastAsia="zh-CN"/>
          </w:rPr>
          <w:t>介绍</w:t>
        </w:r>
      </w:ins>
      <w:ins w:id="1240" w:author="wl" w:date="2016-09-19T10:24:32Z">
        <w:r>
          <w:rPr>
            <w:rFonts w:hint="eastAsia" w:eastAsia="宋体"/>
            <w:sz w:val="24"/>
            <w:szCs w:val="24"/>
            <w:lang w:val="en-US" w:eastAsia="zh-CN"/>
          </w:rPr>
          <w:t>等</w:t>
        </w:r>
      </w:ins>
      <w:ins w:id="1241" w:author="wl" w:date="2016-09-19T10:24:36Z">
        <w:r>
          <w:rPr>
            <w:rFonts w:hint="eastAsia" w:eastAsia="宋体"/>
            <w:sz w:val="24"/>
            <w:szCs w:val="24"/>
            <w:lang w:val="en-US" w:eastAsia="zh-CN"/>
          </w:rPr>
          <w:t>与</w:t>
        </w:r>
      </w:ins>
      <w:ins w:id="1242" w:author="wl" w:date="2016-09-19T10:24:41Z">
        <w:r>
          <w:rPr>
            <w:rFonts w:hint="eastAsia" w:eastAsia="宋体"/>
            <w:sz w:val="24"/>
            <w:szCs w:val="24"/>
            <w:lang w:val="en-US" w:eastAsia="zh-CN"/>
          </w:rPr>
          <w:t>现场</w:t>
        </w:r>
      </w:ins>
      <w:ins w:id="1243" w:author="wl" w:date="2016-09-19T10:24:42Z">
        <w:r>
          <w:rPr>
            <w:rFonts w:hint="eastAsia" w:eastAsia="宋体"/>
            <w:sz w:val="24"/>
            <w:szCs w:val="24"/>
            <w:lang w:val="en-US" w:eastAsia="zh-CN"/>
          </w:rPr>
          <w:t>及</w:t>
        </w:r>
      </w:ins>
      <w:ins w:id="1244" w:author="wl" w:date="2016-09-19T10:24:44Z">
        <w:r>
          <w:rPr>
            <w:rFonts w:hint="eastAsia" w:eastAsia="宋体"/>
            <w:sz w:val="24"/>
            <w:szCs w:val="24"/>
            <w:lang w:val="en-US" w:eastAsia="zh-CN"/>
          </w:rPr>
          <w:t>生活</w:t>
        </w:r>
      </w:ins>
      <w:ins w:id="1245" w:author="wl" w:date="2016-09-19T10:24:48Z">
        <w:r>
          <w:rPr>
            <w:rFonts w:hint="eastAsia" w:eastAsia="宋体"/>
            <w:sz w:val="24"/>
            <w:szCs w:val="24"/>
            <w:lang w:val="en-US" w:eastAsia="zh-CN"/>
          </w:rPr>
          <w:t>关系</w:t>
        </w:r>
      </w:ins>
      <w:ins w:id="1246" w:author="wl" w:date="2016-09-19T10:24:50Z">
        <w:r>
          <w:rPr>
            <w:rFonts w:hint="eastAsia" w:eastAsia="宋体"/>
            <w:sz w:val="24"/>
            <w:szCs w:val="24"/>
            <w:lang w:val="en-US" w:eastAsia="zh-CN"/>
          </w:rPr>
          <w:t>紧密的</w:t>
        </w:r>
      </w:ins>
      <w:ins w:id="1247" w:author="wl" w:date="2016-09-19T10:24:52Z">
        <w:r>
          <w:rPr>
            <w:rFonts w:hint="eastAsia" w:eastAsia="宋体"/>
            <w:sz w:val="24"/>
            <w:szCs w:val="24"/>
            <w:lang w:val="en-US" w:eastAsia="zh-CN"/>
          </w:rPr>
          <w:t>内容</w:t>
        </w:r>
      </w:ins>
      <w:ins w:id="1248" w:author="wl" w:date="2016-09-19T10:24:54Z">
        <w:r>
          <w:rPr>
            <w:rFonts w:hint="eastAsia" w:eastAsia="宋体"/>
            <w:sz w:val="24"/>
            <w:szCs w:val="24"/>
            <w:lang w:val="en-US" w:eastAsia="zh-CN"/>
          </w:rPr>
          <w:t>先</w:t>
        </w:r>
      </w:ins>
      <w:ins w:id="1249" w:author="wl" w:date="2016-09-19T10:24:55Z">
        <w:r>
          <w:rPr>
            <w:rFonts w:hint="eastAsia" w:eastAsia="宋体"/>
            <w:sz w:val="24"/>
            <w:szCs w:val="24"/>
            <w:lang w:val="en-US" w:eastAsia="zh-CN"/>
          </w:rPr>
          <w:t>上。</w:t>
        </w:r>
      </w:ins>
      <w:del w:id="1250" w:author="wl" w:date="2016-09-09T10:22:40Z">
        <w:r>
          <w:rPr>
            <w:rFonts w:hint="eastAsia"/>
            <w:sz w:val="24"/>
            <w:szCs w:val="24"/>
            <w:lang w:eastAsia="zh-CN"/>
          </w:rPr>
          <w:delText>（</w:delText>
        </w:r>
      </w:del>
      <w:del w:id="1251" w:author="wl" w:date="2016-09-09T10:22:40Z">
        <w:r>
          <w:rPr>
            <w:rFonts w:hint="eastAsia"/>
            <w:sz w:val="24"/>
            <w:szCs w:val="24"/>
            <w:lang w:val="en-US" w:eastAsia="zh-CN"/>
          </w:rPr>
          <w:delText>前期可暂</w:delText>
        </w:r>
      </w:del>
      <w:del w:id="1252" w:author="wl" w:date="2016-09-09T10:22:39Z">
        <w:r>
          <w:rPr>
            <w:rFonts w:hint="eastAsia"/>
            <w:sz w:val="24"/>
            <w:szCs w:val="24"/>
            <w:lang w:val="en-US" w:eastAsia="zh-CN"/>
          </w:rPr>
          <w:delText>时不上</w:delText>
        </w:r>
      </w:del>
      <w:del w:id="1253" w:author="wl" w:date="2016-09-09T10:22:39Z">
        <w:r>
          <w:rPr>
            <w:rFonts w:hint="eastAsia"/>
            <w:sz w:val="24"/>
            <w:szCs w:val="24"/>
            <w:lang w:eastAsia="zh-CN"/>
          </w:rPr>
          <w:delText>）</w:delText>
        </w:r>
      </w:del>
    </w:p>
    <w:p>
      <w:pPr>
        <w:pStyle w:val="3"/>
        <w:pageBreakBefore w:val="0"/>
        <w:kinsoku/>
        <w:wordWrap/>
        <w:overflowPunct/>
        <w:topLinePunct w:val="0"/>
        <w:bidi w:val="0"/>
        <w:snapToGrid/>
        <w:spacing w:before="0" w:after="0" w:line="360" w:lineRule="auto"/>
        <w:ind w:right="0" w:rightChars="0"/>
        <w:textAlignment w:val="auto"/>
        <w:rPr>
          <w:strike/>
          <w:sz w:val="24"/>
          <w:szCs w:val="24"/>
          <w:rPrChange w:id="1254" w:author="wl" w:date="2016-09-19T10:25:09Z">
            <w:rPr>
              <w:sz w:val="24"/>
              <w:szCs w:val="24"/>
            </w:rPr>
          </w:rPrChange>
        </w:rPr>
      </w:pPr>
      <w:bookmarkStart w:id="90" w:name="_Toc12442"/>
      <w:bookmarkStart w:id="91" w:name="_Toc8716"/>
      <w:bookmarkStart w:id="92" w:name="_Toc6116"/>
      <w:bookmarkStart w:id="93" w:name="_Toc843"/>
      <w:bookmarkStart w:id="94" w:name="_Toc9942"/>
      <w:r>
        <w:rPr>
          <w:rFonts w:hint="eastAsia"/>
          <w:strike/>
          <w:sz w:val="24"/>
          <w:szCs w:val="24"/>
          <w:rPrChange w:id="1255" w:author="wl" w:date="2016-09-19T10:25:09Z">
            <w:rPr>
              <w:rFonts w:hint="eastAsia"/>
              <w:sz w:val="24"/>
              <w:szCs w:val="24"/>
            </w:rPr>
          </w:rPrChange>
        </w:rPr>
        <w:t>设备成套</w:t>
      </w:r>
      <w:bookmarkEnd w:id="90"/>
      <w:bookmarkEnd w:id="91"/>
      <w:bookmarkEnd w:id="92"/>
      <w:bookmarkEnd w:id="93"/>
      <w:bookmarkEnd w:id="94"/>
    </w:p>
    <w:p>
      <w:pPr>
        <w:pageBreakBefore w:val="0"/>
        <w:kinsoku/>
        <w:wordWrap/>
        <w:overflowPunct/>
        <w:topLinePunct w:val="0"/>
        <w:bidi w:val="0"/>
        <w:snapToGrid/>
        <w:spacing w:line="360" w:lineRule="auto"/>
        <w:ind w:right="0" w:rightChars="0"/>
        <w:textAlignment w:val="auto"/>
        <w:rPr>
          <w:color w:val="0000FF"/>
          <w:sz w:val="24"/>
          <w:szCs w:val="24"/>
        </w:rPr>
      </w:pPr>
      <w:r>
        <w:rPr>
          <w:rFonts w:hint="eastAsia"/>
          <w:sz w:val="24"/>
          <w:szCs w:val="24"/>
        </w:rPr>
        <w:t xml:space="preserve">    </w:t>
      </w:r>
      <w:r>
        <w:rPr>
          <w:sz w:val="24"/>
          <w:szCs w:val="24"/>
        </w:rPr>
        <w:t>区别于散杂项物资的订购，若客户有</w:t>
      </w:r>
      <w:r>
        <w:rPr>
          <w:rFonts w:hint="eastAsia"/>
          <w:sz w:val="24"/>
          <w:szCs w:val="24"/>
        </w:rPr>
        <w:t>对于</w:t>
      </w:r>
      <w:r>
        <w:rPr>
          <w:sz w:val="24"/>
          <w:szCs w:val="24"/>
        </w:rPr>
        <w:t>成套设备的购买需求</w:t>
      </w:r>
      <w:r>
        <w:rPr>
          <w:rFonts w:hint="eastAsia"/>
          <w:sz w:val="24"/>
          <w:szCs w:val="24"/>
        </w:rPr>
        <w:t>，比如制钉机，制砖机，采沙机，商砼（tong二声）设备，发电机组，板材制造等</w:t>
      </w:r>
      <w:r>
        <w:rPr>
          <w:sz w:val="24"/>
          <w:szCs w:val="24"/>
        </w:rPr>
        <w:t>，</w:t>
      </w:r>
      <w:r>
        <w:rPr>
          <w:rFonts w:hint="eastAsia"/>
          <w:sz w:val="24"/>
          <w:szCs w:val="24"/>
        </w:rPr>
        <w:t>就是出售成套设备。</w:t>
      </w:r>
      <w:r>
        <w:rPr>
          <w:sz w:val="24"/>
          <w:szCs w:val="24"/>
        </w:rPr>
        <w:t>可在此版块提交需求申请，</w:t>
      </w:r>
      <w:r>
        <w:rPr>
          <w:rFonts w:hint="eastAsia"/>
          <w:sz w:val="24"/>
          <w:szCs w:val="24"/>
        </w:rPr>
        <w:t>通过</w:t>
      </w:r>
      <w:r>
        <w:rPr>
          <w:sz w:val="24"/>
          <w:szCs w:val="24"/>
        </w:rPr>
        <w:t>海达网</w:t>
      </w:r>
      <w:r>
        <w:rPr>
          <w:rFonts w:hint="eastAsia"/>
          <w:sz w:val="24"/>
          <w:szCs w:val="24"/>
        </w:rPr>
        <w:t>完成</w:t>
      </w:r>
      <w:r>
        <w:rPr>
          <w:sz w:val="24"/>
          <w:szCs w:val="24"/>
        </w:rPr>
        <w:t>成套</w:t>
      </w:r>
      <w:r>
        <w:rPr>
          <w:rFonts w:hint="eastAsia"/>
          <w:sz w:val="24"/>
          <w:szCs w:val="24"/>
        </w:rPr>
        <w:t>整机的设备</w:t>
      </w:r>
      <w:r>
        <w:rPr>
          <w:sz w:val="24"/>
          <w:szCs w:val="24"/>
        </w:rPr>
        <w:t>订购。</w:t>
      </w:r>
      <w:r>
        <w:rPr>
          <w:rFonts w:hint="eastAsia"/>
          <w:sz w:val="24"/>
          <w:szCs w:val="24"/>
        </w:rPr>
        <w:t>相当于大宗物资专项订货渠道。</w:t>
      </w:r>
      <w:r>
        <w:rPr>
          <w:rFonts w:hint="eastAsia"/>
          <w:sz w:val="24"/>
          <w:szCs w:val="24"/>
          <w:lang w:eastAsia="zh-CN"/>
        </w:rPr>
        <w:t>（</w:t>
      </w:r>
      <w:ins w:id="1256" w:author="wl" w:date="2016-09-09T10:03:31Z">
        <w:r>
          <w:rPr>
            <w:rFonts w:hint="eastAsia"/>
            <w:sz w:val="24"/>
            <w:szCs w:val="24"/>
            <w:lang w:val="en-US" w:eastAsia="zh-CN"/>
          </w:rPr>
          <w:t>现</w:t>
        </w:r>
      </w:ins>
      <w:ins w:id="1257" w:author="wl" w:date="2016-09-09T10:03:50Z">
        <w:r>
          <w:rPr>
            <w:rFonts w:hint="eastAsia"/>
            <w:sz w:val="24"/>
            <w:szCs w:val="24"/>
            <w:lang w:val="en-US" w:eastAsia="zh-CN"/>
          </w:rPr>
          <w:t>已</w:t>
        </w:r>
      </w:ins>
      <w:ins w:id="1258" w:author="wl" w:date="2016-09-09T10:03:52Z">
        <w:r>
          <w:rPr>
            <w:rFonts w:hint="eastAsia"/>
            <w:sz w:val="24"/>
            <w:szCs w:val="24"/>
            <w:lang w:val="en-US" w:eastAsia="zh-CN"/>
          </w:rPr>
          <w:t>列入</w:t>
        </w:r>
      </w:ins>
      <w:del w:id="1259" w:author="wl" w:date="2016-09-09T10:03:27Z">
        <w:r>
          <w:rPr>
            <w:rFonts w:hint="eastAsia"/>
            <w:sz w:val="24"/>
            <w:szCs w:val="24"/>
            <w:lang w:val="en-US" w:eastAsia="zh-CN"/>
          </w:rPr>
          <w:delText>做进</w:delText>
        </w:r>
      </w:del>
      <w:ins w:id="1260" w:author="wl" w:date="2016-09-09T10:24:42Z">
        <w:r>
          <w:rPr>
            <w:rFonts w:hint="eastAsia"/>
            <w:sz w:val="24"/>
            <w:szCs w:val="24"/>
            <w:lang w:val="en-US" w:eastAsia="zh-CN"/>
          </w:rPr>
          <w:t>商品</w:t>
        </w:r>
      </w:ins>
      <w:del w:id="1261" w:author="wl" w:date="2016-09-09T10:24:40Z">
        <w:r>
          <w:rPr>
            <w:rFonts w:hint="eastAsia"/>
            <w:sz w:val="24"/>
            <w:szCs w:val="24"/>
            <w:lang w:val="en-US" w:eastAsia="zh-CN"/>
          </w:rPr>
          <w:delText>产品</w:delText>
        </w:r>
      </w:del>
      <w:r>
        <w:rPr>
          <w:rFonts w:hint="eastAsia"/>
          <w:sz w:val="24"/>
          <w:szCs w:val="24"/>
          <w:lang w:val="en-US" w:eastAsia="zh-CN"/>
        </w:rPr>
        <w:t>分类中</w:t>
      </w:r>
      <w:ins w:id="1262" w:author="wl" w:date="2016-09-09T10:24:45Z">
        <w:r>
          <w:rPr>
            <w:rFonts w:hint="eastAsia"/>
            <w:sz w:val="24"/>
            <w:szCs w:val="24"/>
            <w:lang w:val="en-US" w:eastAsia="zh-CN"/>
          </w:rPr>
          <w:t>，</w:t>
        </w:r>
      </w:ins>
      <w:ins w:id="1263" w:author="wl" w:date="2016-09-09T10:24:48Z">
        <w:r>
          <w:rPr>
            <w:rFonts w:hint="eastAsia"/>
            <w:sz w:val="24"/>
            <w:szCs w:val="24"/>
            <w:lang w:val="en-US" w:eastAsia="zh-CN"/>
          </w:rPr>
          <w:t>不再</w:t>
        </w:r>
      </w:ins>
      <w:ins w:id="1264" w:author="wl" w:date="2016-09-09T10:24:54Z">
        <w:r>
          <w:rPr>
            <w:rFonts w:hint="eastAsia"/>
            <w:sz w:val="24"/>
            <w:szCs w:val="24"/>
            <w:lang w:val="en-US" w:eastAsia="zh-CN"/>
          </w:rPr>
          <w:t>首页</w:t>
        </w:r>
      </w:ins>
      <w:ins w:id="1265" w:author="wl" w:date="2016-09-09T10:24:55Z">
        <w:r>
          <w:rPr>
            <w:rFonts w:hint="eastAsia"/>
            <w:sz w:val="24"/>
            <w:szCs w:val="24"/>
            <w:lang w:val="en-US" w:eastAsia="zh-CN"/>
          </w:rPr>
          <w:t>单独</w:t>
        </w:r>
      </w:ins>
      <w:ins w:id="1266" w:author="wl" w:date="2016-09-09T10:24:56Z">
        <w:r>
          <w:rPr>
            <w:rFonts w:hint="eastAsia"/>
            <w:sz w:val="24"/>
            <w:szCs w:val="24"/>
            <w:lang w:val="en-US" w:eastAsia="zh-CN"/>
          </w:rPr>
          <w:t>显示</w:t>
        </w:r>
      </w:ins>
      <w:r>
        <w:rPr>
          <w:rFonts w:hint="eastAsia"/>
          <w:sz w:val="24"/>
          <w:szCs w:val="24"/>
          <w:lang w:eastAsia="zh-CN"/>
        </w:rPr>
        <w:t>）</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95" w:name="_Toc32352"/>
      <w:bookmarkStart w:id="96" w:name="_Toc23039"/>
      <w:bookmarkStart w:id="97" w:name="_Toc3583"/>
      <w:bookmarkStart w:id="98" w:name="_Toc22536"/>
      <w:bookmarkStart w:id="99" w:name="_Toc17693"/>
      <w:r>
        <w:rPr>
          <w:rFonts w:hint="eastAsia"/>
          <w:sz w:val="24"/>
          <w:szCs w:val="24"/>
        </w:rPr>
        <w:t>商品代购、代检、代运</w:t>
      </w:r>
      <w:bookmarkEnd w:id="95"/>
      <w:bookmarkEnd w:id="96"/>
      <w:bookmarkEnd w:id="97"/>
      <w:bookmarkEnd w:id="98"/>
      <w:bookmarkEnd w:id="99"/>
    </w:p>
    <w:p>
      <w:pPr>
        <w:pStyle w:val="4"/>
        <w:pageBreakBefore w:val="0"/>
        <w:kinsoku/>
        <w:wordWrap/>
        <w:overflowPunct/>
        <w:topLinePunct w:val="0"/>
        <w:bidi w:val="0"/>
        <w:snapToGrid/>
        <w:spacing w:line="360" w:lineRule="auto"/>
        <w:ind w:right="0" w:rightChars="0"/>
        <w:textAlignment w:val="auto"/>
        <w:rPr>
          <w:sz w:val="24"/>
          <w:szCs w:val="24"/>
        </w:rPr>
      </w:pPr>
      <w:bookmarkStart w:id="100" w:name="_Toc25411"/>
      <w:bookmarkStart w:id="101" w:name="_Toc27470"/>
      <w:bookmarkStart w:id="102" w:name="_Toc31023"/>
      <w:bookmarkStart w:id="103" w:name="_Toc31780"/>
      <w:bookmarkStart w:id="104" w:name="_Toc24470"/>
      <w:r>
        <w:rPr>
          <w:rFonts w:hint="eastAsia"/>
          <w:sz w:val="24"/>
          <w:szCs w:val="24"/>
        </w:rPr>
        <w:t>代购</w:t>
      </w:r>
      <w:bookmarkEnd w:id="100"/>
      <w:bookmarkEnd w:id="101"/>
      <w:bookmarkEnd w:id="102"/>
      <w:bookmarkEnd w:id="103"/>
      <w:bookmarkEnd w:id="10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目的在于为用户提供一个代购渠道，满足用户对于不同</w:t>
      </w:r>
      <w:ins w:id="1267" w:author="wl" w:date="2016-09-09T10:25:33Z">
        <w:r>
          <w:rPr>
            <w:rFonts w:hint="eastAsia"/>
            <w:sz w:val="24"/>
            <w:szCs w:val="24"/>
            <w:lang w:val="en-US" w:eastAsia="zh-CN"/>
          </w:rPr>
          <w:t>商品</w:t>
        </w:r>
      </w:ins>
      <w:del w:id="1268" w:author="wl" w:date="2016-09-09T10:25:30Z">
        <w:r>
          <w:rPr>
            <w:rFonts w:hint="eastAsia"/>
            <w:sz w:val="24"/>
            <w:szCs w:val="24"/>
          </w:rPr>
          <w:delText>产品</w:delText>
        </w:r>
      </w:del>
      <w:r>
        <w:rPr>
          <w:rFonts w:hint="eastAsia"/>
          <w:sz w:val="24"/>
          <w:szCs w:val="24"/>
        </w:rPr>
        <w:t>的需求 （海达网不能覆盖的商品或者对海达网</w:t>
      </w:r>
      <w:ins w:id="1269" w:author="wl" w:date="2016-09-09T10:25:47Z">
        <w:r>
          <w:rPr>
            <w:rFonts w:hint="eastAsia"/>
            <w:sz w:val="24"/>
            <w:szCs w:val="24"/>
            <w:lang w:val="en-US" w:eastAsia="zh-CN"/>
          </w:rPr>
          <w:t>已有</w:t>
        </w:r>
      </w:ins>
      <w:r>
        <w:rPr>
          <w:rFonts w:hint="eastAsia"/>
          <w:sz w:val="24"/>
          <w:szCs w:val="24"/>
        </w:rPr>
        <w:t>商品不满意的</w:t>
      </w:r>
      <w:ins w:id="1270" w:author="wl" w:date="2016-09-09T10:25:50Z">
        <w:r>
          <w:rPr>
            <w:rFonts w:hint="eastAsia"/>
            <w:sz w:val="24"/>
            <w:szCs w:val="24"/>
            <w:lang w:eastAsia="zh-CN"/>
          </w:rPr>
          <w:t>，</w:t>
        </w:r>
      </w:ins>
      <w:ins w:id="1271" w:author="wl" w:date="2016-09-09T10:25:51Z">
        <w:r>
          <w:rPr>
            <w:rFonts w:hint="eastAsia"/>
            <w:sz w:val="24"/>
            <w:szCs w:val="24"/>
            <w:lang w:val="en-US" w:eastAsia="zh-CN"/>
          </w:rPr>
          <w:t>希望</w:t>
        </w:r>
      </w:ins>
      <w:ins w:id="1272" w:author="wl" w:date="2016-09-09T10:25:53Z">
        <w:r>
          <w:rPr>
            <w:rFonts w:hint="eastAsia"/>
            <w:sz w:val="24"/>
            <w:szCs w:val="24"/>
            <w:lang w:val="en-US" w:eastAsia="zh-CN"/>
          </w:rPr>
          <w:t>从</w:t>
        </w:r>
      </w:ins>
      <w:ins w:id="1273" w:author="wl" w:date="2016-09-09T10:25:58Z">
        <w:r>
          <w:rPr>
            <w:rFonts w:hint="eastAsia"/>
            <w:sz w:val="24"/>
            <w:szCs w:val="24"/>
            <w:lang w:val="en-US" w:eastAsia="zh-CN"/>
          </w:rPr>
          <w:t>别的</w:t>
        </w:r>
      </w:ins>
      <w:ins w:id="1274" w:author="wl" w:date="2016-09-09T10:25:59Z">
        <w:r>
          <w:rPr>
            <w:rFonts w:hint="eastAsia"/>
            <w:sz w:val="24"/>
            <w:szCs w:val="24"/>
            <w:lang w:val="en-US" w:eastAsia="zh-CN"/>
          </w:rPr>
          <w:t>渠道</w:t>
        </w:r>
      </w:ins>
      <w:ins w:id="1275" w:author="wl" w:date="2016-09-09T10:26:00Z">
        <w:r>
          <w:rPr>
            <w:rFonts w:hint="eastAsia"/>
            <w:sz w:val="24"/>
            <w:szCs w:val="24"/>
            <w:lang w:val="en-US" w:eastAsia="zh-CN"/>
          </w:rPr>
          <w:t>购买</w:t>
        </w:r>
      </w:ins>
      <w:r>
        <w:rPr>
          <w:rFonts w:hint="eastAsia"/>
          <w:sz w:val="24"/>
          <w:szCs w:val="24"/>
        </w:rPr>
        <w:t>）。</w:t>
      </w:r>
      <w:del w:id="1276" w:author="wl" w:date="2016-09-09T10:26:06Z">
        <w:r>
          <w:rPr>
            <w:rFonts w:hint="eastAsia"/>
            <w:sz w:val="24"/>
            <w:szCs w:val="24"/>
          </w:rPr>
          <w:delText>设想</w:delText>
        </w:r>
      </w:del>
      <w:r>
        <w:rPr>
          <w:rFonts w:hint="eastAsia"/>
          <w:sz w:val="24"/>
          <w:szCs w:val="24"/>
        </w:rPr>
        <w:t>在网站主页，提供一个代购接口，可以链接到国内常用的电商平台，包括：</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淘宝（</w:t>
      </w:r>
      <w:r>
        <w:rPr>
          <w:sz w:val="24"/>
          <w:szCs w:val="24"/>
        </w:rPr>
        <w:fldChar w:fldCharType="begin"/>
      </w:r>
      <w:r>
        <w:rPr>
          <w:sz w:val="24"/>
          <w:szCs w:val="24"/>
        </w:rPr>
        <w:instrText xml:space="preserve"> HYPERLINK "https://www.taobao.com/" </w:instrText>
      </w:r>
      <w:r>
        <w:rPr>
          <w:sz w:val="24"/>
          <w:szCs w:val="24"/>
        </w:rPr>
        <w:fldChar w:fldCharType="separate"/>
      </w:r>
      <w:r>
        <w:rPr>
          <w:rStyle w:val="28"/>
          <w:sz w:val="24"/>
          <w:szCs w:val="24"/>
        </w:rPr>
        <w:t>https://www.taobao.com/</w:t>
      </w:r>
      <w:r>
        <w:rPr>
          <w:rStyle w:val="28"/>
          <w:sz w:val="24"/>
          <w:szCs w:val="24"/>
        </w:rPr>
        <w:fldChar w:fldCharType="end"/>
      </w:r>
      <w:r>
        <w:rPr>
          <w:rFonts w:hint="eastAsia"/>
          <w:sz w:val="24"/>
          <w:szCs w:val="24"/>
        </w:rPr>
        <w:t xml:space="preserve">）； </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京东（</w:t>
      </w:r>
      <w:r>
        <w:rPr>
          <w:sz w:val="24"/>
          <w:szCs w:val="24"/>
        </w:rPr>
        <w:fldChar w:fldCharType="begin"/>
      </w:r>
      <w:r>
        <w:rPr>
          <w:sz w:val="24"/>
          <w:szCs w:val="24"/>
        </w:rPr>
        <w:instrText xml:space="preserve"> HYPERLINK "http://www.jd.com/" </w:instrText>
      </w:r>
      <w:r>
        <w:rPr>
          <w:sz w:val="24"/>
          <w:szCs w:val="24"/>
        </w:rPr>
        <w:fldChar w:fldCharType="separate"/>
      </w:r>
      <w:r>
        <w:rPr>
          <w:rStyle w:val="28"/>
          <w:sz w:val="24"/>
          <w:szCs w:val="24"/>
        </w:rPr>
        <w:t>http://www.jd.com/</w:t>
      </w:r>
      <w:r>
        <w:rPr>
          <w:rStyle w:val="28"/>
          <w:sz w:val="24"/>
          <w:szCs w:val="24"/>
        </w:rPr>
        <w:fldChar w:fldCharType="end"/>
      </w:r>
      <w:r>
        <w:rPr>
          <w:rFonts w:hint="eastAsia"/>
          <w:sz w:val="24"/>
          <w:szCs w:val="24"/>
        </w:rPr>
        <w:t xml:space="preserve">）； </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当当网（</w:t>
      </w:r>
      <w:r>
        <w:rPr>
          <w:sz w:val="24"/>
          <w:szCs w:val="24"/>
        </w:rPr>
        <w:fldChar w:fldCharType="begin"/>
      </w:r>
      <w:r>
        <w:rPr>
          <w:sz w:val="24"/>
          <w:szCs w:val="24"/>
        </w:rPr>
        <w:instrText xml:space="preserve"> HYPERLINK "http://www.dangdang.com/" </w:instrText>
      </w:r>
      <w:r>
        <w:rPr>
          <w:sz w:val="24"/>
          <w:szCs w:val="24"/>
        </w:rPr>
        <w:fldChar w:fldCharType="separate"/>
      </w:r>
      <w:r>
        <w:rPr>
          <w:rStyle w:val="28"/>
          <w:sz w:val="24"/>
          <w:szCs w:val="24"/>
        </w:rPr>
        <w:t>http://www.dangdang.com/</w:t>
      </w:r>
      <w:r>
        <w:rPr>
          <w:rStyle w:val="28"/>
          <w:sz w:val="24"/>
          <w:szCs w:val="24"/>
        </w:rPr>
        <w:fldChar w:fldCharType="end"/>
      </w:r>
      <w:r>
        <w:rPr>
          <w:rFonts w:hint="eastAsia"/>
          <w:sz w:val="24"/>
          <w:szCs w:val="24"/>
        </w:rPr>
        <w:t>）；</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亚马逊（</w:t>
      </w:r>
      <w:r>
        <w:rPr>
          <w:sz w:val="24"/>
          <w:szCs w:val="24"/>
        </w:rPr>
        <w:fldChar w:fldCharType="begin"/>
      </w:r>
      <w:r>
        <w:rPr>
          <w:sz w:val="24"/>
          <w:szCs w:val="24"/>
        </w:rPr>
        <w:instrText xml:space="preserve"> HYPERLINK "https://www.amazon.cn/" </w:instrText>
      </w:r>
      <w:r>
        <w:rPr>
          <w:sz w:val="24"/>
          <w:szCs w:val="24"/>
        </w:rPr>
        <w:fldChar w:fldCharType="separate"/>
      </w:r>
      <w:r>
        <w:rPr>
          <w:rStyle w:val="28"/>
          <w:sz w:val="24"/>
          <w:szCs w:val="24"/>
        </w:rPr>
        <w:t>https://www.amazon.cn/</w:t>
      </w:r>
      <w:r>
        <w:rPr>
          <w:rStyle w:val="28"/>
          <w:sz w:val="24"/>
          <w:szCs w:val="24"/>
        </w:rPr>
        <w:fldChar w:fldCharType="end"/>
      </w:r>
      <w:r>
        <w:rPr>
          <w:rFonts w:hint="eastAsia"/>
          <w:sz w:val="24"/>
          <w:szCs w:val="24"/>
        </w:rPr>
        <w:t>）</w:t>
      </w:r>
    </w:p>
    <w:p>
      <w:pPr>
        <w:pageBreakBefore w:val="0"/>
        <w:kinsoku/>
        <w:wordWrap/>
        <w:overflowPunct/>
        <w:topLinePunct w:val="0"/>
        <w:bidi w:val="0"/>
        <w:snapToGrid/>
        <w:spacing w:line="360" w:lineRule="auto"/>
        <w:ind w:right="0" w:rightChars="0"/>
        <w:textAlignment w:val="auto"/>
        <w:rPr>
          <w:ins w:id="1277" w:author="wl" w:date="2016-09-19T10:35:08Z"/>
          <w:rFonts w:hint="eastAsia"/>
          <w:color w:val="000000" w:themeColor="text1"/>
          <w:sz w:val="24"/>
          <w:szCs w:val="24"/>
        </w:rPr>
      </w:pPr>
      <w:r>
        <w:rPr>
          <w:rFonts w:hint="eastAsia"/>
          <w:sz w:val="24"/>
          <w:szCs w:val="24"/>
        </w:rPr>
        <w:t>等网站。由于是从海达网的统一接口端进入，在第三方购物平台也</w:t>
      </w:r>
      <w:del w:id="1278" w:author="wl" w:date="2016-09-09T10:26:22Z">
        <w:r>
          <w:rPr>
            <w:rFonts w:hint="eastAsia"/>
            <w:sz w:val="24"/>
            <w:szCs w:val="24"/>
          </w:rPr>
          <w:delText>应</w:delText>
        </w:r>
      </w:del>
      <w:r>
        <w:rPr>
          <w:rFonts w:hint="eastAsia"/>
          <w:sz w:val="24"/>
          <w:szCs w:val="24"/>
        </w:rPr>
        <w:t>统一显示海达网配给用户的现实登录账号，要求客户在下单购物时</w:t>
      </w:r>
      <w:ins w:id="1279" w:author="wl" w:date="2016-09-09T10:26:37Z">
        <w:r>
          <w:rPr>
            <w:rFonts w:hint="eastAsia"/>
            <w:sz w:val="24"/>
            <w:szCs w:val="24"/>
            <w:lang w:eastAsia="zh-CN"/>
          </w:rPr>
          <w:t>，</w:t>
        </w:r>
      </w:ins>
      <w:r>
        <w:rPr>
          <w:rFonts w:hint="eastAsia"/>
          <w:sz w:val="24"/>
          <w:szCs w:val="24"/>
        </w:rPr>
        <w:t>务必索要并填好其购买货物的尺寸、重量等重要元素（方便模拟装箱使用）。其购买的货物</w:t>
      </w:r>
      <w:r>
        <w:rPr>
          <w:rFonts w:hint="eastAsia"/>
          <w:color w:val="000000" w:themeColor="text1"/>
          <w:sz w:val="24"/>
          <w:szCs w:val="24"/>
        </w:rPr>
        <w:t>显示在</w:t>
      </w:r>
      <w:ins w:id="1280" w:author="wl" w:date="2016-09-09T10:27:06Z">
        <w:r>
          <w:rPr>
            <w:rFonts w:hint="eastAsia"/>
            <w:color w:val="000000" w:themeColor="text1"/>
            <w:sz w:val="24"/>
            <w:szCs w:val="24"/>
            <w:lang w:val="en-US" w:eastAsia="zh-CN"/>
          </w:rPr>
          <w:t>购货柜</w:t>
        </w:r>
      </w:ins>
      <w:del w:id="1281" w:author="wl" w:date="2016-09-09T10:27:03Z">
        <w:r>
          <w:rPr>
            <w:rFonts w:hint="eastAsia"/>
            <w:color w:val="000000" w:themeColor="text1"/>
            <w:sz w:val="24"/>
            <w:szCs w:val="24"/>
          </w:rPr>
          <w:delText>购</w:delText>
        </w:r>
      </w:del>
      <w:del w:id="1282" w:author="wl" w:date="2016-09-09T10:27:02Z">
        <w:r>
          <w:rPr>
            <w:rFonts w:hint="eastAsia"/>
            <w:color w:val="000000" w:themeColor="text1"/>
            <w:sz w:val="24"/>
            <w:szCs w:val="24"/>
          </w:rPr>
          <w:delText>物车</w:delText>
        </w:r>
      </w:del>
      <w:r>
        <w:rPr>
          <w:rFonts w:hint="eastAsia"/>
          <w:color w:val="000000" w:themeColor="text1"/>
          <w:sz w:val="24"/>
          <w:szCs w:val="24"/>
        </w:rPr>
        <w:t>中，用户</w:t>
      </w:r>
      <w:ins w:id="1283" w:author="wl" w:date="2016-09-09T10:27:43Z">
        <w:r>
          <w:rPr>
            <w:rFonts w:hint="eastAsia"/>
            <w:color w:val="000000" w:themeColor="text1"/>
            <w:sz w:val="24"/>
            <w:szCs w:val="24"/>
            <w:lang w:val="en-US" w:eastAsia="zh-CN"/>
          </w:rPr>
          <w:t>一站式</w:t>
        </w:r>
      </w:ins>
      <w:del w:id="1284" w:author="wl" w:date="2016-09-09T10:27:41Z">
        <w:r>
          <w:rPr>
            <w:rFonts w:hint="eastAsia"/>
            <w:color w:val="000000" w:themeColor="text1"/>
            <w:sz w:val="24"/>
            <w:szCs w:val="24"/>
          </w:rPr>
          <w:delText>一次性</w:delText>
        </w:r>
      </w:del>
      <w:r>
        <w:rPr>
          <w:rFonts w:hint="eastAsia"/>
          <w:color w:val="000000" w:themeColor="text1"/>
          <w:sz w:val="24"/>
          <w:szCs w:val="24"/>
        </w:rPr>
        <w:t>完成</w:t>
      </w:r>
      <w:ins w:id="1285" w:author="wl" w:date="2016-09-09T10:27:34Z">
        <w:r>
          <w:rPr>
            <w:rFonts w:hint="eastAsia"/>
            <w:color w:val="000000" w:themeColor="text1"/>
            <w:sz w:val="24"/>
            <w:szCs w:val="24"/>
            <w:lang w:val="en-US" w:eastAsia="zh-CN"/>
          </w:rPr>
          <w:t>采购</w:t>
        </w:r>
      </w:ins>
      <w:ins w:id="1286" w:author="wl" w:date="2016-09-09T10:27:35Z">
        <w:r>
          <w:rPr>
            <w:rFonts w:hint="eastAsia"/>
            <w:color w:val="000000" w:themeColor="text1"/>
            <w:sz w:val="24"/>
            <w:szCs w:val="24"/>
            <w:lang w:val="en-US" w:eastAsia="zh-CN"/>
          </w:rPr>
          <w:t>、</w:t>
        </w:r>
      </w:ins>
      <w:r>
        <w:rPr>
          <w:rFonts w:hint="eastAsia"/>
          <w:color w:val="000000" w:themeColor="text1"/>
          <w:sz w:val="24"/>
          <w:szCs w:val="24"/>
        </w:rPr>
        <w:t>支付，最后随同其在海达网选购的货物一并模拟装箱并出口物流等。</w:t>
      </w:r>
    </w:p>
    <w:p>
      <w:pPr>
        <w:pageBreakBefore w:val="0"/>
        <w:kinsoku/>
        <w:wordWrap/>
        <w:overflowPunct/>
        <w:topLinePunct w:val="0"/>
        <w:bidi w:val="0"/>
        <w:snapToGrid/>
        <w:spacing w:line="360" w:lineRule="auto"/>
        <w:ind w:right="0" w:rightChars="0"/>
        <w:textAlignment w:val="auto"/>
        <w:rPr>
          <w:rFonts w:hint="eastAsia" w:eastAsia="宋体"/>
          <w:color w:val="000000" w:themeColor="text1"/>
          <w:sz w:val="24"/>
          <w:szCs w:val="24"/>
          <w:lang w:val="en-US" w:eastAsia="zh-CN"/>
        </w:rPr>
      </w:pPr>
      <w:ins w:id="1287" w:author="wl" w:date="2016-09-19T10:35:09Z">
        <w:r>
          <w:rPr>
            <w:rFonts w:hint="eastAsia" w:eastAsia="宋体"/>
            <w:color w:val="000000" w:themeColor="text1"/>
            <w:sz w:val="24"/>
            <w:szCs w:val="24"/>
            <w:lang w:val="en-US" w:eastAsia="zh-CN"/>
          </w:rPr>
          <w:t xml:space="preserve">    </w:t>
        </w:r>
      </w:ins>
      <w:ins w:id="1288" w:author="wl" w:date="2016-09-19T10:35:11Z">
        <w:r>
          <w:rPr>
            <w:rFonts w:hint="eastAsia" w:eastAsia="宋体"/>
            <w:color w:val="000000" w:themeColor="text1"/>
            <w:sz w:val="24"/>
            <w:szCs w:val="24"/>
            <w:lang w:val="en-US" w:eastAsia="zh-CN"/>
          </w:rPr>
          <w:t>此版块在</w:t>
        </w:r>
      </w:ins>
      <w:ins w:id="1289" w:author="wl" w:date="2016-09-19T10:35:13Z">
        <w:r>
          <w:rPr>
            <w:rFonts w:hint="eastAsia" w:eastAsia="宋体"/>
            <w:color w:val="000000" w:themeColor="text1"/>
            <w:sz w:val="24"/>
            <w:szCs w:val="24"/>
            <w:lang w:val="en-US" w:eastAsia="zh-CN"/>
          </w:rPr>
          <w:t>操作</w:t>
        </w:r>
      </w:ins>
      <w:ins w:id="1290" w:author="wl" w:date="2016-09-19T10:35:14Z">
        <w:r>
          <w:rPr>
            <w:rFonts w:hint="eastAsia" w:eastAsia="宋体"/>
            <w:color w:val="000000" w:themeColor="text1"/>
            <w:sz w:val="24"/>
            <w:szCs w:val="24"/>
            <w:lang w:val="en-US" w:eastAsia="zh-CN"/>
          </w:rPr>
          <w:t>中</w:t>
        </w:r>
      </w:ins>
      <w:ins w:id="1291" w:author="wl" w:date="2016-09-19T10:35:16Z">
        <w:r>
          <w:rPr>
            <w:rFonts w:hint="eastAsia" w:eastAsia="宋体"/>
            <w:color w:val="000000" w:themeColor="text1"/>
            <w:sz w:val="24"/>
            <w:szCs w:val="24"/>
            <w:lang w:val="en-US" w:eastAsia="zh-CN"/>
          </w:rPr>
          <w:t>最重要</w:t>
        </w:r>
      </w:ins>
      <w:ins w:id="1292" w:author="wl" w:date="2016-09-19T10:35:17Z">
        <w:r>
          <w:rPr>
            <w:rFonts w:hint="eastAsia" w:eastAsia="宋体"/>
            <w:color w:val="000000" w:themeColor="text1"/>
            <w:sz w:val="24"/>
            <w:szCs w:val="24"/>
            <w:lang w:val="en-US" w:eastAsia="zh-CN"/>
          </w:rPr>
          <w:t>的</w:t>
        </w:r>
      </w:ins>
      <w:ins w:id="1293" w:author="wl" w:date="2016-09-19T10:35:18Z">
        <w:r>
          <w:rPr>
            <w:rFonts w:hint="eastAsia" w:eastAsia="宋体"/>
            <w:color w:val="000000" w:themeColor="text1"/>
            <w:sz w:val="24"/>
            <w:szCs w:val="24"/>
            <w:lang w:val="en-US" w:eastAsia="zh-CN"/>
          </w:rPr>
          <w:t>环节</w:t>
        </w:r>
      </w:ins>
      <w:ins w:id="1294" w:author="wl" w:date="2016-09-19T10:35:20Z">
        <w:r>
          <w:rPr>
            <w:rFonts w:hint="eastAsia" w:eastAsia="宋体"/>
            <w:color w:val="000000" w:themeColor="text1"/>
            <w:sz w:val="24"/>
            <w:szCs w:val="24"/>
            <w:lang w:val="en-US" w:eastAsia="zh-CN"/>
          </w:rPr>
          <w:t>是</w:t>
        </w:r>
      </w:ins>
      <w:ins w:id="1295" w:author="wl" w:date="2016-09-19T10:35:21Z">
        <w:r>
          <w:rPr>
            <w:rFonts w:hint="eastAsia" w:eastAsia="宋体"/>
            <w:color w:val="000000" w:themeColor="text1"/>
            <w:sz w:val="24"/>
            <w:szCs w:val="24"/>
            <w:lang w:val="en-US" w:eastAsia="zh-CN"/>
          </w:rPr>
          <w:t>与</w:t>
        </w:r>
      </w:ins>
      <w:ins w:id="1296" w:author="wl" w:date="2016-09-19T10:35:23Z">
        <w:r>
          <w:rPr>
            <w:rFonts w:hint="eastAsia" w:eastAsia="宋体"/>
            <w:color w:val="000000" w:themeColor="text1"/>
            <w:sz w:val="24"/>
            <w:szCs w:val="24"/>
            <w:lang w:val="en-US" w:eastAsia="zh-CN"/>
          </w:rPr>
          <w:t>第三方</w:t>
        </w:r>
      </w:ins>
      <w:ins w:id="1297" w:author="wl" w:date="2016-09-19T10:35:24Z">
        <w:r>
          <w:rPr>
            <w:rFonts w:hint="eastAsia" w:eastAsia="宋体"/>
            <w:color w:val="000000" w:themeColor="text1"/>
            <w:sz w:val="24"/>
            <w:szCs w:val="24"/>
            <w:lang w:val="en-US" w:eastAsia="zh-CN"/>
          </w:rPr>
          <w:t>网站的</w:t>
        </w:r>
      </w:ins>
      <w:ins w:id="1298" w:author="wl" w:date="2016-09-19T10:35:26Z">
        <w:r>
          <w:rPr>
            <w:rFonts w:hint="eastAsia" w:eastAsia="宋体"/>
            <w:color w:val="000000" w:themeColor="text1"/>
            <w:sz w:val="24"/>
            <w:szCs w:val="24"/>
            <w:lang w:val="en-US" w:eastAsia="zh-CN"/>
          </w:rPr>
          <w:t>对接，</w:t>
        </w:r>
      </w:ins>
      <w:ins w:id="1299" w:author="wl" w:date="2016-09-19T10:35:30Z">
        <w:r>
          <w:rPr>
            <w:rFonts w:hint="eastAsia" w:eastAsia="宋体"/>
            <w:color w:val="000000" w:themeColor="text1"/>
            <w:sz w:val="24"/>
            <w:szCs w:val="24"/>
            <w:lang w:val="en-US" w:eastAsia="zh-CN"/>
          </w:rPr>
          <w:t>如何</w:t>
        </w:r>
      </w:ins>
      <w:ins w:id="1300" w:author="wl" w:date="2016-09-19T10:35:31Z">
        <w:r>
          <w:rPr>
            <w:rFonts w:hint="eastAsia" w:eastAsia="宋体"/>
            <w:color w:val="000000" w:themeColor="text1"/>
            <w:sz w:val="24"/>
            <w:szCs w:val="24"/>
            <w:lang w:val="en-US" w:eastAsia="zh-CN"/>
          </w:rPr>
          <w:t>实现</w:t>
        </w:r>
      </w:ins>
      <w:ins w:id="1301" w:author="wl" w:date="2016-09-19T10:35:33Z">
        <w:r>
          <w:rPr>
            <w:rFonts w:hint="eastAsia" w:eastAsia="宋体"/>
            <w:color w:val="000000" w:themeColor="text1"/>
            <w:sz w:val="24"/>
            <w:szCs w:val="24"/>
            <w:lang w:val="en-US" w:eastAsia="zh-CN"/>
          </w:rPr>
          <w:t>交互</w:t>
        </w:r>
      </w:ins>
      <w:ins w:id="1302" w:author="wl" w:date="2016-09-19T10:35:34Z">
        <w:r>
          <w:rPr>
            <w:rFonts w:hint="eastAsia" w:eastAsia="宋体"/>
            <w:color w:val="000000" w:themeColor="text1"/>
            <w:sz w:val="24"/>
            <w:szCs w:val="24"/>
            <w:lang w:val="en-US" w:eastAsia="zh-CN"/>
          </w:rPr>
          <w:t>及</w:t>
        </w:r>
      </w:ins>
      <w:ins w:id="1303" w:author="wl" w:date="2016-09-19T10:35:40Z">
        <w:r>
          <w:rPr>
            <w:rFonts w:hint="eastAsia" w:eastAsia="宋体"/>
            <w:color w:val="000000" w:themeColor="text1"/>
            <w:sz w:val="24"/>
            <w:szCs w:val="24"/>
            <w:lang w:val="en-US" w:eastAsia="zh-CN"/>
          </w:rPr>
          <w:t>跳转</w:t>
        </w:r>
      </w:ins>
      <w:ins w:id="1304" w:author="wl" w:date="2016-09-19T10:35:41Z">
        <w:r>
          <w:rPr>
            <w:rFonts w:hint="eastAsia" w:eastAsia="宋体"/>
            <w:color w:val="000000" w:themeColor="text1"/>
            <w:sz w:val="24"/>
            <w:szCs w:val="24"/>
            <w:lang w:val="en-US" w:eastAsia="zh-CN"/>
          </w:rPr>
          <w:t>回来</w:t>
        </w:r>
      </w:ins>
      <w:ins w:id="1305" w:author="wl" w:date="2016-09-19T10:35:42Z">
        <w:r>
          <w:rPr>
            <w:rFonts w:hint="eastAsia" w:eastAsia="宋体"/>
            <w:color w:val="000000" w:themeColor="text1"/>
            <w:sz w:val="24"/>
            <w:szCs w:val="24"/>
            <w:lang w:val="en-US" w:eastAsia="zh-CN"/>
          </w:rPr>
          <w:t>，</w:t>
        </w:r>
      </w:ins>
      <w:ins w:id="1306" w:author="wl" w:date="2016-09-19T10:48:33Z">
        <w:r>
          <w:rPr>
            <w:rFonts w:hint="eastAsia" w:eastAsia="宋体"/>
            <w:color w:val="000000" w:themeColor="text1"/>
            <w:sz w:val="24"/>
            <w:szCs w:val="24"/>
            <w:lang w:val="en-US" w:eastAsia="zh-CN"/>
          </w:rPr>
          <w:t>我们的</w:t>
        </w:r>
      </w:ins>
      <w:ins w:id="1307" w:author="wl" w:date="2016-09-19T10:36:05Z">
        <w:r>
          <w:rPr>
            <w:rFonts w:hint="eastAsia" w:eastAsia="宋体"/>
            <w:color w:val="000000" w:themeColor="text1"/>
            <w:sz w:val="24"/>
            <w:szCs w:val="24"/>
            <w:lang w:val="en-US" w:eastAsia="zh-CN"/>
          </w:rPr>
          <w:t>客服</w:t>
        </w:r>
      </w:ins>
      <w:ins w:id="1308" w:author="wl" w:date="2016-09-19T10:48:37Z">
        <w:r>
          <w:rPr>
            <w:rFonts w:hint="eastAsia" w:eastAsia="宋体"/>
            <w:color w:val="000000" w:themeColor="text1"/>
            <w:sz w:val="24"/>
            <w:szCs w:val="24"/>
            <w:lang w:val="en-US" w:eastAsia="zh-CN"/>
          </w:rPr>
          <w:t>需要</w:t>
        </w:r>
      </w:ins>
      <w:ins w:id="1309" w:author="wl" w:date="2016-09-19T10:36:07Z">
        <w:r>
          <w:rPr>
            <w:rFonts w:hint="eastAsia" w:eastAsia="宋体"/>
            <w:color w:val="000000" w:themeColor="text1"/>
            <w:sz w:val="24"/>
            <w:szCs w:val="24"/>
            <w:lang w:val="en-US" w:eastAsia="zh-CN"/>
          </w:rPr>
          <w:t>协助</w:t>
        </w:r>
      </w:ins>
      <w:ins w:id="1310" w:author="wl" w:date="2016-09-19T10:36:08Z">
        <w:r>
          <w:rPr>
            <w:rFonts w:hint="eastAsia" w:eastAsia="宋体"/>
            <w:color w:val="000000" w:themeColor="text1"/>
            <w:sz w:val="24"/>
            <w:szCs w:val="24"/>
            <w:lang w:val="en-US" w:eastAsia="zh-CN"/>
          </w:rPr>
          <w:t>操作</w:t>
        </w:r>
      </w:ins>
      <w:ins w:id="1311" w:author="wl" w:date="2016-09-19T10:36:09Z">
        <w:r>
          <w:rPr>
            <w:rFonts w:hint="eastAsia" w:eastAsia="宋体"/>
            <w:color w:val="000000" w:themeColor="text1"/>
            <w:sz w:val="24"/>
            <w:szCs w:val="24"/>
            <w:lang w:val="en-US" w:eastAsia="zh-CN"/>
          </w:rPr>
          <w:t>，</w:t>
        </w:r>
      </w:ins>
      <w:ins w:id="1312" w:author="wl" w:date="2016-09-19T10:36:11Z">
        <w:r>
          <w:rPr>
            <w:rFonts w:hint="eastAsia" w:eastAsia="宋体"/>
            <w:color w:val="000000" w:themeColor="text1"/>
            <w:sz w:val="24"/>
            <w:szCs w:val="24"/>
            <w:lang w:val="en-US" w:eastAsia="zh-CN"/>
          </w:rPr>
          <w:t>全</w:t>
        </w:r>
      </w:ins>
      <w:ins w:id="1313" w:author="wl" w:date="2016-09-19T10:36:16Z">
        <w:r>
          <w:rPr>
            <w:rFonts w:hint="eastAsia" w:eastAsia="宋体"/>
            <w:color w:val="000000" w:themeColor="text1"/>
            <w:sz w:val="24"/>
            <w:szCs w:val="24"/>
            <w:lang w:val="en-US" w:eastAsia="zh-CN"/>
          </w:rPr>
          <w:t>程</w:t>
        </w:r>
      </w:ins>
      <w:ins w:id="1314" w:author="wl" w:date="2016-09-19T10:36:18Z">
        <w:r>
          <w:rPr>
            <w:rFonts w:hint="eastAsia" w:eastAsia="宋体"/>
            <w:color w:val="000000" w:themeColor="text1"/>
            <w:sz w:val="24"/>
            <w:szCs w:val="24"/>
            <w:lang w:val="en-US" w:eastAsia="zh-CN"/>
          </w:rPr>
          <w:t>提供</w:t>
        </w:r>
      </w:ins>
      <w:ins w:id="1315" w:author="wl" w:date="2016-09-19T10:36:20Z">
        <w:r>
          <w:rPr>
            <w:rFonts w:hint="eastAsia" w:eastAsia="宋体"/>
            <w:color w:val="000000" w:themeColor="text1"/>
            <w:sz w:val="24"/>
            <w:szCs w:val="24"/>
            <w:lang w:val="en-US" w:eastAsia="zh-CN"/>
          </w:rPr>
          <w:t>支持</w:t>
        </w:r>
      </w:ins>
      <w:ins w:id="1316" w:author="wl" w:date="2016-09-19T10:36:22Z">
        <w:r>
          <w:rPr>
            <w:rFonts w:hint="eastAsia" w:eastAsia="宋体"/>
            <w:color w:val="000000" w:themeColor="text1"/>
            <w:sz w:val="24"/>
            <w:szCs w:val="24"/>
            <w:lang w:val="en-US" w:eastAsia="zh-CN"/>
          </w:rPr>
          <w:t>，</w:t>
        </w:r>
      </w:ins>
      <w:ins w:id="1317" w:author="wl" w:date="2016-09-19T10:36:24Z">
        <w:r>
          <w:rPr>
            <w:rFonts w:hint="eastAsia" w:eastAsia="宋体"/>
            <w:color w:val="000000" w:themeColor="text1"/>
            <w:sz w:val="24"/>
            <w:szCs w:val="24"/>
            <w:lang w:val="en-US" w:eastAsia="zh-CN"/>
          </w:rPr>
          <w:t>包括</w:t>
        </w:r>
      </w:ins>
      <w:ins w:id="1318" w:author="wl" w:date="2016-09-19T10:36:26Z">
        <w:r>
          <w:rPr>
            <w:rFonts w:hint="eastAsia" w:eastAsia="宋体"/>
            <w:color w:val="000000" w:themeColor="text1"/>
            <w:sz w:val="24"/>
            <w:szCs w:val="24"/>
            <w:lang w:val="en-US" w:eastAsia="zh-CN"/>
          </w:rPr>
          <w:t>售前</w:t>
        </w:r>
      </w:ins>
      <w:ins w:id="1319" w:author="wl" w:date="2016-09-19T10:36:28Z">
        <w:r>
          <w:rPr>
            <w:rFonts w:hint="eastAsia" w:eastAsia="宋体"/>
            <w:color w:val="000000" w:themeColor="text1"/>
            <w:sz w:val="24"/>
            <w:szCs w:val="24"/>
            <w:lang w:val="en-US" w:eastAsia="zh-CN"/>
          </w:rPr>
          <w:t>售后</w:t>
        </w:r>
      </w:ins>
      <w:ins w:id="1320" w:author="wl" w:date="2016-09-19T10:36:29Z">
        <w:r>
          <w:rPr>
            <w:rFonts w:hint="eastAsia" w:eastAsia="宋体"/>
            <w:color w:val="000000" w:themeColor="text1"/>
            <w:sz w:val="24"/>
            <w:szCs w:val="24"/>
            <w:lang w:val="en-US" w:eastAsia="zh-CN"/>
          </w:rPr>
          <w:t>。</w:t>
        </w:r>
      </w:ins>
    </w:p>
    <w:p>
      <w:pPr>
        <w:pStyle w:val="4"/>
        <w:pageBreakBefore w:val="0"/>
        <w:kinsoku/>
        <w:wordWrap/>
        <w:overflowPunct/>
        <w:topLinePunct w:val="0"/>
        <w:bidi w:val="0"/>
        <w:snapToGrid/>
        <w:spacing w:line="360" w:lineRule="auto"/>
        <w:ind w:right="0" w:rightChars="0"/>
        <w:textAlignment w:val="auto"/>
        <w:rPr>
          <w:color w:val="000000" w:themeColor="text1"/>
          <w:sz w:val="24"/>
          <w:szCs w:val="24"/>
        </w:rPr>
      </w:pPr>
      <w:bookmarkStart w:id="105" w:name="_Toc19156"/>
      <w:bookmarkStart w:id="106" w:name="_Toc16155"/>
      <w:bookmarkStart w:id="107" w:name="_Toc26384"/>
      <w:bookmarkStart w:id="108" w:name="_Toc21109"/>
      <w:bookmarkStart w:id="109" w:name="_Toc12255"/>
      <w:r>
        <w:rPr>
          <w:rFonts w:hint="eastAsia"/>
          <w:color w:val="000000" w:themeColor="text1"/>
          <w:sz w:val="24"/>
          <w:szCs w:val="24"/>
        </w:rPr>
        <w:t>代检</w:t>
      </w:r>
      <w:bookmarkEnd w:id="105"/>
      <w:bookmarkEnd w:id="106"/>
      <w:bookmarkEnd w:id="107"/>
      <w:bookmarkEnd w:id="108"/>
      <w:bookmarkEnd w:id="109"/>
    </w:p>
    <w:p>
      <w:pPr>
        <w:pageBreakBefore w:val="0"/>
        <w:kinsoku/>
        <w:wordWrap/>
        <w:overflowPunct/>
        <w:topLinePunct w:val="0"/>
        <w:bidi w:val="0"/>
        <w:snapToGrid/>
        <w:spacing w:line="360" w:lineRule="auto"/>
        <w:ind w:right="0" w:rightChars="0" w:firstLine="440"/>
        <w:textAlignment w:val="auto"/>
        <w:rPr>
          <w:sz w:val="24"/>
          <w:szCs w:val="24"/>
        </w:rPr>
      </w:pPr>
      <w:r>
        <w:rPr>
          <w:rFonts w:hint="eastAsia"/>
          <w:sz w:val="24"/>
          <w:szCs w:val="24"/>
        </w:rPr>
        <w:t>海达网</w:t>
      </w:r>
      <w:ins w:id="1321" w:author="wl" w:date="2016-09-09T10:43:07Z">
        <w:r>
          <w:rPr>
            <w:rFonts w:hint="eastAsia"/>
            <w:sz w:val="24"/>
            <w:szCs w:val="24"/>
            <w:lang w:val="en-US" w:eastAsia="zh-CN"/>
          </w:rPr>
          <w:t>根据</w:t>
        </w:r>
      </w:ins>
      <w:del w:id="1322" w:author="wl" w:date="2016-09-09T10:43:05Z">
        <w:r>
          <w:rPr>
            <w:rFonts w:hint="eastAsia"/>
            <w:sz w:val="24"/>
            <w:szCs w:val="24"/>
          </w:rPr>
          <w:delText>为</w:delText>
        </w:r>
      </w:del>
      <w:r>
        <w:rPr>
          <w:rFonts w:hint="eastAsia"/>
          <w:sz w:val="24"/>
          <w:szCs w:val="24"/>
        </w:rPr>
        <w:t>客户的需求提供专业的产品检验服务</w:t>
      </w:r>
      <w:ins w:id="1323" w:author="wl" w:date="2016-09-09T10:43:12Z">
        <w:r>
          <w:rPr>
            <w:rFonts w:hint="eastAsia"/>
            <w:sz w:val="24"/>
            <w:szCs w:val="24"/>
            <w:lang w:eastAsia="zh-CN"/>
          </w:rPr>
          <w:t>。</w:t>
        </w:r>
      </w:ins>
      <w:del w:id="1324" w:author="wl" w:date="2016-09-09T10:43:11Z">
        <w:r>
          <w:rPr>
            <w:rFonts w:hint="eastAsia"/>
            <w:sz w:val="24"/>
            <w:szCs w:val="24"/>
          </w:rPr>
          <w:delText>，</w:delText>
        </w:r>
      </w:del>
      <w:r>
        <w:rPr>
          <w:rFonts w:hint="eastAsia"/>
          <w:sz w:val="24"/>
          <w:szCs w:val="24"/>
        </w:rPr>
        <w:t>主要是对代购的产品进行检验和对海达的产品邀请第三方来检验。如国家质量监督与检验检疫总局提供的官方检验以及比较权威的第三方检验例如</w:t>
      </w:r>
      <w:r>
        <w:rPr>
          <w:sz w:val="24"/>
          <w:szCs w:val="24"/>
        </w:rPr>
        <w:t>SGS</w:t>
      </w:r>
      <w:r>
        <w:rPr>
          <w:rFonts w:hint="eastAsia"/>
          <w:sz w:val="24"/>
          <w:szCs w:val="24"/>
        </w:rPr>
        <w:t>、</w:t>
      </w:r>
      <w:r>
        <w:rPr>
          <w:sz w:val="24"/>
          <w:szCs w:val="24"/>
        </w:rPr>
        <w:t>BV</w:t>
      </w:r>
      <w:r>
        <w:rPr>
          <w:rFonts w:hint="eastAsia"/>
          <w:sz w:val="24"/>
          <w:szCs w:val="24"/>
        </w:rPr>
        <w:t>、</w:t>
      </w:r>
      <w:r>
        <w:rPr>
          <w:sz w:val="24"/>
          <w:szCs w:val="24"/>
        </w:rPr>
        <w:t>DGM</w:t>
      </w:r>
      <w:r>
        <w:rPr>
          <w:rFonts w:hint="eastAsia"/>
          <w:sz w:val="24"/>
          <w:szCs w:val="24"/>
        </w:rPr>
        <w:t>检验等。</w:t>
      </w:r>
      <w:ins w:id="1325" w:author="wl" w:date="2016-09-09T10:43:28Z">
        <w:r>
          <w:rPr>
            <w:rFonts w:hint="eastAsia"/>
            <w:sz w:val="24"/>
            <w:szCs w:val="24"/>
            <w:lang w:val="en-US" w:eastAsia="zh-CN"/>
          </w:rPr>
          <w:t>同时</w:t>
        </w:r>
      </w:ins>
      <w:ins w:id="1326" w:author="wl" w:date="2016-09-09T10:43:29Z">
        <w:r>
          <w:rPr>
            <w:rFonts w:hint="eastAsia"/>
            <w:sz w:val="24"/>
            <w:szCs w:val="24"/>
            <w:lang w:val="en-US" w:eastAsia="zh-CN"/>
          </w:rPr>
          <w:t>，</w:t>
        </w:r>
      </w:ins>
      <w:del w:id="1327" w:author="wl" w:date="2016-09-09T10:43:26Z">
        <w:r>
          <w:rPr>
            <w:rFonts w:hint="eastAsia"/>
            <w:sz w:val="24"/>
            <w:szCs w:val="24"/>
          </w:rPr>
          <w:delText>当然，</w:delText>
        </w:r>
      </w:del>
      <w:r>
        <w:rPr>
          <w:rFonts w:hint="eastAsia"/>
          <w:sz w:val="24"/>
          <w:szCs w:val="24"/>
        </w:rPr>
        <w:t>海达网自有的海达检验 （终极目标将海达检做成标准化的第三方检验）对自己售出的所有货物进行检验并提供检验证书。</w:t>
      </w:r>
    </w:p>
    <w:p>
      <w:pPr>
        <w:pageBreakBefore w:val="0"/>
        <w:kinsoku/>
        <w:wordWrap/>
        <w:overflowPunct/>
        <w:topLinePunct w:val="0"/>
        <w:bidi w:val="0"/>
        <w:snapToGrid/>
        <w:spacing w:line="360" w:lineRule="auto"/>
        <w:ind w:right="0" w:rightChars="0" w:firstLine="440"/>
        <w:textAlignment w:val="auto"/>
        <w:rPr>
          <w:rFonts w:hint="eastAsia"/>
          <w:sz w:val="24"/>
          <w:szCs w:val="24"/>
        </w:rPr>
      </w:pPr>
      <w:r>
        <w:rPr>
          <w:rFonts w:hint="eastAsia"/>
          <w:sz w:val="24"/>
          <w:szCs w:val="24"/>
        </w:rPr>
        <w:t>根据客户上传的代检订单需求，我们为其提供相应的代检服务，针对不同客户可分级提供免费，部分付费，或全额收费的代检服务。</w:t>
      </w:r>
    </w:p>
    <w:p>
      <w:pPr>
        <w:pStyle w:val="4"/>
        <w:pageBreakBefore w:val="0"/>
        <w:kinsoku/>
        <w:wordWrap/>
        <w:overflowPunct/>
        <w:topLinePunct w:val="0"/>
        <w:bidi w:val="0"/>
        <w:snapToGrid/>
        <w:spacing w:line="360" w:lineRule="auto"/>
        <w:ind w:right="0" w:rightChars="0"/>
        <w:textAlignment w:val="auto"/>
        <w:rPr>
          <w:rFonts w:hint="eastAsia" w:eastAsiaTheme="minorEastAsia"/>
          <w:sz w:val="24"/>
          <w:szCs w:val="24"/>
          <w:lang w:val="en-US" w:eastAsia="zh-CN"/>
        </w:rPr>
      </w:pPr>
      <w:ins w:id="1328" w:author="wl" w:date="2016-09-09T10:44:05Z">
        <w:bookmarkStart w:id="110" w:name="_Toc3044"/>
        <w:bookmarkStart w:id="111" w:name="_Toc2953"/>
        <w:bookmarkStart w:id="112" w:name="_Toc21574"/>
        <w:bookmarkStart w:id="113" w:name="_Toc3835"/>
        <w:bookmarkStart w:id="114" w:name="_Toc15956"/>
        <w:r>
          <w:rPr>
            <w:rFonts w:hint="eastAsia"/>
            <w:sz w:val="24"/>
            <w:szCs w:val="24"/>
            <w:lang w:val="en-US" w:eastAsia="zh-CN"/>
          </w:rPr>
          <w:t>代理运输</w:t>
        </w:r>
      </w:ins>
      <w:del w:id="1329" w:author="wl" w:date="2016-09-09T10:44:01Z">
        <w:r>
          <w:rPr>
            <w:rFonts w:hint="eastAsia"/>
            <w:sz w:val="24"/>
            <w:szCs w:val="24"/>
            <w:lang w:val="en-US" w:eastAsia="zh-CN"/>
          </w:rPr>
          <w:delText>代运</w:delText>
        </w:r>
        <w:bookmarkEnd w:id="110"/>
        <w:bookmarkEnd w:id="111"/>
        <w:bookmarkEnd w:id="112"/>
        <w:bookmarkEnd w:id="113"/>
        <w:bookmarkEnd w:id="114"/>
      </w:del>
    </w:p>
    <w:p>
      <w:pPr>
        <w:pageBreakBefore w:val="0"/>
        <w:kinsoku/>
        <w:wordWrap/>
        <w:overflowPunct/>
        <w:topLinePunct w:val="0"/>
        <w:bidi w:val="0"/>
        <w:snapToGrid/>
        <w:spacing w:line="360" w:lineRule="auto"/>
        <w:ind w:right="0" w:rightChars="0" w:firstLine="480"/>
        <w:textAlignment w:val="auto"/>
        <w:rPr>
          <w:ins w:id="1330" w:author="wl" w:date="2016-09-19T11:10:26Z"/>
          <w:rFonts w:hint="eastAsia"/>
          <w:sz w:val="24"/>
          <w:szCs w:val="24"/>
          <w:lang w:val="en-US" w:eastAsia="zh-CN"/>
        </w:rPr>
      </w:pPr>
      <w:r>
        <w:rPr>
          <w:rFonts w:hint="eastAsia"/>
          <w:sz w:val="24"/>
          <w:szCs w:val="24"/>
          <w:lang w:val="en-US" w:eastAsia="zh-CN"/>
        </w:rPr>
        <w:t>当客户已从其他渠道购置好全部产品，或者部分产品，需要在海达网完成剩余部分产品采购，并最终从海达网渠道进行检验，包装，装箱，报关，国际物流等一系列流程运至海外，海达网可向此类用户提供代运服务，并收取后续相应的服务费用。</w:t>
      </w:r>
    </w:p>
    <w:p>
      <w:pPr>
        <w:pageBreakBefore w:val="0"/>
        <w:kinsoku/>
        <w:wordWrap/>
        <w:overflowPunct/>
        <w:topLinePunct w:val="0"/>
        <w:bidi w:val="0"/>
        <w:snapToGrid/>
        <w:spacing w:line="360" w:lineRule="auto"/>
        <w:ind w:right="0" w:rightChars="0" w:firstLine="480"/>
        <w:textAlignment w:val="auto"/>
        <w:rPr>
          <w:rFonts w:hint="eastAsia"/>
          <w:sz w:val="24"/>
          <w:szCs w:val="24"/>
          <w:lang w:val="en-US" w:eastAsia="zh-CN"/>
        </w:rPr>
      </w:pPr>
      <w:ins w:id="1331" w:author="wl" w:date="2016-09-19T11:10:29Z">
        <w:r>
          <w:rPr>
            <w:rFonts w:hint="eastAsia"/>
            <w:sz w:val="24"/>
            <w:szCs w:val="24"/>
            <w:lang w:val="en-US" w:eastAsia="zh-CN"/>
          </w:rPr>
          <w:t>用户</w:t>
        </w:r>
      </w:ins>
      <w:ins w:id="1332" w:author="wl" w:date="2016-09-19T11:10:30Z">
        <w:r>
          <w:rPr>
            <w:rFonts w:hint="eastAsia"/>
            <w:sz w:val="24"/>
            <w:szCs w:val="24"/>
            <w:lang w:val="en-US" w:eastAsia="zh-CN"/>
          </w:rPr>
          <w:t>进入</w:t>
        </w:r>
      </w:ins>
      <w:ins w:id="1333" w:author="wl" w:date="2016-09-19T11:10:31Z">
        <w:r>
          <w:rPr>
            <w:rFonts w:hint="eastAsia"/>
            <w:sz w:val="24"/>
            <w:szCs w:val="24"/>
            <w:lang w:val="en-US" w:eastAsia="zh-CN"/>
          </w:rPr>
          <w:t>代理</w:t>
        </w:r>
      </w:ins>
      <w:ins w:id="1334" w:author="wl" w:date="2016-09-19T11:10:32Z">
        <w:r>
          <w:rPr>
            <w:rFonts w:hint="eastAsia"/>
            <w:sz w:val="24"/>
            <w:szCs w:val="24"/>
            <w:lang w:val="en-US" w:eastAsia="zh-CN"/>
          </w:rPr>
          <w:t>运输</w:t>
        </w:r>
      </w:ins>
      <w:ins w:id="1335" w:author="wl" w:date="2016-09-19T11:10:33Z">
        <w:r>
          <w:rPr>
            <w:rFonts w:hint="eastAsia"/>
            <w:sz w:val="24"/>
            <w:szCs w:val="24"/>
            <w:lang w:val="en-US" w:eastAsia="zh-CN"/>
          </w:rPr>
          <w:t>版块，</w:t>
        </w:r>
      </w:ins>
      <w:ins w:id="1336" w:author="wl" w:date="2016-09-19T11:10:37Z">
        <w:r>
          <w:rPr>
            <w:rFonts w:hint="eastAsia"/>
            <w:sz w:val="24"/>
            <w:szCs w:val="24"/>
            <w:lang w:val="en-US" w:eastAsia="zh-CN"/>
          </w:rPr>
          <w:t>按</w:t>
        </w:r>
      </w:ins>
      <w:ins w:id="1337" w:author="wl" w:date="2016-09-19T11:10:42Z">
        <w:r>
          <w:rPr>
            <w:rFonts w:hint="eastAsia"/>
            <w:sz w:val="24"/>
            <w:szCs w:val="24"/>
            <w:lang w:val="en-US" w:eastAsia="zh-CN"/>
          </w:rPr>
          <w:t>既定</w:t>
        </w:r>
      </w:ins>
      <w:ins w:id="1338" w:author="wl" w:date="2016-09-19T11:10:43Z">
        <w:r>
          <w:rPr>
            <w:rFonts w:hint="eastAsia"/>
            <w:sz w:val="24"/>
            <w:szCs w:val="24"/>
            <w:lang w:val="en-US" w:eastAsia="zh-CN"/>
          </w:rPr>
          <w:t>模板</w:t>
        </w:r>
      </w:ins>
      <w:ins w:id="1339" w:author="wl" w:date="2016-09-19T11:10:44Z">
        <w:r>
          <w:rPr>
            <w:rFonts w:hint="eastAsia"/>
            <w:sz w:val="24"/>
            <w:szCs w:val="24"/>
            <w:lang w:val="en-US" w:eastAsia="zh-CN"/>
          </w:rPr>
          <w:t>提交</w:t>
        </w:r>
      </w:ins>
      <w:ins w:id="1340" w:author="wl" w:date="2016-09-19T11:10:53Z">
        <w:r>
          <w:rPr>
            <w:rFonts w:hint="eastAsia"/>
            <w:sz w:val="24"/>
            <w:szCs w:val="24"/>
            <w:lang w:val="en-US" w:eastAsia="zh-CN"/>
          </w:rPr>
          <w:t>录入</w:t>
        </w:r>
      </w:ins>
      <w:ins w:id="1341" w:author="wl" w:date="2016-09-19T11:10:54Z">
        <w:r>
          <w:rPr>
            <w:rFonts w:hint="eastAsia"/>
            <w:sz w:val="24"/>
            <w:szCs w:val="24"/>
            <w:lang w:val="en-US" w:eastAsia="zh-CN"/>
          </w:rPr>
          <w:t>货品</w:t>
        </w:r>
      </w:ins>
      <w:ins w:id="1342" w:author="wl" w:date="2016-09-19T11:10:56Z">
        <w:r>
          <w:rPr>
            <w:rFonts w:hint="eastAsia"/>
            <w:sz w:val="24"/>
            <w:szCs w:val="24"/>
            <w:lang w:val="en-US" w:eastAsia="zh-CN"/>
          </w:rPr>
          <w:t>信息，</w:t>
        </w:r>
      </w:ins>
      <w:ins w:id="1343" w:author="wl" w:date="2016-09-19T11:11:03Z">
        <w:r>
          <w:rPr>
            <w:rFonts w:hint="eastAsia"/>
            <w:sz w:val="24"/>
            <w:szCs w:val="24"/>
            <w:lang w:val="en-US" w:eastAsia="zh-CN"/>
          </w:rPr>
          <w:t>或者</w:t>
        </w:r>
      </w:ins>
      <w:ins w:id="1344" w:author="wl" w:date="2016-09-19T11:11:04Z">
        <w:r>
          <w:rPr>
            <w:rFonts w:hint="eastAsia"/>
            <w:sz w:val="24"/>
            <w:szCs w:val="24"/>
            <w:lang w:val="en-US" w:eastAsia="zh-CN"/>
          </w:rPr>
          <w:t>上传</w:t>
        </w:r>
      </w:ins>
      <w:ins w:id="1345" w:author="wl" w:date="2016-09-19T11:11:05Z">
        <w:r>
          <w:rPr>
            <w:rFonts w:hint="eastAsia"/>
            <w:sz w:val="24"/>
            <w:szCs w:val="24"/>
            <w:lang w:val="en-US" w:eastAsia="zh-CN"/>
          </w:rPr>
          <w:t>已有</w:t>
        </w:r>
      </w:ins>
      <w:ins w:id="1346" w:author="wl" w:date="2016-09-19T11:11:09Z">
        <w:r>
          <w:rPr>
            <w:rFonts w:hint="eastAsia"/>
            <w:sz w:val="24"/>
            <w:szCs w:val="24"/>
            <w:lang w:val="en-US" w:eastAsia="zh-CN"/>
          </w:rPr>
          <w:t>文档</w:t>
        </w:r>
      </w:ins>
      <w:ins w:id="1347" w:author="wl" w:date="2016-09-19T11:11:12Z">
        <w:r>
          <w:rPr>
            <w:rFonts w:hint="eastAsia"/>
            <w:sz w:val="24"/>
            <w:szCs w:val="24"/>
            <w:lang w:val="en-US" w:eastAsia="zh-CN"/>
          </w:rPr>
          <w:t>文件</w:t>
        </w:r>
      </w:ins>
      <w:ins w:id="1348" w:author="wl" w:date="2016-09-20T09:47:50Z">
        <w:r>
          <w:rPr>
            <w:rFonts w:hint="eastAsia"/>
            <w:sz w:val="24"/>
            <w:szCs w:val="24"/>
            <w:lang w:val="en-US" w:eastAsia="zh-CN"/>
          </w:rPr>
          <w:t>。</w:t>
        </w:r>
      </w:ins>
      <w:ins w:id="1349" w:author="wl" w:date="2016-09-20T09:49:12Z">
        <w:r>
          <w:rPr>
            <w:rFonts w:hint="eastAsia"/>
            <w:sz w:val="24"/>
            <w:szCs w:val="24"/>
            <w:lang w:val="en-US" w:eastAsia="zh-CN"/>
          </w:rPr>
          <w:t>选择</w:t>
        </w:r>
      </w:ins>
      <w:ins w:id="1350" w:author="wl" w:date="2016-09-20T09:49:22Z">
        <w:r>
          <w:rPr>
            <w:rFonts w:hint="eastAsia"/>
            <w:sz w:val="24"/>
            <w:szCs w:val="24"/>
            <w:lang w:val="en-US" w:eastAsia="zh-CN"/>
          </w:rPr>
          <w:t>物流</w:t>
        </w:r>
      </w:ins>
      <w:ins w:id="1351" w:author="wl" w:date="2016-09-20T09:49:23Z">
        <w:r>
          <w:rPr>
            <w:rFonts w:hint="eastAsia"/>
            <w:sz w:val="24"/>
            <w:szCs w:val="24"/>
            <w:lang w:val="en-US" w:eastAsia="zh-CN"/>
          </w:rPr>
          <w:t>公司，</w:t>
        </w:r>
      </w:ins>
      <w:ins w:id="1352" w:author="wl" w:date="2016-09-20T09:49:33Z">
        <w:r>
          <w:rPr>
            <w:rFonts w:hint="eastAsia"/>
            <w:sz w:val="24"/>
            <w:szCs w:val="24"/>
            <w:lang w:val="en-US" w:eastAsia="zh-CN"/>
          </w:rPr>
          <w:t>海达网</w:t>
        </w:r>
      </w:ins>
      <w:ins w:id="1353" w:author="wl" w:date="2016-09-20T09:49:35Z">
        <w:r>
          <w:rPr>
            <w:rFonts w:hint="eastAsia"/>
            <w:sz w:val="24"/>
            <w:szCs w:val="24"/>
            <w:lang w:val="en-US" w:eastAsia="zh-CN"/>
          </w:rPr>
          <w:t>有</w:t>
        </w:r>
      </w:ins>
      <w:ins w:id="1354" w:author="wl" w:date="2016-09-20T09:49:36Z">
        <w:r>
          <w:rPr>
            <w:rFonts w:hint="eastAsia"/>
            <w:sz w:val="24"/>
            <w:szCs w:val="24"/>
            <w:lang w:val="en-US" w:eastAsia="zh-CN"/>
          </w:rPr>
          <w:t>推荐</w:t>
        </w:r>
      </w:ins>
      <w:ins w:id="1355" w:author="wl" w:date="2016-09-20T09:49:37Z">
        <w:r>
          <w:rPr>
            <w:rFonts w:hint="eastAsia"/>
            <w:sz w:val="24"/>
            <w:szCs w:val="24"/>
            <w:lang w:val="en-US" w:eastAsia="zh-CN"/>
          </w:rPr>
          <w:t>路线</w:t>
        </w:r>
      </w:ins>
      <w:ins w:id="1356" w:author="wl" w:date="2016-09-20T09:49:38Z">
        <w:r>
          <w:rPr>
            <w:rFonts w:hint="eastAsia"/>
            <w:sz w:val="24"/>
            <w:szCs w:val="24"/>
            <w:lang w:val="en-US" w:eastAsia="zh-CN"/>
          </w:rPr>
          <w:t>及</w:t>
        </w:r>
      </w:ins>
      <w:ins w:id="1357" w:author="wl" w:date="2016-09-20T09:49:39Z">
        <w:r>
          <w:rPr>
            <w:rFonts w:hint="eastAsia"/>
            <w:sz w:val="24"/>
            <w:szCs w:val="24"/>
            <w:lang w:val="en-US" w:eastAsia="zh-CN"/>
          </w:rPr>
          <w:t>服务</w:t>
        </w:r>
      </w:ins>
      <w:ins w:id="1358" w:author="wl" w:date="2016-09-20T09:49:49Z">
        <w:r>
          <w:rPr>
            <w:rFonts w:hint="eastAsia"/>
            <w:sz w:val="24"/>
            <w:szCs w:val="24"/>
            <w:lang w:val="en-US" w:eastAsia="zh-CN"/>
          </w:rPr>
          <w:t>供其选择，</w:t>
        </w:r>
      </w:ins>
      <w:ins w:id="1359" w:author="wl" w:date="2016-09-20T09:49:54Z">
        <w:r>
          <w:rPr>
            <w:rFonts w:hint="eastAsia"/>
            <w:sz w:val="24"/>
            <w:szCs w:val="24"/>
            <w:lang w:val="en-US" w:eastAsia="zh-CN"/>
          </w:rPr>
          <w:t>用户也</w:t>
        </w:r>
      </w:ins>
      <w:ins w:id="1360" w:author="wl" w:date="2016-09-20T09:49:55Z">
        <w:r>
          <w:rPr>
            <w:rFonts w:hint="eastAsia"/>
            <w:sz w:val="24"/>
            <w:szCs w:val="24"/>
            <w:lang w:val="en-US" w:eastAsia="zh-CN"/>
          </w:rPr>
          <w:t>可</w:t>
        </w:r>
      </w:ins>
      <w:ins w:id="1361" w:author="wl" w:date="2016-09-20T09:49:57Z">
        <w:r>
          <w:rPr>
            <w:rFonts w:hint="eastAsia"/>
            <w:sz w:val="24"/>
            <w:szCs w:val="24"/>
            <w:lang w:val="en-US" w:eastAsia="zh-CN"/>
          </w:rPr>
          <w:t>自助</w:t>
        </w:r>
      </w:ins>
      <w:ins w:id="1362" w:author="wl" w:date="2016-09-20T09:49:59Z">
        <w:r>
          <w:rPr>
            <w:rFonts w:hint="eastAsia"/>
            <w:sz w:val="24"/>
            <w:szCs w:val="24"/>
            <w:lang w:val="en-US" w:eastAsia="zh-CN"/>
          </w:rPr>
          <w:t>选择</w:t>
        </w:r>
      </w:ins>
      <w:ins w:id="1363" w:author="wl" w:date="2016-09-20T09:50:00Z">
        <w:r>
          <w:rPr>
            <w:rFonts w:hint="eastAsia"/>
            <w:sz w:val="24"/>
            <w:szCs w:val="24"/>
            <w:lang w:val="en-US" w:eastAsia="zh-CN"/>
          </w:rPr>
          <w:t>，</w:t>
        </w:r>
      </w:ins>
      <w:ins w:id="1364" w:author="wl" w:date="2016-09-20T09:50:02Z">
        <w:r>
          <w:rPr>
            <w:rFonts w:hint="eastAsia"/>
            <w:sz w:val="24"/>
            <w:szCs w:val="24"/>
            <w:lang w:val="en-US" w:eastAsia="zh-CN"/>
          </w:rPr>
          <w:t>同时</w:t>
        </w:r>
      </w:ins>
      <w:ins w:id="1365" w:author="wl" w:date="2016-09-20T09:50:03Z">
        <w:r>
          <w:rPr>
            <w:rFonts w:hint="eastAsia"/>
            <w:sz w:val="24"/>
            <w:szCs w:val="24"/>
            <w:lang w:val="en-US" w:eastAsia="zh-CN"/>
          </w:rPr>
          <w:t>选好</w:t>
        </w:r>
      </w:ins>
      <w:ins w:id="1366" w:author="wl" w:date="2016-09-20T09:50:06Z">
        <w:r>
          <w:rPr>
            <w:rFonts w:hint="eastAsia"/>
            <w:sz w:val="24"/>
            <w:szCs w:val="24"/>
            <w:lang w:val="en-US" w:eastAsia="zh-CN"/>
          </w:rPr>
          <w:t>货运</w:t>
        </w:r>
      </w:ins>
      <w:ins w:id="1367" w:author="wl" w:date="2016-09-20T09:50:09Z">
        <w:r>
          <w:rPr>
            <w:rFonts w:hint="eastAsia"/>
            <w:sz w:val="24"/>
            <w:szCs w:val="24"/>
            <w:lang w:val="en-US" w:eastAsia="zh-CN"/>
          </w:rPr>
          <w:t>保险</w:t>
        </w:r>
      </w:ins>
      <w:ins w:id="1368" w:author="wl" w:date="2016-09-20T09:50:21Z">
        <w:r>
          <w:rPr>
            <w:rFonts w:hint="eastAsia"/>
            <w:sz w:val="24"/>
            <w:szCs w:val="24"/>
            <w:lang w:val="en-US" w:eastAsia="zh-CN"/>
          </w:rPr>
          <w:t>，</w:t>
        </w:r>
      </w:ins>
      <w:ins w:id="1369" w:author="wl" w:date="2016-09-20T09:50:22Z">
        <w:r>
          <w:rPr>
            <w:rFonts w:hint="eastAsia"/>
            <w:sz w:val="24"/>
            <w:szCs w:val="24"/>
            <w:lang w:val="en-US" w:eastAsia="zh-CN"/>
          </w:rPr>
          <w:t>提交</w:t>
        </w:r>
      </w:ins>
      <w:ins w:id="1370" w:author="wl" w:date="2016-09-20T09:50:25Z">
        <w:r>
          <w:rPr>
            <w:rFonts w:hint="eastAsia"/>
            <w:sz w:val="24"/>
            <w:szCs w:val="24"/>
            <w:lang w:val="en-US" w:eastAsia="zh-CN"/>
          </w:rPr>
          <w:t>走</w:t>
        </w:r>
      </w:ins>
      <w:ins w:id="1371" w:author="wl" w:date="2016-09-20T09:50:56Z">
        <w:r>
          <w:rPr>
            <w:rFonts w:hint="eastAsia"/>
            <w:sz w:val="24"/>
            <w:szCs w:val="24"/>
            <w:lang w:val="en-US" w:eastAsia="zh-CN"/>
          </w:rPr>
          <w:t>订单</w:t>
        </w:r>
      </w:ins>
      <w:ins w:id="1372" w:author="wl" w:date="2016-09-20T09:50:26Z">
        <w:r>
          <w:rPr>
            <w:rFonts w:hint="eastAsia"/>
            <w:sz w:val="24"/>
            <w:szCs w:val="24"/>
            <w:lang w:val="en-US" w:eastAsia="zh-CN"/>
          </w:rPr>
          <w:t>流程，</w:t>
        </w:r>
      </w:ins>
      <w:ins w:id="1373" w:author="wl" w:date="2016-09-20T09:50:27Z">
        <w:r>
          <w:rPr>
            <w:rFonts w:hint="eastAsia"/>
            <w:sz w:val="24"/>
            <w:szCs w:val="24"/>
            <w:lang w:val="en-US" w:eastAsia="zh-CN"/>
          </w:rPr>
          <w:t>进行</w:t>
        </w:r>
      </w:ins>
      <w:ins w:id="1374" w:author="wl" w:date="2016-09-20T09:50:28Z">
        <w:r>
          <w:rPr>
            <w:rFonts w:hint="eastAsia"/>
            <w:sz w:val="24"/>
            <w:szCs w:val="24"/>
            <w:lang w:val="en-US" w:eastAsia="zh-CN"/>
          </w:rPr>
          <w:t>模拟</w:t>
        </w:r>
      </w:ins>
      <w:ins w:id="1375" w:author="wl" w:date="2016-09-20T09:50:30Z">
        <w:r>
          <w:rPr>
            <w:rFonts w:hint="eastAsia"/>
            <w:sz w:val="24"/>
            <w:szCs w:val="24"/>
            <w:lang w:val="en-US" w:eastAsia="zh-CN"/>
          </w:rPr>
          <w:t>装箱，</w:t>
        </w:r>
      </w:ins>
      <w:ins w:id="1376" w:author="wl" w:date="2016-09-20T09:50:32Z">
        <w:r>
          <w:rPr>
            <w:rFonts w:hint="eastAsia"/>
            <w:sz w:val="24"/>
            <w:szCs w:val="24"/>
            <w:lang w:val="en-US" w:eastAsia="zh-CN"/>
          </w:rPr>
          <w:t>计算</w:t>
        </w:r>
      </w:ins>
      <w:ins w:id="1377" w:author="wl" w:date="2016-09-20T09:50:35Z">
        <w:r>
          <w:rPr>
            <w:rFonts w:hint="eastAsia"/>
            <w:sz w:val="24"/>
            <w:szCs w:val="24"/>
            <w:lang w:val="en-US" w:eastAsia="zh-CN"/>
          </w:rPr>
          <w:t>费用</w:t>
        </w:r>
      </w:ins>
      <w:ins w:id="1378" w:author="wl" w:date="2016-09-20T09:50:36Z">
        <w:r>
          <w:rPr>
            <w:rFonts w:hint="eastAsia"/>
            <w:sz w:val="24"/>
            <w:szCs w:val="24"/>
            <w:lang w:val="en-US" w:eastAsia="zh-CN"/>
          </w:rPr>
          <w:t>。</w:t>
        </w:r>
      </w:ins>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115" w:name="_Toc30401"/>
      <w:bookmarkStart w:id="116" w:name="_Toc10211"/>
      <w:bookmarkStart w:id="117" w:name="_Toc805"/>
      <w:bookmarkStart w:id="118" w:name="_Toc23082"/>
      <w:bookmarkStart w:id="119" w:name="_Toc31502"/>
      <w:r>
        <w:rPr>
          <w:rFonts w:hint="eastAsia"/>
          <w:sz w:val="24"/>
          <w:szCs w:val="24"/>
        </w:rPr>
        <w:t>上传询价单</w:t>
      </w:r>
      <w:bookmarkEnd w:id="115"/>
      <w:bookmarkEnd w:id="116"/>
      <w:bookmarkEnd w:id="117"/>
      <w:bookmarkEnd w:id="118"/>
      <w:bookmarkEnd w:id="119"/>
      <w:r>
        <w:rPr>
          <w:rFonts w:hint="eastAsia"/>
          <w:sz w:val="24"/>
          <w:szCs w:val="24"/>
        </w:rPr>
        <w:t xml:space="preserve"> </w:t>
      </w:r>
    </w:p>
    <w:p>
      <w:pPr>
        <w:pageBreakBefore w:val="0"/>
        <w:kinsoku/>
        <w:wordWrap/>
        <w:overflowPunct/>
        <w:topLinePunct w:val="0"/>
        <w:bidi w:val="0"/>
        <w:snapToGrid/>
        <w:spacing w:line="360" w:lineRule="auto"/>
        <w:ind w:right="0" w:rightChars="0" w:firstLine="440"/>
        <w:textAlignment w:val="auto"/>
        <w:rPr>
          <w:sz w:val="24"/>
          <w:szCs w:val="24"/>
        </w:rPr>
      </w:pPr>
      <w:r>
        <w:rPr>
          <w:rFonts w:hint="eastAsia"/>
          <w:sz w:val="24"/>
          <w:szCs w:val="24"/>
        </w:rPr>
        <w:t>此板块</w:t>
      </w:r>
      <w:ins w:id="1379" w:author="wl" w:date="2016-09-20T09:52:13Z">
        <w:r>
          <w:rPr>
            <w:rFonts w:hint="eastAsia"/>
            <w:sz w:val="24"/>
            <w:szCs w:val="24"/>
            <w:lang w:val="en-US" w:eastAsia="zh-CN"/>
          </w:rPr>
          <w:t>即</w:t>
        </w:r>
      </w:ins>
      <w:del w:id="1380" w:author="wl" w:date="2016-09-20T09:52:12Z">
        <w:r>
          <w:rPr>
            <w:rFonts w:hint="eastAsia"/>
            <w:sz w:val="24"/>
            <w:szCs w:val="24"/>
          </w:rPr>
          <w:delText>相当</w:delText>
        </w:r>
      </w:del>
      <w:del w:id="1381" w:author="wl" w:date="2016-09-20T09:52:11Z">
        <w:r>
          <w:rPr>
            <w:rFonts w:hint="eastAsia"/>
            <w:sz w:val="24"/>
            <w:szCs w:val="24"/>
          </w:rPr>
          <w:delText>于</w:delText>
        </w:r>
      </w:del>
      <w:r>
        <w:rPr>
          <w:rFonts w:hint="eastAsia"/>
          <w:sz w:val="24"/>
          <w:szCs w:val="24"/>
        </w:rPr>
        <w:t>传统</w:t>
      </w:r>
      <w:ins w:id="1382" w:author="wl" w:date="2016-09-20T09:52:19Z">
        <w:r>
          <w:rPr>
            <w:rFonts w:hint="eastAsia"/>
            <w:sz w:val="24"/>
            <w:szCs w:val="24"/>
            <w:lang w:val="en-US" w:eastAsia="zh-CN"/>
          </w:rPr>
          <w:t>线下</w:t>
        </w:r>
      </w:ins>
      <w:ins w:id="1383" w:author="wl" w:date="2016-09-20T09:52:21Z">
        <w:r>
          <w:rPr>
            <w:rFonts w:hint="eastAsia"/>
            <w:sz w:val="24"/>
            <w:szCs w:val="24"/>
            <w:lang w:val="en-US" w:eastAsia="zh-CN"/>
          </w:rPr>
          <w:t>询报价</w:t>
        </w:r>
      </w:ins>
      <w:r>
        <w:rPr>
          <w:rFonts w:hint="eastAsia"/>
          <w:sz w:val="24"/>
          <w:szCs w:val="24"/>
        </w:rPr>
        <w:t>业务，为不清楚网站</w:t>
      </w:r>
      <w:ins w:id="1384" w:author="wl" w:date="2016-09-20T09:52:28Z">
        <w:r>
          <w:rPr>
            <w:rFonts w:hint="eastAsia"/>
            <w:sz w:val="24"/>
            <w:szCs w:val="24"/>
            <w:lang w:val="en-US" w:eastAsia="zh-CN"/>
          </w:rPr>
          <w:t>操作</w:t>
        </w:r>
      </w:ins>
      <w:del w:id="1385" w:author="wl" w:date="2016-09-20T09:52:27Z">
        <w:r>
          <w:rPr>
            <w:rFonts w:hint="eastAsia"/>
            <w:sz w:val="24"/>
            <w:szCs w:val="24"/>
          </w:rPr>
          <w:delText>内容</w:delText>
        </w:r>
      </w:del>
      <w:r>
        <w:rPr>
          <w:rFonts w:hint="eastAsia"/>
          <w:sz w:val="24"/>
          <w:szCs w:val="24"/>
        </w:rPr>
        <w:t>或者第一次使用网站的以及需要海达网不覆盖的产品的客户提供较便利的服务。在其上传询价单之后，海达网客服人员指导客户在网站完成选购下单并做好报价，或者按照客户要求协助完成报价。</w:t>
      </w:r>
    </w:p>
    <w:p>
      <w:pPr>
        <w:pageBreakBefore w:val="0"/>
        <w:kinsoku/>
        <w:wordWrap/>
        <w:overflowPunct/>
        <w:topLinePunct w:val="0"/>
        <w:bidi w:val="0"/>
        <w:snapToGrid/>
        <w:spacing w:line="360" w:lineRule="auto"/>
        <w:ind w:right="0" w:rightChars="0" w:firstLine="440"/>
        <w:textAlignment w:val="auto"/>
        <w:rPr>
          <w:sz w:val="24"/>
          <w:szCs w:val="24"/>
        </w:rPr>
      </w:pPr>
      <w:r>
        <w:rPr>
          <w:rFonts w:hint="eastAsia"/>
          <w:sz w:val="24"/>
          <w:szCs w:val="24"/>
        </w:rPr>
        <w:t>本版块的最终目的还是吸引陌生用户加入海达网，成为注册用户并形成使用习惯，作为传统业务向电子商务转型期的补充。</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120" w:name="_Toc28233"/>
      <w:bookmarkStart w:id="121" w:name="_Toc2433"/>
      <w:bookmarkStart w:id="122" w:name="_Toc14048"/>
      <w:bookmarkStart w:id="123" w:name="_Toc19852"/>
      <w:bookmarkStart w:id="124" w:name="_Toc4407"/>
      <w:r>
        <w:rPr>
          <w:rFonts w:hint="eastAsia"/>
          <w:sz w:val="24"/>
          <w:szCs w:val="24"/>
        </w:rPr>
        <w:t>其他</w:t>
      </w:r>
      <w:bookmarkEnd w:id="120"/>
      <w:bookmarkEnd w:id="121"/>
      <w:bookmarkEnd w:id="122"/>
      <w:bookmarkEnd w:id="123"/>
      <w:bookmarkEnd w:id="124"/>
    </w:p>
    <w:p>
      <w:pPr>
        <w:pStyle w:val="4"/>
        <w:pageBreakBefore w:val="0"/>
        <w:kinsoku/>
        <w:wordWrap/>
        <w:overflowPunct/>
        <w:topLinePunct w:val="0"/>
        <w:bidi w:val="0"/>
        <w:snapToGrid/>
        <w:spacing w:line="360" w:lineRule="auto"/>
        <w:ind w:right="0" w:rightChars="0"/>
        <w:textAlignment w:val="auto"/>
        <w:rPr>
          <w:sz w:val="24"/>
          <w:szCs w:val="24"/>
        </w:rPr>
      </w:pPr>
      <w:bookmarkStart w:id="125" w:name="_Toc25092"/>
      <w:bookmarkStart w:id="126" w:name="_Toc23243"/>
      <w:bookmarkStart w:id="127" w:name="_Toc16030"/>
      <w:bookmarkStart w:id="128" w:name="_Toc7154"/>
      <w:bookmarkStart w:id="129" w:name="_Toc24318"/>
      <w:r>
        <w:rPr>
          <w:rFonts w:hint="eastAsia"/>
          <w:sz w:val="24"/>
          <w:szCs w:val="24"/>
        </w:rPr>
        <w:t>站内搜索</w:t>
      </w:r>
      <w:bookmarkEnd w:id="125"/>
      <w:bookmarkEnd w:id="126"/>
      <w:r>
        <w:rPr>
          <w:rFonts w:hint="eastAsia"/>
          <w:sz w:val="24"/>
          <w:szCs w:val="24"/>
        </w:rPr>
        <w:t xml:space="preserve"> </w:t>
      </w:r>
      <w:bookmarkEnd w:id="127"/>
      <w:bookmarkEnd w:id="128"/>
      <w:bookmarkEnd w:id="12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通过站内搜索可以让客户更快速的找到所需要的商品。检索条件包括产品名称、产品代码、生产厂家</w:t>
      </w:r>
      <w:r>
        <w:rPr>
          <w:rFonts w:hint="eastAsia"/>
          <w:sz w:val="24"/>
          <w:szCs w:val="24"/>
          <w:lang w:eastAsia="zh-CN"/>
        </w:rPr>
        <w:t>、</w:t>
      </w:r>
      <w:r>
        <w:rPr>
          <w:rFonts w:hint="eastAsia"/>
          <w:sz w:val="24"/>
          <w:szCs w:val="24"/>
          <w:lang w:val="en-US" w:eastAsia="zh-CN"/>
        </w:rPr>
        <w:t>生产标准</w:t>
      </w:r>
      <w:r>
        <w:rPr>
          <w:rFonts w:hint="eastAsia"/>
          <w:sz w:val="24"/>
          <w:szCs w:val="24"/>
        </w:rPr>
        <w:t>等。同时，在搜索的结果中，</w:t>
      </w:r>
      <w:ins w:id="1386" w:author="wl" w:date="2016-09-20T09:53:43Z">
        <w:r>
          <w:rPr>
            <w:rFonts w:hint="eastAsia"/>
            <w:sz w:val="24"/>
            <w:szCs w:val="24"/>
            <w:lang w:val="en-US" w:eastAsia="zh-CN"/>
          </w:rPr>
          <w:t>根据</w:t>
        </w:r>
      </w:ins>
      <w:ins w:id="1387" w:author="wl" w:date="2016-09-20T09:53:45Z">
        <w:r>
          <w:rPr>
            <w:rFonts w:hint="eastAsia"/>
            <w:sz w:val="24"/>
            <w:szCs w:val="24"/>
            <w:lang w:val="en-US" w:eastAsia="zh-CN"/>
          </w:rPr>
          <w:t>各类</w:t>
        </w:r>
      </w:ins>
      <w:ins w:id="1388" w:author="wl" w:date="2016-09-20T09:53:46Z">
        <w:r>
          <w:rPr>
            <w:rFonts w:hint="eastAsia"/>
            <w:sz w:val="24"/>
            <w:szCs w:val="24"/>
            <w:lang w:val="en-US" w:eastAsia="zh-CN"/>
          </w:rPr>
          <w:t>商品的</w:t>
        </w:r>
      </w:ins>
      <w:ins w:id="1389" w:author="wl" w:date="2016-09-20T09:53:48Z">
        <w:r>
          <w:rPr>
            <w:rFonts w:hint="eastAsia"/>
            <w:sz w:val="24"/>
            <w:szCs w:val="24"/>
            <w:lang w:val="en-US" w:eastAsia="zh-CN"/>
          </w:rPr>
          <w:t>不同</w:t>
        </w:r>
      </w:ins>
      <w:ins w:id="1390" w:author="wl" w:date="2016-09-20T09:53:49Z">
        <w:r>
          <w:rPr>
            <w:rFonts w:hint="eastAsia"/>
            <w:sz w:val="24"/>
            <w:szCs w:val="24"/>
            <w:lang w:val="en-US" w:eastAsia="zh-CN"/>
          </w:rPr>
          <w:t>属性</w:t>
        </w:r>
      </w:ins>
      <w:r>
        <w:rPr>
          <w:rFonts w:hint="eastAsia"/>
          <w:sz w:val="24"/>
          <w:szCs w:val="24"/>
        </w:rPr>
        <w:t>提供一系列</w:t>
      </w:r>
      <w:ins w:id="1391" w:author="wl" w:date="2016-09-20T09:53:54Z">
        <w:r>
          <w:rPr>
            <w:rFonts w:hint="eastAsia"/>
            <w:sz w:val="24"/>
            <w:szCs w:val="24"/>
            <w:lang w:val="en-US" w:eastAsia="zh-CN"/>
          </w:rPr>
          <w:t>针对性</w:t>
        </w:r>
      </w:ins>
      <w:ins w:id="1392" w:author="wl" w:date="2016-09-20T09:53:55Z">
        <w:r>
          <w:rPr>
            <w:rFonts w:hint="eastAsia"/>
            <w:sz w:val="24"/>
            <w:szCs w:val="24"/>
            <w:lang w:val="en-US" w:eastAsia="zh-CN"/>
          </w:rPr>
          <w:t>的</w:t>
        </w:r>
      </w:ins>
      <w:r>
        <w:rPr>
          <w:rFonts w:hint="eastAsia"/>
          <w:sz w:val="24"/>
          <w:szCs w:val="24"/>
        </w:rPr>
        <w:t>筛选条件，包括国际标准、规格、型号、材质、颜色等产品本身信息。</w:t>
      </w:r>
    </w:p>
    <w:p>
      <w:pPr>
        <w:pStyle w:val="4"/>
        <w:pageBreakBefore w:val="0"/>
        <w:kinsoku/>
        <w:wordWrap/>
        <w:overflowPunct/>
        <w:topLinePunct w:val="0"/>
        <w:bidi w:val="0"/>
        <w:snapToGrid/>
        <w:spacing w:line="360" w:lineRule="auto"/>
        <w:ind w:right="0" w:rightChars="0"/>
        <w:textAlignment w:val="auto"/>
        <w:rPr>
          <w:sz w:val="24"/>
          <w:szCs w:val="24"/>
        </w:rPr>
      </w:pPr>
      <w:bookmarkStart w:id="130" w:name="_Toc3715"/>
      <w:bookmarkStart w:id="131" w:name="_Toc32685"/>
      <w:bookmarkStart w:id="132" w:name="_Toc26390"/>
      <w:bookmarkStart w:id="133" w:name="_Toc680"/>
      <w:bookmarkStart w:id="134" w:name="_Toc9905"/>
      <w:r>
        <w:rPr>
          <w:rFonts w:hint="eastAsia"/>
          <w:sz w:val="24"/>
          <w:szCs w:val="24"/>
        </w:rPr>
        <w:t>金融服务</w:t>
      </w:r>
      <w:bookmarkEnd w:id="130"/>
      <w:bookmarkEnd w:id="131"/>
      <w:bookmarkEnd w:id="132"/>
      <w:bookmarkEnd w:id="133"/>
      <w:bookmarkEnd w:id="134"/>
    </w:p>
    <w:p>
      <w:pPr>
        <w:pageBreakBefore w:val="0"/>
        <w:kinsoku/>
        <w:wordWrap/>
        <w:overflowPunct/>
        <w:topLinePunct w:val="0"/>
        <w:bidi w:val="0"/>
        <w:snapToGrid/>
        <w:spacing w:line="360" w:lineRule="auto"/>
        <w:ind w:right="0" w:rightChars="0"/>
        <w:textAlignment w:val="auto"/>
        <w:rPr>
          <w:sz w:val="24"/>
          <w:szCs w:val="24"/>
        </w:rPr>
      </w:pPr>
      <w:r>
        <w:rPr>
          <w:rFonts w:hint="eastAsia" w:ascii="宋体" w:hAnsi="宋体" w:eastAsia="宋体" w:cs="Times New Roman"/>
          <w:color w:val="333333"/>
          <w:kern w:val="0"/>
          <w:sz w:val="24"/>
          <w:szCs w:val="24"/>
          <w:shd w:val="clear" w:color="auto" w:fill="FFFFFF"/>
        </w:rPr>
        <w:t xml:space="preserve">    </w:t>
      </w:r>
      <w:r>
        <w:rPr>
          <w:rFonts w:hint="eastAsia" w:ascii="宋体" w:hAnsi="宋体" w:eastAsia="宋体" w:cs="Times New Roman"/>
          <w:color w:val="auto"/>
          <w:kern w:val="0"/>
          <w:sz w:val="24"/>
          <w:szCs w:val="24"/>
          <w:shd w:val="clear" w:color="auto" w:fill="FFFFFF"/>
        </w:rPr>
        <w:t>海达网金融服务项目是海达网和银行合作推出的基于供应商／客户会员交易记录和信用的供应链融资服务。全在线模式及便捷的操作，使供应商会员进行贷款申请及管理更加方便、安全和高效。</w:t>
      </w:r>
      <w:r>
        <w:rPr>
          <w:rFonts w:hint="eastAsia"/>
          <w:color w:val="auto"/>
          <w:sz w:val="24"/>
          <w:szCs w:val="24"/>
        </w:rPr>
        <w:t>在供应商／</w:t>
      </w:r>
      <w:r>
        <w:rPr>
          <w:rFonts w:hint="eastAsia"/>
          <w:sz w:val="24"/>
          <w:szCs w:val="24"/>
        </w:rPr>
        <w:t xml:space="preserve">客户 </w:t>
      </w:r>
      <w:r>
        <w:rPr>
          <w:sz w:val="24"/>
          <w:szCs w:val="24"/>
        </w:rPr>
        <w:t>ERP</w:t>
      </w:r>
      <w:r>
        <w:rPr>
          <w:rFonts w:hint="eastAsia"/>
          <w:sz w:val="24"/>
          <w:szCs w:val="24"/>
        </w:rPr>
        <w:t>系统中加入“海达贷款”服务，通过填写申请和上传一系列资质证明来申请贷款。建立海达自己的信用评级，对于客户而言，可以给予一定数额的信用购货款或者一定时间的账期，对于供应商而言，可以提供周转资金和生产前资金等。</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供应商所需资质证明包括：</w:t>
      </w:r>
    </w:p>
    <w:p>
      <w:pPr>
        <w:pStyle w:val="48"/>
        <w:pageBreakBefore w:val="0"/>
        <w:numPr>
          <w:ilvl w:val="0"/>
          <w:numId w:val="3"/>
        </w:numPr>
        <w:kinsoku/>
        <w:wordWrap/>
        <w:overflowPunct/>
        <w:topLinePunct w:val="0"/>
        <w:bidi w:val="0"/>
        <w:snapToGrid/>
        <w:spacing w:line="360" w:lineRule="auto"/>
        <w:ind w:right="0" w:rightChars="0" w:firstLineChars="0"/>
        <w:textAlignment w:val="auto"/>
        <w:rPr>
          <w:sz w:val="24"/>
          <w:szCs w:val="24"/>
        </w:rPr>
      </w:pPr>
      <w:r>
        <w:rPr>
          <w:sz w:val="24"/>
          <w:szCs w:val="24"/>
        </w:rPr>
        <w:t>年检合格的企业营业执照（正、副本复印件）</w:t>
      </w:r>
    </w:p>
    <w:p>
      <w:pPr>
        <w:pStyle w:val="48"/>
        <w:pageBreakBefore w:val="0"/>
        <w:numPr>
          <w:ilvl w:val="0"/>
          <w:numId w:val="3"/>
        </w:numPr>
        <w:kinsoku/>
        <w:wordWrap/>
        <w:overflowPunct/>
        <w:topLinePunct w:val="0"/>
        <w:bidi w:val="0"/>
        <w:snapToGrid/>
        <w:spacing w:line="360" w:lineRule="auto"/>
        <w:ind w:right="0" w:rightChars="0" w:firstLineChars="0"/>
        <w:textAlignment w:val="auto"/>
        <w:rPr>
          <w:sz w:val="24"/>
          <w:szCs w:val="24"/>
        </w:rPr>
      </w:pPr>
      <w:r>
        <w:rPr>
          <w:sz w:val="24"/>
          <w:szCs w:val="24"/>
        </w:rPr>
        <w:t>有效期内的组织机构代码证（正、副本复印件）</w:t>
      </w:r>
    </w:p>
    <w:p>
      <w:pPr>
        <w:pStyle w:val="48"/>
        <w:pageBreakBefore w:val="0"/>
        <w:numPr>
          <w:ilvl w:val="0"/>
          <w:numId w:val="3"/>
        </w:numPr>
        <w:kinsoku/>
        <w:wordWrap/>
        <w:overflowPunct/>
        <w:topLinePunct w:val="0"/>
        <w:bidi w:val="0"/>
        <w:snapToGrid/>
        <w:spacing w:line="360" w:lineRule="auto"/>
        <w:ind w:right="0" w:rightChars="0" w:firstLineChars="0"/>
        <w:textAlignment w:val="auto"/>
        <w:rPr>
          <w:sz w:val="24"/>
          <w:szCs w:val="24"/>
        </w:rPr>
      </w:pPr>
      <w:r>
        <w:rPr>
          <w:sz w:val="24"/>
          <w:szCs w:val="24"/>
        </w:rPr>
        <w:t>税务登记证（正、副本复印件）</w:t>
      </w:r>
    </w:p>
    <w:p>
      <w:pPr>
        <w:pStyle w:val="48"/>
        <w:pageBreakBefore w:val="0"/>
        <w:numPr>
          <w:ilvl w:val="0"/>
          <w:numId w:val="3"/>
        </w:numPr>
        <w:kinsoku/>
        <w:wordWrap/>
        <w:overflowPunct/>
        <w:topLinePunct w:val="0"/>
        <w:bidi w:val="0"/>
        <w:snapToGrid/>
        <w:spacing w:line="360" w:lineRule="auto"/>
        <w:ind w:right="0" w:rightChars="0" w:firstLineChars="0"/>
        <w:textAlignment w:val="auto"/>
        <w:rPr>
          <w:sz w:val="24"/>
          <w:szCs w:val="24"/>
        </w:rPr>
      </w:pPr>
      <w:r>
        <w:rPr>
          <w:sz w:val="24"/>
          <w:szCs w:val="24"/>
        </w:rPr>
        <w:t>贷款卡卡号、密码</w:t>
      </w:r>
    </w:p>
    <w:p>
      <w:pPr>
        <w:pStyle w:val="48"/>
        <w:pageBreakBefore w:val="0"/>
        <w:numPr>
          <w:ilvl w:val="0"/>
          <w:numId w:val="3"/>
        </w:numPr>
        <w:kinsoku/>
        <w:wordWrap/>
        <w:overflowPunct/>
        <w:topLinePunct w:val="0"/>
        <w:bidi w:val="0"/>
        <w:snapToGrid/>
        <w:spacing w:line="360" w:lineRule="auto"/>
        <w:ind w:right="0" w:rightChars="0" w:firstLineChars="0"/>
        <w:textAlignment w:val="auto"/>
        <w:rPr>
          <w:sz w:val="24"/>
          <w:szCs w:val="24"/>
        </w:rPr>
      </w:pPr>
      <w:r>
        <w:rPr>
          <w:sz w:val="24"/>
          <w:szCs w:val="24"/>
        </w:rPr>
        <w:t>最近三年年报及近期报表</w:t>
      </w:r>
    </w:p>
    <w:p>
      <w:pPr>
        <w:pStyle w:val="48"/>
        <w:pageBreakBefore w:val="0"/>
        <w:numPr>
          <w:ilvl w:val="0"/>
          <w:numId w:val="3"/>
        </w:numPr>
        <w:kinsoku/>
        <w:wordWrap/>
        <w:overflowPunct/>
        <w:topLinePunct w:val="0"/>
        <w:bidi w:val="0"/>
        <w:snapToGrid/>
        <w:spacing w:line="360" w:lineRule="auto"/>
        <w:ind w:right="0" w:rightChars="0" w:firstLineChars="0"/>
        <w:textAlignment w:val="auto"/>
        <w:rPr>
          <w:sz w:val="24"/>
          <w:szCs w:val="24"/>
        </w:rPr>
      </w:pPr>
      <w:r>
        <w:rPr>
          <w:sz w:val="24"/>
          <w:szCs w:val="24"/>
        </w:rPr>
        <w:t>法定代表人或实际控制人身份证复印件</w:t>
      </w:r>
    </w:p>
    <w:p>
      <w:pPr>
        <w:pStyle w:val="48"/>
        <w:pageBreakBefore w:val="0"/>
        <w:numPr>
          <w:ilvl w:val="0"/>
          <w:numId w:val="3"/>
        </w:numPr>
        <w:kinsoku/>
        <w:wordWrap/>
        <w:overflowPunct/>
        <w:topLinePunct w:val="0"/>
        <w:bidi w:val="0"/>
        <w:snapToGrid/>
        <w:spacing w:line="360" w:lineRule="auto"/>
        <w:ind w:right="0" w:rightChars="0" w:firstLineChars="0"/>
        <w:textAlignment w:val="auto"/>
        <w:rPr>
          <w:sz w:val="24"/>
          <w:szCs w:val="24"/>
        </w:rPr>
      </w:pPr>
      <w:r>
        <w:rPr>
          <w:sz w:val="24"/>
          <w:szCs w:val="24"/>
        </w:rPr>
        <w:t>个人信息授权书</w:t>
      </w:r>
    </w:p>
    <w:p>
      <w:pPr>
        <w:pStyle w:val="4"/>
        <w:pageBreakBefore w:val="0"/>
        <w:kinsoku/>
        <w:wordWrap/>
        <w:overflowPunct/>
        <w:topLinePunct w:val="0"/>
        <w:bidi w:val="0"/>
        <w:snapToGrid/>
        <w:spacing w:line="360" w:lineRule="auto"/>
        <w:ind w:right="0" w:rightChars="0"/>
        <w:textAlignment w:val="auto"/>
        <w:rPr>
          <w:sz w:val="24"/>
          <w:szCs w:val="24"/>
        </w:rPr>
      </w:pPr>
      <w:bookmarkStart w:id="135" w:name="_Toc15491"/>
      <w:bookmarkStart w:id="136" w:name="_Toc9668"/>
      <w:bookmarkStart w:id="137" w:name="_Toc21497"/>
      <w:bookmarkStart w:id="138" w:name="_Toc14890"/>
      <w:bookmarkStart w:id="139" w:name="_Toc5428"/>
      <w:r>
        <w:rPr>
          <w:rFonts w:hint="eastAsia"/>
          <w:sz w:val="24"/>
          <w:szCs w:val="24"/>
        </w:rPr>
        <w:t>供应商加盟</w:t>
      </w:r>
      <w:bookmarkEnd w:id="135"/>
      <w:bookmarkEnd w:id="136"/>
      <w:bookmarkEnd w:id="137"/>
      <w:bookmarkEnd w:id="138"/>
      <w:bookmarkEnd w:id="139"/>
    </w:p>
    <w:p>
      <w:pPr>
        <w:pageBreakBefore w:val="0"/>
        <w:kinsoku/>
        <w:wordWrap/>
        <w:overflowPunct/>
        <w:topLinePunct w:val="0"/>
        <w:bidi w:val="0"/>
        <w:snapToGrid/>
        <w:spacing w:line="360" w:lineRule="auto"/>
        <w:ind w:right="0" w:rightChars="0"/>
        <w:textAlignment w:val="auto"/>
        <w:rPr>
          <w:sz w:val="24"/>
          <w:szCs w:val="24"/>
          <w:u w:val="single"/>
        </w:rPr>
      </w:pPr>
      <w:r>
        <w:rPr>
          <w:rFonts w:hint="eastAsia"/>
          <w:sz w:val="24"/>
          <w:szCs w:val="24"/>
        </w:rPr>
        <w:t xml:space="preserve">    在公司主页上提供一个“供应商加盟”接口，快速方便地为供应商提供服务。具体加盟信息见供应商端。也就是说，除了建立电商平台，还需要给运营这个电商平台的公司建立门户网站。</w:t>
      </w:r>
    </w:p>
    <w:p>
      <w:pPr>
        <w:pStyle w:val="4"/>
        <w:pageBreakBefore w:val="0"/>
        <w:kinsoku/>
        <w:wordWrap/>
        <w:overflowPunct/>
        <w:topLinePunct w:val="0"/>
        <w:bidi w:val="0"/>
        <w:snapToGrid/>
        <w:spacing w:line="360" w:lineRule="auto"/>
        <w:ind w:right="0" w:rightChars="0"/>
        <w:textAlignment w:val="auto"/>
        <w:rPr>
          <w:sz w:val="24"/>
          <w:szCs w:val="24"/>
        </w:rPr>
      </w:pPr>
      <w:bookmarkStart w:id="140" w:name="_Toc3708"/>
      <w:bookmarkStart w:id="141" w:name="_Toc8978"/>
      <w:bookmarkStart w:id="142" w:name="_Toc10108"/>
      <w:bookmarkStart w:id="143" w:name="_Toc24746"/>
      <w:bookmarkStart w:id="144" w:name="_Toc7369"/>
      <w:r>
        <w:rPr>
          <w:rFonts w:hint="eastAsia"/>
          <w:sz w:val="24"/>
          <w:szCs w:val="24"/>
        </w:rPr>
        <w:t>帮助中心</w:t>
      </w:r>
      <w:bookmarkEnd w:id="140"/>
      <w:bookmarkEnd w:id="141"/>
      <w:bookmarkEnd w:id="142"/>
      <w:bookmarkEnd w:id="143"/>
      <w:bookmarkEnd w:id="14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帮助中心的设立为用户提供常见问题的答案和帮助。例如，</w:t>
      </w:r>
    </w:p>
    <w:p>
      <w:pPr>
        <w:pStyle w:val="48"/>
        <w:pageBreakBefore w:val="0"/>
        <w:numPr>
          <w:ilvl w:val="0"/>
          <w:numId w:val="4"/>
        </w:numPr>
        <w:kinsoku/>
        <w:wordWrap/>
        <w:overflowPunct/>
        <w:topLinePunct w:val="0"/>
        <w:bidi w:val="0"/>
        <w:snapToGrid/>
        <w:spacing w:line="360" w:lineRule="auto"/>
        <w:ind w:right="0" w:rightChars="0" w:hanging="196" w:firstLineChars="0"/>
        <w:textAlignment w:val="auto"/>
        <w:rPr>
          <w:sz w:val="24"/>
          <w:szCs w:val="24"/>
        </w:rPr>
      </w:pPr>
      <w:r>
        <w:rPr>
          <w:rFonts w:hint="eastAsia"/>
          <w:sz w:val="24"/>
          <w:szCs w:val="24"/>
        </w:rPr>
        <w:t>如何注册</w:t>
      </w:r>
    </w:p>
    <w:p>
      <w:pPr>
        <w:pStyle w:val="48"/>
        <w:pageBreakBefore w:val="0"/>
        <w:numPr>
          <w:ilvl w:val="0"/>
          <w:numId w:val="4"/>
        </w:numPr>
        <w:kinsoku/>
        <w:wordWrap/>
        <w:overflowPunct/>
        <w:topLinePunct w:val="0"/>
        <w:bidi w:val="0"/>
        <w:snapToGrid/>
        <w:spacing w:line="360" w:lineRule="auto"/>
        <w:ind w:right="0" w:rightChars="0" w:hanging="196" w:firstLineChars="0"/>
        <w:textAlignment w:val="auto"/>
        <w:rPr>
          <w:sz w:val="24"/>
          <w:szCs w:val="24"/>
        </w:rPr>
      </w:pPr>
      <w:r>
        <w:rPr>
          <w:rFonts w:hint="eastAsia"/>
          <w:sz w:val="24"/>
          <w:szCs w:val="24"/>
        </w:rPr>
        <w:t>如何购物</w:t>
      </w:r>
    </w:p>
    <w:p>
      <w:pPr>
        <w:pStyle w:val="48"/>
        <w:pageBreakBefore w:val="0"/>
        <w:numPr>
          <w:ilvl w:val="0"/>
          <w:numId w:val="4"/>
        </w:numPr>
        <w:kinsoku/>
        <w:wordWrap/>
        <w:overflowPunct/>
        <w:topLinePunct w:val="0"/>
        <w:bidi w:val="0"/>
        <w:snapToGrid/>
        <w:spacing w:line="360" w:lineRule="auto"/>
        <w:ind w:right="0" w:rightChars="0" w:hanging="196" w:firstLineChars="0"/>
        <w:textAlignment w:val="auto"/>
        <w:rPr>
          <w:sz w:val="24"/>
          <w:szCs w:val="24"/>
        </w:rPr>
      </w:pPr>
      <w:r>
        <w:rPr>
          <w:rFonts w:hint="eastAsia"/>
          <w:sz w:val="24"/>
          <w:szCs w:val="24"/>
        </w:rPr>
        <w:t>如何找回密码</w:t>
      </w:r>
    </w:p>
    <w:p>
      <w:pPr>
        <w:pStyle w:val="48"/>
        <w:pageBreakBefore w:val="0"/>
        <w:numPr>
          <w:ilvl w:val="0"/>
          <w:numId w:val="4"/>
        </w:numPr>
        <w:kinsoku/>
        <w:wordWrap/>
        <w:overflowPunct/>
        <w:topLinePunct w:val="0"/>
        <w:bidi w:val="0"/>
        <w:snapToGrid/>
        <w:spacing w:line="360" w:lineRule="auto"/>
        <w:ind w:right="0" w:rightChars="0" w:hanging="196" w:firstLineChars="0"/>
        <w:textAlignment w:val="auto"/>
        <w:rPr>
          <w:ins w:id="1393" w:author="wl" w:date="2016-09-20T09:57:50Z"/>
          <w:sz w:val="24"/>
          <w:szCs w:val="24"/>
        </w:rPr>
      </w:pPr>
      <w:r>
        <w:rPr>
          <w:rFonts w:hint="eastAsia"/>
          <w:sz w:val="24"/>
          <w:szCs w:val="24"/>
        </w:rPr>
        <w:t>对各种价格的说明</w:t>
      </w:r>
    </w:p>
    <w:p>
      <w:pPr>
        <w:pStyle w:val="48"/>
        <w:pageBreakBefore w:val="0"/>
        <w:numPr>
          <w:ilvl w:val="-1"/>
          <w:numId w:val="0"/>
        </w:numPr>
        <w:kinsoku/>
        <w:wordWrap/>
        <w:overflowPunct/>
        <w:topLinePunct w:val="0"/>
        <w:bidi w:val="0"/>
        <w:snapToGrid/>
        <w:spacing w:line="360" w:lineRule="auto"/>
        <w:ind w:left="284" w:right="0" w:rightChars="0" w:firstLine="0" w:firstLineChars="0"/>
        <w:textAlignment w:val="auto"/>
        <w:rPr>
          <w:sz w:val="24"/>
          <w:szCs w:val="24"/>
        </w:rPr>
        <w:pPrChange w:id="1394" w:author="wl" w:date="2016-09-20T09:57:51Z">
          <w:pPr>
            <w:pStyle w:val="48"/>
            <w:pageBreakBefore w:val="0"/>
            <w:numPr>
              <w:ilvl w:val="0"/>
              <w:numId w:val="4"/>
            </w:numPr>
            <w:kinsoku/>
            <w:wordWrap/>
            <w:overflowPunct/>
            <w:topLinePunct w:val="0"/>
            <w:bidi w:val="0"/>
            <w:snapToGrid/>
            <w:spacing w:line="360" w:lineRule="auto"/>
            <w:ind w:right="0" w:rightChars="0" w:hanging="196" w:firstLineChars="0"/>
            <w:textAlignment w:val="auto"/>
          </w:pPr>
        </w:pPrChange>
      </w:pPr>
      <w:r>
        <w:rPr>
          <w:rFonts w:hint="eastAsia"/>
          <w:sz w:val="24"/>
          <w:szCs w:val="24"/>
        </w:rPr>
        <w:t>等等。</w:t>
      </w:r>
    </w:p>
    <w:p>
      <w:pPr>
        <w:pStyle w:val="4"/>
        <w:pageBreakBefore w:val="0"/>
        <w:kinsoku/>
        <w:wordWrap/>
        <w:overflowPunct/>
        <w:topLinePunct w:val="0"/>
        <w:bidi w:val="0"/>
        <w:snapToGrid/>
        <w:spacing w:line="360" w:lineRule="auto"/>
        <w:ind w:right="0" w:rightChars="0"/>
        <w:textAlignment w:val="auto"/>
        <w:rPr>
          <w:sz w:val="24"/>
          <w:szCs w:val="24"/>
        </w:rPr>
      </w:pPr>
      <w:bookmarkStart w:id="145" w:name="_Toc26978"/>
      <w:bookmarkStart w:id="146" w:name="_Toc5703"/>
      <w:bookmarkStart w:id="147" w:name="_Toc28545"/>
      <w:bookmarkStart w:id="148" w:name="_Toc6485"/>
      <w:bookmarkStart w:id="149" w:name="_Toc6721"/>
      <w:r>
        <w:rPr>
          <w:rFonts w:hint="eastAsia"/>
          <w:sz w:val="24"/>
          <w:szCs w:val="24"/>
        </w:rPr>
        <w:t>公司主页</w:t>
      </w:r>
      <w:bookmarkEnd w:id="145"/>
      <w:bookmarkEnd w:id="146"/>
      <w:bookmarkEnd w:id="147"/>
      <w:bookmarkEnd w:id="148"/>
      <w:bookmarkEnd w:id="149"/>
    </w:p>
    <w:p>
      <w:pPr>
        <w:pageBreakBefore w:val="0"/>
        <w:kinsoku/>
        <w:wordWrap/>
        <w:overflowPunct/>
        <w:topLinePunct w:val="0"/>
        <w:bidi w:val="0"/>
        <w:snapToGrid/>
        <w:spacing w:line="360" w:lineRule="auto"/>
        <w:ind w:right="0" w:rightChars="0"/>
        <w:textAlignment w:val="auto"/>
        <w:rPr>
          <w:sz w:val="24"/>
          <w:szCs w:val="24"/>
          <w:u w:val="single"/>
        </w:rPr>
      </w:pPr>
      <w:r>
        <w:rPr>
          <w:rFonts w:hint="eastAsia"/>
          <w:sz w:val="24"/>
          <w:szCs w:val="24"/>
        </w:rPr>
        <w:t>在海达网主页链接中工海达公司主页，公司主页设有供应商加盟等接口入口。门户网站，公司是公司网站，海达网是</w:t>
      </w:r>
      <w:r>
        <w:rPr>
          <w:rFonts w:hint="eastAsia"/>
          <w:sz w:val="24"/>
          <w:szCs w:val="24"/>
          <w:lang w:val="en-US" w:eastAsia="zh-CN"/>
        </w:rPr>
        <w:t>电子商务平台</w:t>
      </w:r>
      <w:r>
        <w:rPr>
          <w:rFonts w:hint="eastAsia"/>
          <w:sz w:val="24"/>
          <w:szCs w:val="24"/>
        </w:rPr>
        <w:t>。</w:t>
      </w:r>
    </w:p>
    <w:p>
      <w:pPr>
        <w:pStyle w:val="2"/>
        <w:pageBreakBefore w:val="0"/>
        <w:kinsoku/>
        <w:wordWrap/>
        <w:overflowPunct/>
        <w:topLinePunct w:val="0"/>
        <w:bidi w:val="0"/>
        <w:snapToGrid/>
        <w:spacing w:before="0" w:after="0" w:line="360" w:lineRule="auto"/>
        <w:ind w:right="0" w:rightChars="0"/>
        <w:textAlignment w:val="auto"/>
        <w:rPr>
          <w:sz w:val="24"/>
          <w:szCs w:val="24"/>
        </w:rPr>
      </w:pPr>
      <w:bookmarkStart w:id="150" w:name="_Toc2910"/>
      <w:bookmarkStart w:id="151" w:name="_Toc2440"/>
      <w:bookmarkStart w:id="152" w:name="_Toc20369"/>
      <w:bookmarkStart w:id="153" w:name="_Toc13598"/>
      <w:bookmarkStart w:id="154" w:name="_Toc13928"/>
      <w:r>
        <w:rPr>
          <w:rFonts w:hint="eastAsia"/>
          <w:sz w:val="24"/>
          <w:szCs w:val="24"/>
        </w:rPr>
        <w:t>客户端</w:t>
      </w:r>
      <w:bookmarkEnd w:id="150"/>
      <w:bookmarkEnd w:id="151"/>
      <w:bookmarkEnd w:id="152"/>
      <w:bookmarkEnd w:id="153"/>
      <w:bookmarkEnd w:id="154"/>
    </w:p>
    <w:p>
      <w:pPr>
        <w:rPr>
          <w:rFonts w:hint="eastAsia"/>
          <w:sz w:val="24"/>
          <w:szCs w:val="24"/>
          <w:rPrChange w:id="1395" w:author="wl" w:date="2016-09-20T09:57:26Z">
            <w:rPr/>
          </w:rPrChange>
        </w:rPr>
      </w:pPr>
      <w:r>
        <w:rPr>
          <w:rFonts w:hint="eastAsia"/>
          <w:sz w:val="24"/>
          <w:szCs w:val="24"/>
          <w:lang w:val="en-US" w:eastAsia="zh-CN"/>
          <w:rPrChange w:id="1396" w:author="wl" w:date="2016-09-20T09:57:26Z">
            <w:rPr>
              <w:rFonts w:hint="eastAsia"/>
              <w:lang w:val="en-US" w:eastAsia="zh-CN"/>
            </w:rPr>
          </w:rPrChange>
        </w:rPr>
        <w:t>按照中英文建站思路，初期建设中文客户端的同时就将英文客户端统一建成，板块保持统一。</w:t>
      </w:r>
    </w:p>
    <w:p>
      <w:pPr>
        <w:pStyle w:val="3"/>
        <w:pageBreakBefore w:val="0"/>
        <w:kinsoku/>
        <w:wordWrap/>
        <w:overflowPunct/>
        <w:topLinePunct w:val="0"/>
        <w:bidi w:val="0"/>
        <w:snapToGrid/>
        <w:spacing w:before="0" w:after="0" w:line="360" w:lineRule="auto"/>
        <w:ind w:right="0" w:rightChars="0" w:hanging="566"/>
        <w:textAlignment w:val="auto"/>
        <w:rPr>
          <w:sz w:val="24"/>
          <w:szCs w:val="24"/>
        </w:rPr>
      </w:pPr>
      <w:bookmarkStart w:id="155" w:name="_Toc1321"/>
      <w:bookmarkStart w:id="156" w:name="_Toc10722"/>
      <w:bookmarkStart w:id="157" w:name="_Toc2112"/>
      <w:bookmarkStart w:id="158" w:name="_Toc9862"/>
      <w:bookmarkStart w:id="159" w:name="_Toc13777"/>
      <w:r>
        <w:rPr>
          <w:rFonts w:hint="eastAsia"/>
          <w:sz w:val="24"/>
          <w:szCs w:val="24"/>
        </w:rPr>
        <w:t>选购流程图</w:t>
      </w:r>
      <w:bookmarkEnd w:id="155"/>
      <w:bookmarkEnd w:id="156"/>
      <w:bookmarkEnd w:id="157"/>
      <w:bookmarkEnd w:id="158"/>
      <w:bookmarkEnd w:id="159"/>
    </w:p>
    <w:p>
      <w:pPr>
        <w:pageBreakBefore w:val="0"/>
        <w:kinsoku/>
        <w:wordWrap/>
        <w:overflowPunct/>
        <w:topLinePunct w:val="0"/>
        <w:bidi w:val="0"/>
        <w:snapToGrid/>
        <w:spacing w:line="360" w:lineRule="auto"/>
        <w:ind w:right="0" w:rightChars="0"/>
        <w:textAlignment w:val="auto"/>
        <w:rPr>
          <w:sz w:val="24"/>
          <w:szCs w:val="24"/>
        </w:rPr>
      </w:pP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drawing>
          <wp:inline distT="0" distB="0" distL="0" distR="0">
            <wp:extent cx="5274310" cy="3847465"/>
            <wp:effectExtent l="0" t="25400" r="0" b="387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160" w:name="_Toc25243"/>
      <w:bookmarkStart w:id="161" w:name="_Toc7429"/>
      <w:bookmarkStart w:id="162" w:name="_Toc29798"/>
      <w:bookmarkStart w:id="163" w:name="_Toc88"/>
      <w:bookmarkStart w:id="164" w:name="_Toc25690"/>
      <w:r>
        <w:rPr>
          <w:rFonts w:hint="eastAsia"/>
          <w:sz w:val="24"/>
          <w:szCs w:val="24"/>
        </w:rPr>
        <w:t>注册／登录</w:t>
      </w:r>
      <w:bookmarkEnd w:id="160"/>
      <w:bookmarkEnd w:id="161"/>
      <w:bookmarkEnd w:id="162"/>
      <w:bookmarkEnd w:id="163"/>
      <w:bookmarkEnd w:id="164"/>
    </w:p>
    <w:p>
      <w:pPr>
        <w:pStyle w:val="4"/>
        <w:pageBreakBefore w:val="0"/>
        <w:kinsoku/>
        <w:wordWrap/>
        <w:overflowPunct/>
        <w:topLinePunct w:val="0"/>
        <w:bidi w:val="0"/>
        <w:snapToGrid/>
        <w:spacing w:line="360" w:lineRule="auto"/>
        <w:ind w:right="0" w:rightChars="0"/>
        <w:textAlignment w:val="auto"/>
        <w:rPr>
          <w:sz w:val="24"/>
          <w:szCs w:val="24"/>
        </w:rPr>
      </w:pPr>
      <w:bookmarkStart w:id="165" w:name="_Toc4577"/>
      <w:bookmarkStart w:id="166" w:name="_Toc21607"/>
      <w:bookmarkStart w:id="167" w:name="_Toc17698"/>
      <w:bookmarkStart w:id="168" w:name="_Toc19831"/>
      <w:bookmarkStart w:id="169" w:name="_Toc8639"/>
      <w:r>
        <w:rPr>
          <w:rFonts w:hint="eastAsia"/>
          <w:sz w:val="24"/>
          <w:szCs w:val="24"/>
        </w:rPr>
        <w:t>用户基本信息</w:t>
      </w:r>
      <w:bookmarkEnd w:id="165"/>
      <w:bookmarkEnd w:id="166"/>
      <w:bookmarkEnd w:id="167"/>
      <w:bookmarkEnd w:id="168"/>
      <w:bookmarkEnd w:id="16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用户名，联系电话，邮箱，密码，企业/个人用户，企业客户具体信息，上传公司各类资质文件进行实名认证，并根据情况划分客户等级，并且应该包括公司所在国家，常用办公地址等有用选项。</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以下是我口述，以前的同事写的，这个用户注册管理办法下一步做出来。</w:t>
      </w:r>
    </w:p>
    <w:p>
      <w:pPr>
        <w:pageBreakBefore w:val="0"/>
        <w:kinsoku/>
        <w:wordWrap/>
        <w:overflowPunct/>
        <w:topLinePunct w:val="0"/>
        <w:bidi w:val="0"/>
        <w:snapToGrid/>
        <w:spacing w:line="360" w:lineRule="auto"/>
        <w:ind w:right="0" w:rightChars="0"/>
        <w:jc w:val="center"/>
        <w:textAlignment w:val="auto"/>
        <w:rPr>
          <w:b/>
          <w:bCs/>
          <w:sz w:val="24"/>
          <w:szCs w:val="24"/>
        </w:rPr>
      </w:pPr>
      <w:r>
        <w:rPr>
          <w:rFonts w:hint="eastAsia"/>
          <w:b/>
          <w:bCs/>
          <w:sz w:val="24"/>
          <w:szCs w:val="24"/>
        </w:rPr>
        <w:t>用户注册会员管理办法</w:t>
      </w:r>
    </w:p>
    <w:p>
      <w:pPr>
        <w:pageBreakBefore w:val="0"/>
        <w:kinsoku/>
        <w:wordWrap/>
        <w:overflowPunct/>
        <w:topLinePunct w:val="0"/>
        <w:bidi w:val="0"/>
        <w:snapToGrid/>
        <w:spacing w:line="360" w:lineRule="auto"/>
        <w:ind w:right="0" w:rightChars="0" w:firstLine="400" w:firstLineChars="200"/>
        <w:jc w:val="left"/>
        <w:textAlignment w:val="auto"/>
        <w:rPr>
          <w:sz w:val="24"/>
          <w:szCs w:val="24"/>
        </w:rPr>
      </w:pPr>
      <w:r>
        <w:rPr>
          <w:rFonts w:hint="eastAsia"/>
          <w:sz w:val="24"/>
          <w:szCs w:val="24"/>
        </w:rPr>
        <w:t>我们把用户分为：企业用户、个人用户、供应厂商用户，故而都应有对应入口。用户注册有</w:t>
      </w:r>
      <w:r>
        <w:rPr>
          <w:sz w:val="24"/>
          <w:szCs w:val="24"/>
        </w:rPr>
        <w:t>3种方法：手机号码直接获取随机验证码注册、邮箱注册、用户名注册。</w:t>
      </w:r>
    </w:p>
    <w:p>
      <w:pPr>
        <w:pageBreakBefore w:val="0"/>
        <w:kinsoku/>
        <w:wordWrap/>
        <w:overflowPunct/>
        <w:topLinePunct w:val="0"/>
        <w:bidi w:val="0"/>
        <w:snapToGrid/>
        <w:spacing w:line="360" w:lineRule="auto"/>
        <w:ind w:right="0" w:rightChars="0" w:firstLine="400" w:firstLineChars="200"/>
        <w:jc w:val="left"/>
        <w:textAlignment w:val="auto"/>
        <w:rPr>
          <w:sz w:val="24"/>
          <w:szCs w:val="24"/>
        </w:rPr>
      </w:pPr>
      <w:r>
        <w:rPr>
          <w:rFonts w:hint="eastAsia"/>
          <w:sz w:val="24"/>
          <w:szCs w:val="24"/>
        </w:rPr>
        <w:t>注册界面须必填用户名、密码、电话号码。必读《用户协议》，注册完后跳转资料补充页面进行资料完善，包括上传企业资质文件照片或扫描件、申请人信息、申请人与企业关系、企业名称、企业法人代表、企业性质（项目在国外的：中国国营企业</w:t>
      </w:r>
      <w:r>
        <w:rPr>
          <w:sz w:val="24"/>
          <w:szCs w:val="24"/>
        </w:rPr>
        <w:t>FG、中国民营股份制企业FM、中国个人所有企业，项目在国内：中国国营企业DG、股份制企业DS、民营企业DM、个人私有企业DP）、企业项目部所在地（国）、企业本部所在地（国）、企业主营业务、企业年营业额、企业唛头、申请人的采购级别选项（采购员P、采购经理M、其他人员O）等信息。</w:t>
      </w:r>
    </w:p>
    <w:p>
      <w:pPr>
        <w:pageBreakBefore w:val="0"/>
        <w:kinsoku/>
        <w:wordWrap/>
        <w:overflowPunct/>
        <w:topLinePunct w:val="0"/>
        <w:bidi w:val="0"/>
        <w:snapToGrid/>
        <w:spacing w:line="360" w:lineRule="auto"/>
        <w:ind w:right="0" w:rightChars="0" w:firstLine="400" w:firstLineChars="200"/>
        <w:jc w:val="left"/>
        <w:textAlignment w:val="auto"/>
        <w:rPr>
          <w:sz w:val="24"/>
          <w:szCs w:val="24"/>
        </w:rPr>
      </w:pPr>
      <w:r>
        <w:rPr>
          <w:rFonts w:hint="eastAsia"/>
          <w:sz w:val="24"/>
          <w:szCs w:val="24"/>
        </w:rPr>
        <w:t>资料补充页面应是账户管理页面的一个分支选项，账户管理页面账户名旁边应有账户级别信息显示，级别信息旁应有账户升级按钮（也可以叫做账户升级指南），仅注册用户显示为</w:t>
      </w:r>
      <w:r>
        <w:rPr>
          <w:sz w:val="24"/>
          <w:szCs w:val="24"/>
        </w:rPr>
        <w:t>V2，升级账户等级到V3需要打客服电话验证企业资料信息和个人信息，经后台人员确认后，可自助通过输入客服人员编码+客服人员回复的验证编号来升级账户到V3，亦可由客服人员后台确认信息正确后经用户授权帮助用户升级账户到V3；由V3升级到V4，必须经由海达网后台客户拜访组人员与客户公司代表面谈后，自助通过输入拜访编号或直接电话授权后台人员经拜访组确认后升级到V4，（后台客服人员与用户商议相约拜访面谈时间、地点并做出拜访日程安排和拜访编号，拜访编号为：用户性质代码+6位数拜访时间代码+拜访序列编号）；</w:t>
      </w:r>
    </w:p>
    <w:p>
      <w:pPr>
        <w:pageBreakBefore w:val="0"/>
        <w:kinsoku/>
        <w:wordWrap/>
        <w:overflowPunct/>
        <w:topLinePunct w:val="0"/>
        <w:bidi w:val="0"/>
        <w:snapToGrid/>
        <w:spacing w:line="360" w:lineRule="auto"/>
        <w:ind w:right="0" w:rightChars="0" w:firstLine="400" w:firstLineChars="200"/>
        <w:jc w:val="left"/>
        <w:textAlignment w:val="auto"/>
        <w:rPr>
          <w:sz w:val="24"/>
          <w:szCs w:val="24"/>
        </w:rPr>
      </w:pPr>
      <w:r>
        <w:rPr>
          <w:rFonts w:hint="eastAsia"/>
          <w:sz w:val="24"/>
          <w:szCs w:val="24"/>
        </w:rPr>
        <w:t>只有电话验证或后台人员拜访验证后的账户才可以在海达网下单购物。因为工程物资大多数量大或者涉及金额比较大，为了交易双方的财产安全，涉及交易额巨大的必须双方面谈后方可在网上下单。注册用户在海达网达成至少一笔成功的交易后，可凭交易订单号或合同号经客户授权客服人员升级账户到</w:t>
      </w:r>
      <w:r>
        <w:rPr>
          <w:sz w:val="24"/>
          <w:szCs w:val="24"/>
        </w:rPr>
        <w:t>V5。如果成功的完成了至少一笔大额交易，账户可凭交易合同号经客户授权客服人员升级到V6。</w:t>
      </w:r>
    </w:p>
    <w:p>
      <w:pPr>
        <w:pageBreakBefore w:val="0"/>
        <w:kinsoku/>
        <w:wordWrap/>
        <w:overflowPunct/>
        <w:topLinePunct w:val="0"/>
        <w:bidi w:val="0"/>
        <w:snapToGrid/>
        <w:spacing w:line="360" w:lineRule="auto"/>
        <w:ind w:right="0" w:rightChars="0" w:firstLine="400" w:firstLineChars="200"/>
        <w:jc w:val="left"/>
        <w:textAlignment w:val="auto"/>
        <w:rPr>
          <w:sz w:val="24"/>
          <w:szCs w:val="24"/>
        </w:rPr>
      </w:pPr>
      <w:r>
        <w:rPr>
          <w:rFonts w:hint="eastAsia"/>
          <w:sz w:val="24"/>
          <w:szCs w:val="24"/>
        </w:rPr>
        <w:t>对于完成过大额交易的用户可定期拜访，维系双方关系。</w:t>
      </w:r>
    </w:p>
    <w:p>
      <w:pPr>
        <w:pageBreakBefore w:val="0"/>
        <w:kinsoku/>
        <w:wordWrap/>
        <w:overflowPunct/>
        <w:topLinePunct w:val="0"/>
        <w:bidi w:val="0"/>
        <w:snapToGrid/>
        <w:spacing w:line="360" w:lineRule="auto"/>
        <w:ind w:right="0" w:rightChars="0" w:firstLine="400" w:firstLineChars="200"/>
        <w:jc w:val="left"/>
        <w:textAlignment w:val="auto"/>
        <w:rPr>
          <w:sz w:val="24"/>
          <w:szCs w:val="24"/>
        </w:rPr>
      </w:pPr>
      <w:r>
        <w:rPr>
          <w:rFonts w:hint="eastAsia"/>
          <w:sz w:val="24"/>
          <w:szCs w:val="24"/>
        </w:rPr>
        <w:t>《用户协议》应包含《海达网用户服务协议》《与客户约定的免除或限制责任条款》、《法律适用条款和隐私权政策》、《海达网网购支付条款》、其他重要条款。</w:t>
      </w:r>
    </w:p>
    <w:p>
      <w:pPr>
        <w:pageBreakBefore w:val="0"/>
        <w:kinsoku/>
        <w:wordWrap/>
        <w:overflowPunct/>
        <w:topLinePunct w:val="0"/>
        <w:bidi w:val="0"/>
        <w:snapToGrid/>
        <w:spacing w:line="360" w:lineRule="auto"/>
        <w:ind w:right="0" w:rightChars="0"/>
        <w:textAlignment w:val="auto"/>
        <w:rPr>
          <w:sz w:val="24"/>
          <w:szCs w:val="24"/>
        </w:rPr>
      </w:pPr>
    </w:p>
    <w:p>
      <w:pPr>
        <w:pStyle w:val="4"/>
        <w:pageBreakBefore w:val="0"/>
        <w:kinsoku/>
        <w:wordWrap/>
        <w:overflowPunct/>
        <w:topLinePunct w:val="0"/>
        <w:bidi w:val="0"/>
        <w:snapToGrid/>
        <w:spacing w:line="360" w:lineRule="auto"/>
        <w:ind w:right="0" w:rightChars="0"/>
        <w:textAlignment w:val="auto"/>
        <w:rPr>
          <w:sz w:val="24"/>
          <w:szCs w:val="24"/>
        </w:rPr>
      </w:pPr>
      <w:bookmarkStart w:id="170" w:name="_Toc22"/>
      <w:bookmarkStart w:id="171" w:name="_Toc5073"/>
      <w:bookmarkStart w:id="172" w:name="_Toc30928"/>
      <w:bookmarkStart w:id="173" w:name="_Toc1673"/>
      <w:bookmarkStart w:id="174" w:name="_Toc3865"/>
      <w:r>
        <w:rPr>
          <w:rFonts w:hint="eastAsia"/>
          <w:sz w:val="24"/>
          <w:szCs w:val="24"/>
        </w:rPr>
        <w:t>用户分级</w:t>
      </w:r>
      <w:bookmarkEnd w:id="170"/>
      <w:bookmarkEnd w:id="171"/>
      <w:bookmarkEnd w:id="172"/>
      <w:bookmarkEnd w:id="173"/>
      <w:bookmarkEnd w:id="17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根据注册信息的完整度，和审核完成程度，对注册用户进行分级，同时随着用户在海达网的活跃度，交易完成单数，总量，信用程度等一系列因素的改变，随时调整该用户的级别，可以奖励升级，也可以惩罚降级。（有详细的奖惩措施，做在客户等级管理办法里。）</w:t>
      </w:r>
    </w:p>
    <w:p>
      <w:pPr>
        <w:pStyle w:val="4"/>
        <w:pageBreakBefore w:val="0"/>
        <w:kinsoku/>
        <w:wordWrap/>
        <w:overflowPunct/>
        <w:topLinePunct w:val="0"/>
        <w:bidi w:val="0"/>
        <w:snapToGrid/>
        <w:spacing w:line="360" w:lineRule="auto"/>
        <w:ind w:right="0" w:rightChars="0"/>
        <w:textAlignment w:val="auto"/>
        <w:rPr>
          <w:sz w:val="24"/>
          <w:szCs w:val="24"/>
        </w:rPr>
      </w:pPr>
      <w:bookmarkStart w:id="175" w:name="_Toc28667"/>
      <w:bookmarkStart w:id="176" w:name="_Toc6701"/>
      <w:bookmarkStart w:id="177" w:name="_Toc26089"/>
      <w:bookmarkStart w:id="178" w:name="_Toc15767"/>
      <w:bookmarkStart w:id="179" w:name="_Toc12907"/>
      <w:r>
        <w:rPr>
          <w:rFonts w:hint="eastAsia"/>
          <w:sz w:val="24"/>
          <w:szCs w:val="24"/>
        </w:rPr>
        <w:t>用户信用评估／审核</w:t>
      </w:r>
      <w:bookmarkEnd w:id="175"/>
      <w:bookmarkEnd w:id="176"/>
      <w:bookmarkEnd w:id="177"/>
      <w:bookmarkEnd w:id="178"/>
      <w:bookmarkEnd w:id="17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根据用户提交的资质材料首先进行真实性审核，对于提交完全真实信息的用户，给予V认证（真实客户身份认证）；后期根据该用户在海达网的活跃度，交易完成情况，评价反馈等一系列考核条件，对该用户进行实时的降级升级或惩罚降级。（详见后台客户管理办法）。</w:t>
      </w:r>
    </w:p>
    <w:p>
      <w:pPr>
        <w:pStyle w:val="4"/>
        <w:pageBreakBefore w:val="0"/>
        <w:kinsoku/>
        <w:wordWrap/>
        <w:overflowPunct/>
        <w:topLinePunct w:val="0"/>
        <w:bidi w:val="0"/>
        <w:snapToGrid/>
        <w:spacing w:line="360" w:lineRule="auto"/>
        <w:ind w:right="0" w:rightChars="0"/>
        <w:textAlignment w:val="auto"/>
        <w:rPr>
          <w:sz w:val="24"/>
          <w:szCs w:val="24"/>
        </w:rPr>
      </w:pPr>
      <w:bookmarkStart w:id="180" w:name="_Toc32296"/>
      <w:bookmarkStart w:id="181" w:name="_Toc16295"/>
      <w:bookmarkStart w:id="182" w:name="_Toc9779"/>
      <w:bookmarkStart w:id="183" w:name="_Toc10147"/>
      <w:bookmarkStart w:id="184" w:name="_Toc9468"/>
      <w:r>
        <w:rPr>
          <w:rFonts w:hint="eastAsia"/>
          <w:sz w:val="24"/>
          <w:szCs w:val="24"/>
        </w:rPr>
        <w:t>是否通过代理商</w:t>
      </w:r>
      <w:bookmarkEnd w:id="180"/>
      <w:bookmarkEnd w:id="181"/>
      <w:bookmarkEnd w:id="182"/>
      <w:bookmarkEnd w:id="183"/>
      <w:bookmarkEnd w:id="18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基于为方便代理商管理客户的目的，客户注册登录时勾选是否通过代理商</w:t>
      </w:r>
      <w:r>
        <w:rPr>
          <w:rFonts w:hint="eastAsia"/>
          <w:sz w:val="24"/>
          <w:szCs w:val="24"/>
          <w:lang w:val="en-US" w:eastAsia="zh-CN"/>
        </w:rPr>
        <w:t>邀请/推荐</w:t>
      </w:r>
      <w:r>
        <w:rPr>
          <w:rFonts w:hint="eastAsia"/>
          <w:sz w:val="24"/>
          <w:szCs w:val="24"/>
          <w:lang w:eastAsia="zh-CN"/>
        </w:rPr>
        <w:t>。</w:t>
      </w:r>
      <w:r>
        <w:rPr>
          <w:rFonts w:hint="eastAsia"/>
          <w:sz w:val="24"/>
          <w:szCs w:val="24"/>
        </w:rPr>
        <w:t>若是，选择对应国家的代理商，而推荐进入海达网的代理商能够获得相应的积分或虚拟货币的奖励。同时，根据客户注册时的所在国家，常用办公地址等有效信息，海达网后台可推荐对应国家代理商关注对应国家的客户。</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185" w:name="_Toc24831"/>
      <w:bookmarkStart w:id="186" w:name="_Toc18330"/>
      <w:bookmarkStart w:id="187" w:name="_Toc13883"/>
      <w:bookmarkStart w:id="188" w:name="_Toc1040"/>
      <w:bookmarkStart w:id="189" w:name="_Toc26006"/>
      <w:r>
        <w:rPr>
          <w:rFonts w:hint="eastAsia"/>
          <w:sz w:val="24"/>
          <w:szCs w:val="24"/>
        </w:rPr>
        <w:t>商品选型</w:t>
      </w:r>
      <w:bookmarkEnd w:id="185"/>
      <w:bookmarkEnd w:id="186"/>
      <w:bookmarkEnd w:id="187"/>
      <w:bookmarkEnd w:id="188"/>
      <w:bookmarkEnd w:id="189"/>
    </w:p>
    <w:p>
      <w:pPr>
        <w:pStyle w:val="4"/>
        <w:pageBreakBefore w:val="0"/>
        <w:kinsoku/>
        <w:wordWrap/>
        <w:overflowPunct/>
        <w:topLinePunct w:val="0"/>
        <w:bidi w:val="0"/>
        <w:snapToGrid/>
        <w:spacing w:line="360" w:lineRule="auto"/>
        <w:ind w:right="0" w:rightChars="0"/>
        <w:textAlignment w:val="auto"/>
        <w:rPr>
          <w:color w:val="000000" w:themeColor="text1"/>
          <w:sz w:val="24"/>
          <w:szCs w:val="24"/>
        </w:rPr>
      </w:pPr>
      <w:bookmarkStart w:id="190" w:name="_Toc31594"/>
      <w:bookmarkStart w:id="191" w:name="_Toc27602"/>
      <w:bookmarkStart w:id="192" w:name="_Toc17637"/>
      <w:bookmarkStart w:id="193" w:name="_Toc5101"/>
      <w:bookmarkStart w:id="194" w:name="_Toc28745"/>
      <w:r>
        <w:rPr>
          <w:rFonts w:hint="eastAsia"/>
          <w:color w:val="000000" w:themeColor="text1"/>
          <w:sz w:val="24"/>
          <w:szCs w:val="24"/>
          <w:lang w:val="en-US" w:eastAsia="zh-CN"/>
        </w:rPr>
        <w:t>自主</w:t>
      </w:r>
      <w:r>
        <w:rPr>
          <w:rFonts w:hint="eastAsia"/>
          <w:color w:val="000000" w:themeColor="text1"/>
          <w:sz w:val="24"/>
          <w:szCs w:val="24"/>
        </w:rPr>
        <w:t>选型</w:t>
      </w:r>
      <w:bookmarkEnd w:id="190"/>
      <w:bookmarkEnd w:id="191"/>
      <w:bookmarkEnd w:id="192"/>
      <w:bookmarkEnd w:id="193"/>
      <w:bookmarkEnd w:id="194"/>
    </w:p>
    <w:p>
      <w:pPr>
        <w:pageBreakBefore w:val="0"/>
        <w:kinsoku/>
        <w:wordWrap/>
        <w:overflowPunct/>
        <w:topLinePunct w:val="0"/>
        <w:bidi w:val="0"/>
        <w:snapToGrid/>
        <w:spacing w:line="360" w:lineRule="auto"/>
        <w:ind w:right="0" w:rightChars="0" w:firstLine="440"/>
        <w:textAlignment w:val="auto"/>
        <w:rPr>
          <w:rFonts w:hint="eastAsia"/>
          <w:sz w:val="24"/>
          <w:szCs w:val="24"/>
        </w:rPr>
      </w:pPr>
      <w:r>
        <w:rPr>
          <w:rFonts w:hint="eastAsia"/>
          <w:sz w:val="24"/>
          <w:szCs w:val="24"/>
        </w:rPr>
        <w:t>客户按照自己的需求自主选择产品，可以通过浏览产品分类（一、二、三、四级目录）和搜索服务来实现。通过在产品分类和搜素服务找出来的结果中，设立不同的筛选条件来帮助客户快速找到所需要的商品。搜索条件包括产品名称、产品代码、生产厂家等，筛选条件包括国际标准、规格、型号、材质、颜色等产品本身信息。</w:t>
      </w:r>
    </w:p>
    <w:p>
      <w:pPr>
        <w:pageBreakBefore w:val="0"/>
        <w:kinsoku/>
        <w:wordWrap/>
        <w:overflowPunct/>
        <w:topLinePunct w:val="0"/>
        <w:bidi w:val="0"/>
        <w:snapToGrid/>
        <w:spacing w:line="360" w:lineRule="auto"/>
        <w:ind w:right="0" w:rightChars="0" w:firstLine="440"/>
        <w:textAlignment w:val="auto"/>
        <w:rPr>
          <w:rFonts w:hint="eastAsia"/>
          <w:strike/>
          <w:sz w:val="24"/>
          <w:szCs w:val="24"/>
          <w:rPrChange w:id="1397" w:author="wl" w:date="2016-09-20T10:29:58Z">
            <w:rPr>
              <w:rFonts w:hint="eastAsia"/>
              <w:sz w:val="24"/>
              <w:szCs w:val="24"/>
            </w:rPr>
          </w:rPrChange>
        </w:rPr>
      </w:pPr>
      <w:r>
        <w:rPr>
          <w:rFonts w:hint="eastAsia"/>
          <w:strike/>
          <w:sz w:val="24"/>
          <w:szCs w:val="24"/>
          <w:rPrChange w:id="1398" w:author="wl" w:date="2016-09-20T10:29:58Z">
            <w:rPr>
              <w:rFonts w:hint="eastAsia"/>
              <w:sz w:val="24"/>
              <w:szCs w:val="24"/>
            </w:rPr>
          </w:rPrChange>
        </w:rPr>
        <w:t>对于需要整套工程物资的客户，在网站首页提供“工程物资套餐”选项，这个选项应该是在有了一定大数据的情况下更好做，或者干脆要出一些选择方案，这个体现在网站是一个小小的提示框即可。客户通过此接口进入到不同工程的选项，例如：房屋建造、道路建造等等，在每个工程中提供建造此工程所必需的产品，主要保证所列产品类型的完整性，客户可根据此套餐删减产品以及改变所需数量等信息。最后，在大数据的采集完善到一定程度时，再对此项内容进行修改和完善等。</w:t>
      </w:r>
      <w:ins w:id="1399" w:author="wl" w:date="2016-09-20T10:30:31Z">
        <w:r>
          <w:rPr>
            <w:rFonts w:hint="eastAsia"/>
            <w:strike w:val="0"/>
            <w:sz w:val="24"/>
            <w:szCs w:val="24"/>
            <w:lang w:eastAsia="zh-CN"/>
            <w:rPrChange w:id="1400" w:author="wl" w:date="2016-09-20T10:30:40Z">
              <w:rPr>
                <w:rFonts w:hint="eastAsia"/>
                <w:strike/>
                <w:sz w:val="24"/>
                <w:szCs w:val="24"/>
                <w:lang w:eastAsia="zh-CN"/>
              </w:rPr>
            </w:rPrChange>
          </w:rPr>
          <w:t>（</w:t>
        </w:r>
      </w:ins>
      <w:ins w:id="1401" w:author="wl" w:date="2016-09-20T10:30:03Z">
        <w:r>
          <w:rPr>
            <w:rFonts w:hint="eastAsia"/>
            <w:strike w:val="0"/>
            <w:sz w:val="24"/>
            <w:szCs w:val="24"/>
            <w:u w:val="none"/>
            <w:lang w:val="en-US" w:eastAsia="zh-CN"/>
            <w:rPrChange w:id="1402" w:author="wl" w:date="2016-09-20T10:30:22Z">
              <w:rPr>
                <w:rFonts w:hint="eastAsia"/>
                <w:strike/>
                <w:sz w:val="24"/>
                <w:szCs w:val="24"/>
                <w:lang w:val="en-US" w:eastAsia="zh-CN"/>
              </w:rPr>
            </w:rPrChange>
          </w:rPr>
          <w:t>此版块</w:t>
        </w:r>
      </w:ins>
      <w:ins w:id="1403" w:author="wl" w:date="2016-09-20T10:30:05Z">
        <w:r>
          <w:rPr>
            <w:rFonts w:hint="eastAsia"/>
            <w:strike w:val="0"/>
            <w:sz w:val="24"/>
            <w:szCs w:val="24"/>
            <w:u w:val="none"/>
            <w:lang w:val="en-US" w:eastAsia="zh-CN"/>
            <w:rPrChange w:id="1404" w:author="wl" w:date="2016-09-20T10:30:22Z">
              <w:rPr>
                <w:rFonts w:hint="eastAsia"/>
                <w:strike/>
                <w:sz w:val="24"/>
                <w:szCs w:val="24"/>
                <w:lang w:val="en-US" w:eastAsia="zh-CN"/>
              </w:rPr>
            </w:rPrChange>
          </w:rPr>
          <w:t>已</w:t>
        </w:r>
      </w:ins>
      <w:ins w:id="1405" w:author="wl" w:date="2016-09-20T10:30:07Z">
        <w:r>
          <w:rPr>
            <w:rFonts w:hint="eastAsia"/>
            <w:strike w:val="0"/>
            <w:sz w:val="24"/>
            <w:szCs w:val="24"/>
            <w:u w:val="none"/>
            <w:lang w:val="en-US" w:eastAsia="zh-CN"/>
            <w:rPrChange w:id="1406" w:author="wl" w:date="2016-09-20T10:30:22Z">
              <w:rPr>
                <w:rFonts w:hint="eastAsia"/>
                <w:strike/>
                <w:sz w:val="24"/>
                <w:szCs w:val="24"/>
                <w:lang w:val="en-US" w:eastAsia="zh-CN"/>
              </w:rPr>
            </w:rPrChange>
          </w:rPr>
          <w:t>融合</w:t>
        </w:r>
      </w:ins>
      <w:ins w:id="1407" w:author="wl" w:date="2016-09-20T10:30:09Z">
        <w:r>
          <w:rPr>
            <w:rFonts w:hint="eastAsia"/>
            <w:strike w:val="0"/>
            <w:sz w:val="24"/>
            <w:szCs w:val="24"/>
            <w:u w:val="none"/>
            <w:lang w:val="en-US" w:eastAsia="zh-CN"/>
            <w:rPrChange w:id="1408" w:author="wl" w:date="2016-09-20T10:30:22Z">
              <w:rPr>
                <w:rFonts w:hint="eastAsia"/>
                <w:strike/>
                <w:sz w:val="24"/>
                <w:szCs w:val="24"/>
                <w:lang w:val="en-US" w:eastAsia="zh-CN"/>
              </w:rPr>
            </w:rPrChange>
          </w:rPr>
          <w:t>进</w:t>
        </w:r>
      </w:ins>
      <w:ins w:id="1409" w:author="wl" w:date="2016-09-20T10:30:11Z">
        <w:r>
          <w:rPr>
            <w:rFonts w:hint="eastAsia"/>
            <w:strike w:val="0"/>
            <w:sz w:val="24"/>
            <w:szCs w:val="24"/>
            <w:u w:val="none"/>
            <w:lang w:val="en-US" w:eastAsia="zh-CN"/>
            <w:rPrChange w:id="1410" w:author="wl" w:date="2016-09-20T10:30:22Z">
              <w:rPr>
                <w:rFonts w:hint="eastAsia"/>
                <w:strike/>
                <w:sz w:val="24"/>
                <w:szCs w:val="24"/>
                <w:lang w:val="en-US" w:eastAsia="zh-CN"/>
              </w:rPr>
            </w:rPrChange>
          </w:rPr>
          <w:t>商品</w:t>
        </w:r>
      </w:ins>
      <w:ins w:id="1411" w:author="wl" w:date="2016-09-20T10:30:14Z">
        <w:r>
          <w:rPr>
            <w:rFonts w:hint="eastAsia"/>
            <w:strike w:val="0"/>
            <w:sz w:val="24"/>
            <w:szCs w:val="24"/>
            <w:u w:val="none"/>
            <w:lang w:val="en-US" w:eastAsia="zh-CN"/>
            <w:rPrChange w:id="1412" w:author="wl" w:date="2016-09-20T10:30:22Z">
              <w:rPr>
                <w:rFonts w:hint="eastAsia"/>
                <w:strike/>
                <w:sz w:val="24"/>
                <w:szCs w:val="24"/>
                <w:lang w:val="en-US" w:eastAsia="zh-CN"/>
              </w:rPr>
            </w:rPrChange>
          </w:rPr>
          <w:t>分类</w:t>
        </w:r>
      </w:ins>
      <w:ins w:id="1413" w:author="wl" w:date="2016-09-20T10:30:15Z">
        <w:r>
          <w:rPr>
            <w:rFonts w:hint="eastAsia"/>
            <w:strike w:val="0"/>
            <w:sz w:val="24"/>
            <w:szCs w:val="24"/>
            <w:u w:val="none"/>
            <w:lang w:val="en-US" w:eastAsia="zh-CN"/>
            <w:rPrChange w:id="1414" w:author="wl" w:date="2016-09-20T10:30:22Z">
              <w:rPr>
                <w:rFonts w:hint="eastAsia"/>
                <w:strike/>
                <w:sz w:val="24"/>
                <w:szCs w:val="24"/>
                <w:lang w:val="en-US" w:eastAsia="zh-CN"/>
              </w:rPr>
            </w:rPrChange>
          </w:rPr>
          <w:t>当中</w:t>
        </w:r>
      </w:ins>
      <w:ins w:id="1415" w:author="wl" w:date="2016-09-20T10:30:34Z">
        <w:r>
          <w:rPr>
            <w:rFonts w:hint="eastAsia"/>
            <w:strike w:val="0"/>
            <w:sz w:val="24"/>
            <w:szCs w:val="24"/>
            <w:u w:val="none"/>
            <w:lang w:val="en-US" w:eastAsia="zh-CN"/>
          </w:rPr>
          <w:t>）</w:t>
        </w:r>
      </w:ins>
    </w:p>
    <w:p>
      <w:pPr>
        <w:pStyle w:val="4"/>
        <w:pageBreakBefore w:val="0"/>
        <w:kinsoku/>
        <w:wordWrap/>
        <w:overflowPunct/>
        <w:topLinePunct w:val="0"/>
        <w:bidi w:val="0"/>
        <w:snapToGrid/>
        <w:spacing w:line="360" w:lineRule="auto"/>
        <w:ind w:right="0" w:rightChars="0"/>
        <w:textAlignment w:val="auto"/>
        <w:rPr>
          <w:rFonts w:hint="eastAsia" w:eastAsiaTheme="minorEastAsia"/>
          <w:sz w:val="24"/>
          <w:szCs w:val="24"/>
          <w:lang w:val="en-US" w:eastAsia="zh-CN"/>
        </w:rPr>
      </w:pPr>
      <w:bookmarkStart w:id="195" w:name="_Toc10277"/>
      <w:bookmarkStart w:id="196" w:name="_Toc27307"/>
      <w:bookmarkStart w:id="197" w:name="_Toc2915"/>
      <w:bookmarkStart w:id="198" w:name="_Toc4451"/>
      <w:bookmarkStart w:id="199" w:name="_Toc5916"/>
      <w:r>
        <w:rPr>
          <w:rFonts w:hint="eastAsia"/>
          <w:sz w:val="24"/>
          <w:szCs w:val="24"/>
          <w:lang w:val="en-US" w:eastAsia="zh-CN"/>
        </w:rPr>
        <w:t>快速选型</w:t>
      </w:r>
      <w:bookmarkEnd w:id="195"/>
      <w:bookmarkEnd w:id="196"/>
      <w:bookmarkEnd w:id="197"/>
      <w:bookmarkEnd w:id="198"/>
      <w:bookmarkEnd w:id="19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w:t>
      </w:r>
      <w:r>
        <w:rPr>
          <w:rFonts w:hint="eastAsia"/>
          <w:sz w:val="24"/>
          <w:szCs w:val="24"/>
          <w:lang w:val="en-US" w:eastAsia="zh-CN"/>
        </w:rPr>
        <w:t>利用搜索栏，根据产品分类的关键字分类法，输入关键字，即可搜索出对应的产品类型，供用户快速选型，关键字可以是模糊搜索，不需要太精确，这要求在分类和产品信息录入时就要对应的设置好关键字，要准确。</w:t>
      </w:r>
    </w:p>
    <w:p>
      <w:pPr>
        <w:pStyle w:val="4"/>
        <w:pageBreakBefore w:val="0"/>
        <w:kinsoku/>
        <w:wordWrap/>
        <w:overflowPunct/>
        <w:topLinePunct w:val="0"/>
        <w:bidi w:val="0"/>
        <w:snapToGrid/>
        <w:spacing w:line="360" w:lineRule="auto"/>
        <w:ind w:right="0" w:rightChars="0"/>
        <w:textAlignment w:val="auto"/>
        <w:rPr>
          <w:sz w:val="24"/>
          <w:szCs w:val="24"/>
        </w:rPr>
      </w:pPr>
      <w:bookmarkStart w:id="200" w:name="_Toc17254"/>
      <w:bookmarkStart w:id="201" w:name="_Toc21430"/>
      <w:bookmarkStart w:id="202" w:name="_Toc3783"/>
      <w:bookmarkStart w:id="203" w:name="_Toc20649"/>
      <w:bookmarkStart w:id="204" w:name="_Toc20136"/>
      <w:r>
        <w:rPr>
          <w:rFonts w:hint="eastAsia"/>
          <w:sz w:val="24"/>
          <w:szCs w:val="24"/>
        </w:rPr>
        <w:t>快速</w:t>
      </w:r>
      <w:r>
        <w:rPr>
          <w:rFonts w:hint="eastAsia"/>
          <w:sz w:val="24"/>
          <w:szCs w:val="24"/>
          <w:lang w:val="en-US" w:eastAsia="zh-CN"/>
        </w:rPr>
        <w:t>下单</w:t>
      </w:r>
      <w:bookmarkEnd w:id="200"/>
      <w:bookmarkEnd w:id="201"/>
      <w:bookmarkEnd w:id="202"/>
      <w:bookmarkEnd w:id="203"/>
      <w:bookmarkEnd w:id="20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对于老客户，“</w:t>
      </w:r>
      <w:r>
        <w:rPr>
          <w:rFonts w:hint="eastAsia"/>
          <w:sz w:val="24"/>
          <w:szCs w:val="24"/>
          <w:lang w:val="en-US" w:eastAsia="zh-CN"/>
        </w:rPr>
        <w:t>代码</w:t>
      </w:r>
      <w:r>
        <w:rPr>
          <w:rFonts w:hint="eastAsia"/>
          <w:sz w:val="24"/>
          <w:szCs w:val="24"/>
        </w:rPr>
        <w:t>快速</w:t>
      </w:r>
      <w:r>
        <w:rPr>
          <w:rFonts w:hint="eastAsia"/>
          <w:sz w:val="24"/>
          <w:szCs w:val="24"/>
          <w:lang w:val="en-US" w:eastAsia="zh-CN"/>
        </w:rPr>
        <w:t>下单</w:t>
      </w:r>
      <w:r>
        <w:rPr>
          <w:rFonts w:hint="eastAsia"/>
          <w:sz w:val="24"/>
          <w:szCs w:val="24"/>
        </w:rPr>
        <w:t>”的设定在极大程度上方便客户选择产品。通过输入产品代码和数量直接下单。初步设定入下图所示。《海达网产品代码管理办法》</w:t>
      </w:r>
    </w:p>
    <w:p>
      <w:pPr>
        <w:pageBreakBefore w:val="0"/>
        <w:kinsoku/>
        <w:wordWrap/>
        <w:overflowPunct/>
        <w:topLinePunct w:val="0"/>
        <w:bidi w:val="0"/>
        <w:snapToGrid/>
        <w:spacing w:line="360" w:lineRule="auto"/>
        <w:ind w:right="0" w:rightChars="0"/>
        <w:jc w:val="center"/>
        <w:textAlignment w:val="auto"/>
        <w:rPr>
          <w:sz w:val="24"/>
          <w:szCs w:val="24"/>
        </w:rPr>
      </w:pPr>
      <w:r>
        <w:rPr>
          <w:sz w:val="24"/>
          <w:szCs w:val="24"/>
        </w:rPr>
        <w:drawing>
          <wp:inline distT="0" distB="0" distL="0" distR="0">
            <wp:extent cx="2419985" cy="4152900"/>
            <wp:effectExtent l="0" t="0" r="184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23508" cy="4158229"/>
                    </a:xfrm>
                    <a:prstGeom prst="rect">
                      <a:avLst/>
                    </a:prstGeom>
                  </pic:spPr>
                </pic:pic>
              </a:graphicData>
            </a:graphic>
          </wp:inline>
        </w:drawing>
      </w:r>
    </w:p>
    <w:p>
      <w:pPr>
        <w:pageBreakBefore w:val="0"/>
        <w:kinsoku/>
        <w:wordWrap/>
        <w:overflowPunct/>
        <w:topLinePunct w:val="0"/>
        <w:bidi w:val="0"/>
        <w:snapToGrid/>
        <w:spacing w:line="360" w:lineRule="auto"/>
        <w:ind w:right="0" w:rightChars="0"/>
        <w:jc w:val="center"/>
        <w:textAlignment w:val="auto"/>
        <w:rPr>
          <w:sz w:val="24"/>
          <w:szCs w:val="24"/>
        </w:rPr>
      </w:pPr>
    </w:p>
    <w:p>
      <w:pPr>
        <w:pageBreakBefore w:val="0"/>
        <w:kinsoku/>
        <w:wordWrap/>
        <w:overflowPunct/>
        <w:topLinePunct w:val="0"/>
        <w:bidi w:val="0"/>
        <w:snapToGrid/>
        <w:spacing w:line="360" w:lineRule="auto"/>
        <w:ind w:right="0" w:rightChars="0" w:firstLine="440"/>
        <w:textAlignment w:val="auto"/>
        <w:rPr>
          <w:sz w:val="24"/>
          <w:szCs w:val="24"/>
        </w:rPr>
      </w:pPr>
      <w:r>
        <w:rPr>
          <w:rFonts w:hint="eastAsia"/>
          <w:sz w:val="24"/>
          <w:szCs w:val="24"/>
        </w:rPr>
        <w:t>第二种实现方式是</w:t>
      </w:r>
      <w:r>
        <w:rPr>
          <w:rFonts w:hint="eastAsia"/>
          <w:sz w:val="24"/>
          <w:szCs w:val="24"/>
          <w:lang w:val="en-US" w:eastAsia="zh-CN"/>
        </w:rPr>
        <w:t>购物历史下单，</w:t>
      </w:r>
      <w:r>
        <w:rPr>
          <w:rFonts w:hint="eastAsia"/>
          <w:sz w:val="24"/>
          <w:szCs w:val="24"/>
        </w:rPr>
        <w:t>客户通过历史订单选购产品</w:t>
      </w:r>
      <w:r>
        <w:rPr>
          <w:rFonts w:hint="eastAsia"/>
          <w:sz w:val="24"/>
          <w:szCs w:val="24"/>
          <w:lang w:val="en-US" w:eastAsia="zh-CN"/>
        </w:rPr>
        <w:t>下单</w:t>
      </w:r>
      <w:r>
        <w:rPr>
          <w:rFonts w:hint="eastAsia"/>
          <w:sz w:val="24"/>
          <w:szCs w:val="24"/>
        </w:rPr>
        <w:t>，海达网将客户的历史购买记录做好分类，方便客户选择所需商品，根据用户需求可直接点进去选择已购买过的产品。相对于输入商品编码，这种方式更加直观。</w:t>
      </w:r>
    </w:p>
    <w:p>
      <w:pPr>
        <w:pStyle w:val="4"/>
        <w:pageBreakBefore w:val="0"/>
        <w:kinsoku/>
        <w:wordWrap/>
        <w:overflowPunct/>
        <w:topLinePunct w:val="0"/>
        <w:bidi w:val="0"/>
        <w:snapToGrid/>
        <w:spacing w:line="360" w:lineRule="auto"/>
        <w:ind w:right="0" w:rightChars="0"/>
        <w:textAlignment w:val="auto"/>
        <w:rPr>
          <w:sz w:val="24"/>
          <w:szCs w:val="24"/>
        </w:rPr>
      </w:pPr>
      <w:bookmarkStart w:id="205" w:name="_Toc6250"/>
      <w:bookmarkStart w:id="206" w:name="_Toc4121"/>
      <w:bookmarkStart w:id="207" w:name="_Toc30037"/>
      <w:bookmarkStart w:id="208" w:name="_Toc18336"/>
      <w:bookmarkStart w:id="209" w:name="_Toc23858"/>
      <w:r>
        <w:rPr>
          <w:rFonts w:hint="eastAsia"/>
          <w:sz w:val="24"/>
          <w:szCs w:val="24"/>
        </w:rPr>
        <w:t>上传询价单</w:t>
      </w:r>
      <w:bookmarkEnd w:id="205"/>
      <w:bookmarkEnd w:id="206"/>
      <w:bookmarkEnd w:id="207"/>
      <w:bookmarkEnd w:id="208"/>
      <w:bookmarkEnd w:id="20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要使用此功能，先注册（省去询价单中关于客户信息等内容）。此端口相当于传统业务，为不清楚网站内容或者第一次使用网站的以及需要海达网不覆盖的产品的客户提供较便利的服务。在其上传询价单（海达网提供的word模版或者在线填写，也可以直接是上传excel、word或者pdf格式的询价单）之后，海达网自动分配相应的客服人员进行传统报价，利用网站资源进行传统方式达成交易</w:t>
      </w:r>
      <w:ins w:id="1416" w:author="wl" w:date="2016-09-20T10:48:03Z">
        <w:r>
          <w:rPr>
            <w:rFonts w:hint="eastAsia"/>
            <w:sz w:val="24"/>
            <w:szCs w:val="24"/>
            <w:lang w:eastAsia="zh-CN"/>
          </w:rPr>
          <w:t>，</w:t>
        </w:r>
      </w:ins>
      <w:ins w:id="1417" w:author="wl" w:date="2016-09-20T10:48:05Z">
        <w:r>
          <w:rPr>
            <w:rFonts w:hint="eastAsia"/>
            <w:sz w:val="24"/>
            <w:szCs w:val="24"/>
            <w:lang w:val="en-US" w:eastAsia="zh-CN"/>
          </w:rPr>
          <w:t>客服</w:t>
        </w:r>
      </w:ins>
      <w:ins w:id="1418" w:author="wl" w:date="2016-09-20T10:48:06Z">
        <w:r>
          <w:rPr>
            <w:rFonts w:hint="eastAsia"/>
            <w:sz w:val="24"/>
            <w:szCs w:val="24"/>
            <w:lang w:val="en-US" w:eastAsia="zh-CN"/>
          </w:rPr>
          <w:t>全程</w:t>
        </w:r>
      </w:ins>
      <w:ins w:id="1419" w:author="wl" w:date="2016-09-20T10:48:09Z">
        <w:r>
          <w:rPr>
            <w:rFonts w:hint="eastAsia"/>
            <w:sz w:val="24"/>
            <w:szCs w:val="24"/>
            <w:lang w:val="en-US" w:eastAsia="zh-CN"/>
          </w:rPr>
          <w:t>跟踪，</w:t>
        </w:r>
      </w:ins>
      <w:ins w:id="1420" w:author="wl" w:date="2016-09-20T10:48:18Z">
        <w:r>
          <w:rPr>
            <w:rFonts w:hint="eastAsia"/>
            <w:sz w:val="24"/>
            <w:szCs w:val="24"/>
            <w:lang w:val="en-US" w:eastAsia="zh-CN"/>
          </w:rPr>
          <w:t>根据</w:t>
        </w:r>
      </w:ins>
      <w:ins w:id="1421" w:author="wl" w:date="2016-09-20T10:48:19Z">
        <w:r>
          <w:rPr>
            <w:rFonts w:hint="eastAsia"/>
            <w:sz w:val="24"/>
            <w:szCs w:val="24"/>
            <w:lang w:val="en-US" w:eastAsia="zh-CN"/>
          </w:rPr>
          <w:t>进度</w:t>
        </w:r>
      </w:ins>
      <w:ins w:id="1422" w:author="wl" w:date="2016-09-20T10:48:20Z">
        <w:r>
          <w:rPr>
            <w:rFonts w:hint="eastAsia"/>
            <w:sz w:val="24"/>
            <w:szCs w:val="24"/>
            <w:lang w:val="en-US" w:eastAsia="zh-CN"/>
          </w:rPr>
          <w:t>实时与</w:t>
        </w:r>
      </w:ins>
      <w:ins w:id="1423" w:author="wl" w:date="2016-09-20T10:48:22Z">
        <w:r>
          <w:rPr>
            <w:rFonts w:hint="eastAsia"/>
            <w:sz w:val="24"/>
            <w:szCs w:val="24"/>
            <w:lang w:val="en-US" w:eastAsia="zh-CN"/>
          </w:rPr>
          <w:t>客户</w:t>
        </w:r>
      </w:ins>
      <w:ins w:id="1424" w:author="wl" w:date="2016-09-20T10:48:23Z">
        <w:r>
          <w:rPr>
            <w:rFonts w:hint="eastAsia"/>
            <w:sz w:val="24"/>
            <w:szCs w:val="24"/>
            <w:lang w:val="en-US" w:eastAsia="zh-CN"/>
          </w:rPr>
          <w:t>保持</w:t>
        </w:r>
      </w:ins>
      <w:ins w:id="1425" w:author="wl" w:date="2016-09-20T10:48:24Z">
        <w:r>
          <w:rPr>
            <w:rFonts w:hint="eastAsia"/>
            <w:sz w:val="24"/>
            <w:szCs w:val="24"/>
            <w:lang w:val="en-US" w:eastAsia="zh-CN"/>
          </w:rPr>
          <w:t>邮件和</w:t>
        </w:r>
      </w:ins>
      <w:ins w:id="1426" w:author="wl" w:date="2016-09-20T10:48:25Z">
        <w:r>
          <w:rPr>
            <w:rFonts w:hint="eastAsia"/>
            <w:sz w:val="24"/>
            <w:szCs w:val="24"/>
            <w:lang w:val="en-US" w:eastAsia="zh-CN"/>
          </w:rPr>
          <w:t>电话</w:t>
        </w:r>
      </w:ins>
      <w:ins w:id="1427" w:author="wl" w:date="2016-09-20T10:48:26Z">
        <w:r>
          <w:rPr>
            <w:rFonts w:hint="eastAsia"/>
            <w:sz w:val="24"/>
            <w:szCs w:val="24"/>
            <w:lang w:val="en-US" w:eastAsia="zh-CN"/>
          </w:rPr>
          <w:t>的</w:t>
        </w:r>
      </w:ins>
      <w:ins w:id="1428" w:author="wl" w:date="2016-09-20T10:48:27Z">
        <w:r>
          <w:rPr>
            <w:rFonts w:hint="eastAsia"/>
            <w:sz w:val="24"/>
            <w:szCs w:val="24"/>
            <w:lang w:val="en-US" w:eastAsia="zh-CN"/>
          </w:rPr>
          <w:t>联系</w:t>
        </w:r>
      </w:ins>
      <w:r>
        <w:rPr>
          <w:rFonts w:hint="eastAsia"/>
          <w:sz w:val="24"/>
          <w:szCs w:val="24"/>
        </w:rPr>
        <w:t>，这是对传统方式的一种网络式延续，照顾用户习惯等。</w:t>
      </w:r>
      <w:ins w:id="1429" w:author="wl" w:date="2016-09-20T10:48:40Z">
        <w:r>
          <w:rPr>
            <w:rFonts w:hint="eastAsia"/>
            <w:sz w:val="24"/>
            <w:szCs w:val="24"/>
            <w:lang w:val="en-US" w:eastAsia="zh-CN"/>
          </w:rPr>
          <w:t>最终</w:t>
        </w:r>
      </w:ins>
      <w:ins w:id="1430" w:author="wl" w:date="2016-09-20T10:48:41Z">
        <w:r>
          <w:rPr>
            <w:rFonts w:hint="eastAsia"/>
            <w:sz w:val="24"/>
            <w:szCs w:val="24"/>
            <w:lang w:val="en-US" w:eastAsia="zh-CN"/>
          </w:rPr>
          <w:t>目的</w:t>
        </w:r>
      </w:ins>
      <w:ins w:id="1431" w:author="wl" w:date="2016-09-20T10:48:42Z">
        <w:r>
          <w:rPr>
            <w:rFonts w:hint="eastAsia"/>
            <w:sz w:val="24"/>
            <w:szCs w:val="24"/>
            <w:lang w:val="en-US" w:eastAsia="zh-CN"/>
          </w:rPr>
          <w:t>引导</w:t>
        </w:r>
      </w:ins>
      <w:ins w:id="1432" w:author="wl" w:date="2016-09-20T10:48:43Z">
        <w:r>
          <w:rPr>
            <w:rFonts w:hint="eastAsia"/>
            <w:sz w:val="24"/>
            <w:szCs w:val="24"/>
            <w:lang w:val="en-US" w:eastAsia="zh-CN"/>
          </w:rPr>
          <w:t>用户</w:t>
        </w:r>
      </w:ins>
      <w:ins w:id="1433" w:author="wl" w:date="2016-09-20T10:48:46Z">
        <w:r>
          <w:rPr>
            <w:rFonts w:hint="eastAsia"/>
            <w:sz w:val="24"/>
            <w:szCs w:val="24"/>
            <w:lang w:val="en-US" w:eastAsia="zh-CN"/>
          </w:rPr>
          <w:t>使用</w:t>
        </w:r>
      </w:ins>
      <w:ins w:id="1434" w:author="wl" w:date="2016-09-20T10:48:52Z">
        <w:r>
          <w:rPr>
            <w:rFonts w:hint="eastAsia"/>
            <w:sz w:val="24"/>
            <w:szCs w:val="24"/>
            <w:lang w:val="en-US" w:eastAsia="zh-CN"/>
          </w:rPr>
          <w:t>自主</w:t>
        </w:r>
      </w:ins>
      <w:ins w:id="1435" w:author="wl" w:date="2016-09-20T10:48:53Z">
        <w:r>
          <w:rPr>
            <w:rFonts w:hint="eastAsia"/>
            <w:sz w:val="24"/>
            <w:szCs w:val="24"/>
            <w:lang w:val="en-US" w:eastAsia="zh-CN"/>
          </w:rPr>
          <w:t>选型</w:t>
        </w:r>
      </w:ins>
      <w:ins w:id="1436" w:author="wl" w:date="2016-09-20T10:48:55Z">
        <w:r>
          <w:rPr>
            <w:rFonts w:hint="eastAsia"/>
            <w:sz w:val="24"/>
            <w:szCs w:val="24"/>
            <w:lang w:val="en-US" w:eastAsia="zh-CN"/>
          </w:rPr>
          <w:t>下单</w:t>
        </w:r>
      </w:ins>
      <w:ins w:id="1437" w:author="wl" w:date="2016-09-20T10:48:56Z">
        <w:r>
          <w:rPr>
            <w:rFonts w:hint="eastAsia"/>
            <w:sz w:val="24"/>
            <w:szCs w:val="24"/>
            <w:lang w:val="en-US" w:eastAsia="zh-CN"/>
          </w:rPr>
          <w:t>。</w:t>
        </w:r>
      </w:ins>
    </w:p>
    <w:p>
      <w:pPr>
        <w:pStyle w:val="4"/>
        <w:pageBreakBefore w:val="0"/>
        <w:kinsoku/>
        <w:wordWrap/>
        <w:overflowPunct/>
        <w:topLinePunct w:val="0"/>
        <w:bidi w:val="0"/>
        <w:snapToGrid/>
        <w:spacing w:line="360" w:lineRule="auto"/>
        <w:ind w:right="0" w:rightChars="0"/>
        <w:textAlignment w:val="auto"/>
        <w:rPr>
          <w:color w:val="000000" w:themeColor="text1"/>
          <w:sz w:val="24"/>
          <w:szCs w:val="24"/>
        </w:rPr>
      </w:pPr>
      <w:bookmarkStart w:id="210" w:name="_Toc3814"/>
      <w:bookmarkStart w:id="211" w:name="_Toc19291"/>
      <w:bookmarkStart w:id="212" w:name="_Toc32060"/>
      <w:bookmarkStart w:id="213" w:name="_Toc17980"/>
      <w:bookmarkStart w:id="214" w:name="_Toc18589"/>
      <w:r>
        <w:rPr>
          <w:rFonts w:hint="eastAsia"/>
          <w:color w:val="000000" w:themeColor="text1"/>
          <w:sz w:val="24"/>
          <w:szCs w:val="24"/>
        </w:rPr>
        <w:t>商品代购</w:t>
      </w:r>
      <w:bookmarkEnd w:id="210"/>
      <w:bookmarkEnd w:id="211"/>
      <w:bookmarkEnd w:id="212"/>
      <w:bookmarkEnd w:id="213"/>
      <w:bookmarkEnd w:id="214"/>
      <w:r>
        <w:rPr>
          <w:rFonts w:hint="eastAsia"/>
          <w:color w:val="000000" w:themeColor="text1"/>
          <w:sz w:val="24"/>
          <w:szCs w:val="24"/>
        </w:rPr>
        <w:t xml:space="preserve"> </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目的在于为用户提供一个代购渠道，满足用户对于不同产品的需求 （海达网不能覆盖的或者用户不满意海达网的商品）。设想在网站主页，提供一个代购接口和账户，可以链接到国内常用的电商平台，包括：</w:t>
      </w:r>
    </w:p>
    <w:p>
      <w:pPr>
        <w:pageBreakBefore w:val="0"/>
        <w:kinsoku/>
        <w:wordWrap/>
        <w:overflowPunct/>
        <w:topLinePunct w:val="0"/>
        <w:bidi w:val="0"/>
        <w:snapToGrid/>
        <w:spacing w:line="360" w:lineRule="auto"/>
        <w:ind w:right="0" w:rightChars="0"/>
        <w:textAlignment w:val="auto"/>
        <w:rPr>
          <w:color w:val="000000" w:themeColor="text1"/>
          <w:sz w:val="24"/>
          <w:szCs w:val="24"/>
        </w:rPr>
      </w:pPr>
      <w:r>
        <w:rPr>
          <w:rFonts w:hint="eastAsia"/>
          <w:color w:val="000000" w:themeColor="text1"/>
          <w:sz w:val="24"/>
          <w:szCs w:val="24"/>
        </w:rPr>
        <w:t xml:space="preserve">  淘宝（</w:t>
      </w:r>
      <w:r>
        <w:rPr>
          <w:color w:val="000000" w:themeColor="text1"/>
          <w:sz w:val="24"/>
          <w:szCs w:val="24"/>
        </w:rPr>
        <w:fldChar w:fldCharType="begin"/>
      </w:r>
      <w:r>
        <w:rPr>
          <w:color w:val="000000" w:themeColor="text1"/>
          <w:sz w:val="24"/>
          <w:szCs w:val="24"/>
        </w:rPr>
        <w:instrText xml:space="preserve"> HYPERLINK "https://www.taobao.com/" </w:instrText>
      </w:r>
      <w:r>
        <w:rPr>
          <w:color w:val="000000" w:themeColor="text1"/>
          <w:sz w:val="24"/>
          <w:szCs w:val="24"/>
        </w:rPr>
        <w:fldChar w:fldCharType="separate"/>
      </w:r>
      <w:r>
        <w:rPr>
          <w:rStyle w:val="28"/>
          <w:color w:val="000000" w:themeColor="text1"/>
          <w:sz w:val="24"/>
          <w:szCs w:val="24"/>
        </w:rPr>
        <w:t>https://www.taobao.com/</w:t>
      </w:r>
      <w:r>
        <w:rPr>
          <w:rStyle w:val="28"/>
          <w:color w:val="000000" w:themeColor="text1"/>
          <w:sz w:val="24"/>
          <w:szCs w:val="24"/>
        </w:rPr>
        <w:fldChar w:fldCharType="end"/>
      </w:r>
      <w:r>
        <w:rPr>
          <w:rFonts w:hint="eastAsia"/>
          <w:color w:val="000000" w:themeColor="text1"/>
          <w:sz w:val="24"/>
          <w:szCs w:val="24"/>
        </w:rPr>
        <w:t xml:space="preserve">）； </w:t>
      </w:r>
    </w:p>
    <w:p>
      <w:pPr>
        <w:pageBreakBefore w:val="0"/>
        <w:kinsoku/>
        <w:wordWrap/>
        <w:overflowPunct/>
        <w:topLinePunct w:val="0"/>
        <w:bidi w:val="0"/>
        <w:snapToGrid/>
        <w:spacing w:line="360" w:lineRule="auto"/>
        <w:ind w:right="0" w:rightChars="0"/>
        <w:textAlignment w:val="auto"/>
        <w:rPr>
          <w:color w:val="000000" w:themeColor="text1"/>
          <w:sz w:val="24"/>
          <w:szCs w:val="24"/>
        </w:rPr>
      </w:pPr>
      <w:r>
        <w:rPr>
          <w:rFonts w:hint="eastAsia"/>
          <w:color w:val="000000" w:themeColor="text1"/>
          <w:sz w:val="24"/>
          <w:szCs w:val="24"/>
        </w:rPr>
        <w:t xml:space="preserve">  京东（</w:t>
      </w:r>
      <w:r>
        <w:rPr>
          <w:color w:val="000000" w:themeColor="text1"/>
          <w:sz w:val="24"/>
          <w:szCs w:val="24"/>
        </w:rPr>
        <w:fldChar w:fldCharType="begin"/>
      </w:r>
      <w:r>
        <w:rPr>
          <w:color w:val="000000" w:themeColor="text1"/>
          <w:sz w:val="24"/>
          <w:szCs w:val="24"/>
        </w:rPr>
        <w:instrText xml:space="preserve"> HYPERLINK "http://www.jd.com/" </w:instrText>
      </w:r>
      <w:r>
        <w:rPr>
          <w:color w:val="000000" w:themeColor="text1"/>
          <w:sz w:val="24"/>
          <w:szCs w:val="24"/>
        </w:rPr>
        <w:fldChar w:fldCharType="separate"/>
      </w:r>
      <w:r>
        <w:rPr>
          <w:rStyle w:val="28"/>
          <w:color w:val="000000" w:themeColor="text1"/>
          <w:sz w:val="24"/>
          <w:szCs w:val="24"/>
        </w:rPr>
        <w:t>http://www.jd.com/</w:t>
      </w:r>
      <w:r>
        <w:rPr>
          <w:rStyle w:val="28"/>
          <w:color w:val="000000" w:themeColor="text1"/>
          <w:sz w:val="24"/>
          <w:szCs w:val="24"/>
        </w:rPr>
        <w:fldChar w:fldCharType="end"/>
      </w:r>
      <w:r>
        <w:rPr>
          <w:rFonts w:hint="eastAsia"/>
          <w:color w:val="000000" w:themeColor="text1"/>
          <w:sz w:val="24"/>
          <w:szCs w:val="24"/>
        </w:rPr>
        <w:t xml:space="preserve">）； </w:t>
      </w:r>
    </w:p>
    <w:p>
      <w:pPr>
        <w:pageBreakBefore w:val="0"/>
        <w:kinsoku/>
        <w:wordWrap/>
        <w:overflowPunct/>
        <w:topLinePunct w:val="0"/>
        <w:bidi w:val="0"/>
        <w:snapToGrid/>
        <w:spacing w:line="360" w:lineRule="auto"/>
        <w:ind w:right="0" w:rightChars="0"/>
        <w:textAlignment w:val="auto"/>
        <w:rPr>
          <w:color w:val="000000" w:themeColor="text1"/>
          <w:sz w:val="24"/>
          <w:szCs w:val="24"/>
        </w:rPr>
      </w:pPr>
      <w:r>
        <w:rPr>
          <w:rFonts w:hint="eastAsia"/>
          <w:color w:val="000000" w:themeColor="text1"/>
          <w:sz w:val="24"/>
          <w:szCs w:val="24"/>
        </w:rPr>
        <w:t xml:space="preserve">  当当网（</w:t>
      </w:r>
      <w:r>
        <w:rPr>
          <w:color w:val="000000" w:themeColor="text1"/>
          <w:sz w:val="24"/>
          <w:szCs w:val="24"/>
        </w:rPr>
        <w:fldChar w:fldCharType="begin"/>
      </w:r>
      <w:r>
        <w:rPr>
          <w:color w:val="000000" w:themeColor="text1"/>
          <w:sz w:val="24"/>
          <w:szCs w:val="24"/>
        </w:rPr>
        <w:instrText xml:space="preserve"> HYPERLINK "http://www.dangdang.com/" </w:instrText>
      </w:r>
      <w:r>
        <w:rPr>
          <w:color w:val="000000" w:themeColor="text1"/>
          <w:sz w:val="24"/>
          <w:szCs w:val="24"/>
        </w:rPr>
        <w:fldChar w:fldCharType="separate"/>
      </w:r>
      <w:r>
        <w:rPr>
          <w:rStyle w:val="28"/>
          <w:color w:val="000000" w:themeColor="text1"/>
          <w:sz w:val="24"/>
          <w:szCs w:val="24"/>
        </w:rPr>
        <w:t>http://www.dangdang.com/</w:t>
      </w:r>
      <w:r>
        <w:rPr>
          <w:rStyle w:val="28"/>
          <w:color w:val="000000" w:themeColor="text1"/>
          <w:sz w:val="24"/>
          <w:szCs w:val="24"/>
        </w:rPr>
        <w:fldChar w:fldCharType="end"/>
      </w:r>
      <w:r>
        <w:rPr>
          <w:rFonts w:hint="eastAsia"/>
          <w:color w:val="000000" w:themeColor="text1"/>
          <w:sz w:val="24"/>
          <w:szCs w:val="24"/>
        </w:rPr>
        <w:t>）；</w:t>
      </w:r>
    </w:p>
    <w:p>
      <w:pPr>
        <w:pageBreakBefore w:val="0"/>
        <w:kinsoku/>
        <w:wordWrap/>
        <w:overflowPunct/>
        <w:topLinePunct w:val="0"/>
        <w:bidi w:val="0"/>
        <w:snapToGrid/>
        <w:spacing w:line="360" w:lineRule="auto"/>
        <w:ind w:right="0" w:rightChars="0"/>
        <w:textAlignment w:val="auto"/>
        <w:rPr>
          <w:color w:val="000000" w:themeColor="text1"/>
          <w:sz w:val="24"/>
          <w:szCs w:val="24"/>
        </w:rPr>
      </w:pPr>
      <w:r>
        <w:rPr>
          <w:rFonts w:hint="eastAsia"/>
          <w:color w:val="000000" w:themeColor="text1"/>
          <w:sz w:val="24"/>
          <w:szCs w:val="24"/>
        </w:rPr>
        <w:t xml:space="preserve">  亚马逊（</w:t>
      </w:r>
      <w:r>
        <w:rPr>
          <w:color w:val="000000" w:themeColor="text1"/>
          <w:sz w:val="24"/>
          <w:szCs w:val="24"/>
        </w:rPr>
        <w:fldChar w:fldCharType="begin"/>
      </w:r>
      <w:r>
        <w:rPr>
          <w:color w:val="000000" w:themeColor="text1"/>
          <w:sz w:val="24"/>
          <w:szCs w:val="24"/>
        </w:rPr>
        <w:instrText xml:space="preserve"> HYPERLINK "https://www.amazon.cn/" </w:instrText>
      </w:r>
      <w:r>
        <w:rPr>
          <w:color w:val="000000" w:themeColor="text1"/>
          <w:sz w:val="24"/>
          <w:szCs w:val="24"/>
        </w:rPr>
        <w:fldChar w:fldCharType="separate"/>
      </w:r>
      <w:r>
        <w:rPr>
          <w:rStyle w:val="28"/>
          <w:color w:val="000000" w:themeColor="text1"/>
          <w:sz w:val="24"/>
          <w:szCs w:val="24"/>
        </w:rPr>
        <w:t>https://www.amazon.cn/</w:t>
      </w:r>
      <w:r>
        <w:rPr>
          <w:rStyle w:val="28"/>
          <w:color w:val="000000" w:themeColor="text1"/>
          <w:sz w:val="24"/>
          <w:szCs w:val="24"/>
        </w:rPr>
        <w:fldChar w:fldCharType="end"/>
      </w:r>
      <w:r>
        <w:rPr>
          <w:rFonts w:hint="eastAsia"/>
          <w:color w:val="000000" w:themeColor="text1"/>
          <w:sz w:val="24"/>
          <w:szCs w:val="24"/>
        </w:rPr>
        <w:t>）</w:t>
      </w:r>
    </w:p>
    <w:p>
      <w:pPr>
        <w:pageBreakBefore w:val="0"/>
        <w:kinsoku/>
        <w:wordWrap/>
        <w:overflowPunct/>
        <w:topLinePunct w:val="0"/>
        <w:bidi w:val="0"/>
        <w:snapToGrid/>
        <w:spacing w:line="360" w:lineRule="auto"/>
        <w:ind w:right="0" w:rightChars="0"/>
        <w:textAlignment w:val="auto"/>
        <w:rPr>
          <w:color w:val="000000" w:themeColor="text1"/>
          <w:sz w:val="24"/>
          <w:szCs w:val="24"/>
        </w:rPr>
      </w:pPr>
      <w:r>
        <w:rPr>
          <w:rFonts w:hint="eastAsia"/>
          <w:sz w:val="24"/>
          <w:szCs w:val="24"/>
        </w:rPr>
        <w:t>等网站。要求在购买时务必索要并填好其购买货物的尺寸、重量等重要元素（模拟装箱用）。其购买的货物</w:t>
      </w:r>
      <w:r>
        <w:rPr>
          <w:rFonts w:hint="eastAsia"/>
          <w:color w:val="000000" w:themeColor="text1"/>
          <w:sz w:val="24"/>
          <w:szCs w:val="24"/>
        </w:rPr>
        <w:t>由海达网垫付、代检，显示在购物车中，最后随同其在海达网选购的货物一并模拟装箱并运输。</w:t>
      </w:r>
    </w:p>
    <w:p>
      <w:pPr>
        <w:pStyle w:val="4"/>
        <w:pageBreakBefore w:val="0"/>
        <w:kinsoku/>
        <w:wordWrap/>
        <w:overflowPunct/>
        <w:topLinePunct w:val="0"/>
        <w:bidi w:val="0"/>
        <w:snapToGrid/>
        <w:spacing w:line="360" w:lineRule="auto"/>
        <w:ind w:right="0" w:rightChars="0"/>
        <w:textAlignment w:val="auto"/>
        <w:rPr>
          <w:sz w:val="24"/>
          <w:szCs w:val="24"/>
        </w:rPr>
      </w:pPr>
      <w:bookmarkStart w:id="215" w:name="_Toc6070"/>
      <w:bookmarkStart w:id="216" w:name="_Toc30477"/>
      <w:bookmarkStart w:id="217" w:name="_Toc346"/>
      <w:bookmarkStart w:id="218" w:name="_Toc8142"/>
      <w:bookmarkStart w:id="219" w:name="_Toc8802"/>
      <w:r>
        <w:rPr>
          <w:rFonts w:hint="eastAsia"/>
          <w:sz w:val="24"/>
          <w:szCs w:val="24"/>
        </w:rPr>
        <w:t>报价单/预算单转化</w:t>
      </w:r>
      <w:bookmarkEnd w:id="215"/>
      <w:bookmarkEnd w:id="216"/>
      <w:bookmarkEnd w:id="217"/>
      <w:bookmarkEnd w:id="218"/>
      <w:bookmarkEnd w:id="219"/>
    </w:p>
    <w:p>
      <w:pPr>
        <w:pageBreakBefore w:val="0"/>
        <w:kinsoku/>
        <w:wordWrap/>
        <w:overflowPunct/>
        <w:topLinePunct w:val="0"/>
        <w:bidi w:val="0"/>
        <w:snapToGrid/>
        <w:spacing w:line="360" w:lineRule="auto"/>
        <w:ind w:right="0" w:rightChars="0"/>
        <w:textAlignment w:val="auto"/>
        <w:rPr>
          <w:sz w:val="24"/>
          <w:szCs w:val="24"/>
        </w:rPr>
      </w:pPr>
      <w:r>
        <w:rPr>
          <w:rFonts w:hint="eastAsia"/>
          <w:color w:val="000000" w:themeColor="text1"/>
          <w:sz w:val="24"/>
          <w:szCs w:val="24"/>
        </w:rPr>
        <w:t>在商品选型</w:t>
      </w:r>
      <w:r>
        <w:rPr>
          <w:rFonts w:hint="eastAsia"/>
          <w:color w:val="000000" w:themeColor="text1"/>
          <w:sz w:val="24"/>
          <w:szCs w:val="24"/>
          <w:lang w:val="en-US" w:eastAsia="zh-CN"/>
        </w:rPr>
        <w:t>下单</w:t>
      </w:r>
      <w:r>
        <w:rPr>
          <w:rFonts w:hint="eastAsia"/>
          <w:color w:val="000000" w:themeColor="text1"/>
          <w:sz w:val="24"/>
          <w:szCs w:val="24"/>
        </w:rPr>
        <w:t>之后，可以添加一项转化报价单或预算单，提供给有需要的客户，应该是两个单子，一个是报价单，一个是预算单，两者的法律效力不一样</w:t>
      </w:r>
      <w:r>
        <w:rPr>
          <w:rFonts w:hint="eastAsia"/>
          <w:color w:val="000000" w:themeColor="text1"/>
          <w:sz w:val="24"/>
          <w:szCs w:val="24"/>
          <w:lang w:eastAsia="zh-CN"/>
        </w:rPr>
        <w:t>，</w:t>
      </w:r>
      <w:r>
        <w:rPr>
          <w:rFonts w:hint="eastAsia"/>
          <w:color w:val="000000" w:themeColor="text1"/>
          <w:sz w:val="24"/>
          <w:szCs w:val="24"/>
          <w:lang w:val="en-US" w:eastAsia="zh-CN"/>
        </w:rPr>
        <w:t>自动生成</w:t>
      </w:r>
      <w:r>
        <w:rPr>
          <w:rFonts w:hint="eastAsia"/>
          <w:color w:val="000000" w:themeColor="text1"/>
          <w:sz w:val="24"/>
          <w:szCs w:val="24"/>
        </w:rPr>
        <w:t>。（通过这种方式将“我要预算”解决掉）。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220" w:name="_Toc28078"/>
      <w:bookmarkStart w:id="221" w:name="_Toc29878"/>
      <w:bookmarkStart w:id="222" w:name="_Toc2577"/>
      <w:bookmarkStart w:id="223" w:name="_Toc27928"/>
      <w:bookmarkStart w:id="224" w:name="_Toc28243"/>
      <w:r>
        <w:rPr>
          <w:rFonts w:hint="eastAsia"/>
          <w:sz w:val="24"/>
          <w:szCs w:val="24"/>
        </w:rPr>
        <w:t>模拟装箱</w:t>
      </w:r>
      <w:bookmarkEnd w:id="220"/>
      <w:bookmarkEnd w:id="221"/>
      <w:bookmarkEnd w:id="222"/>
      <w:bookmarkEnd w:id="223"/>
      <w:bookmarkEnd w:id="224"/>
    </w:p>
    <w:p>
      <w:pPr>
        <w:pageBreakBefore w:val="0"/>
        <w:kinsoku/>
        <w:wordWrap/>
        <w:overflowPunct/>
        <w:topLinePunct w:val="0"/>
        <w:bidi w:val="0"/>
        <w:snapToGrid/>
        <w:spacing w:line="360" w:lineRule="auto"/>
        <w:ind w:right="0" w:rightChars="0"/>
        <w:jc w:val="center"/>
        <w:textAlignment w:val="auto"/>
        <w:rPr>
          <w:sz w:val="24"/>
          <w:szCs w:val="24"/>
        </w:rPr>
      </w:pPr>
      <w:r>
        <w:rPr>
          <w:rFonts w:hint="eastAsia"/>
          <w:sz w:val="24"/>
          <w:szCs w:val="24"/>
        </w:rPr>
        <w:t>模拟装箱软件构想</w:t>
      </w:r>
    </w:p>
    <w:p>
      <w:pPr>
        <w:pageBreakBefore w:val="0"/>
        <w:kinsoku/>
        <w:wordWrap/>
        <w:overflowPunct/>
        <w:topLinePunct w:val="0"/>
        <w:bidi w:val="0"/>
        <w:snapToGrid/>
        <w:spacing w:line="360" w:lineRule="auto"/>
        <w:ind w:right="0" w:rightChars="0"/>
        <w:textAlignment w:val="auto"/>
        <w:rPr>
          <w:sz w:val="24"/>
          <w:szCs w:val="24"/>
        </w:rPr>
      </w:pP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eastAsia="宋体" w:cs="宋体"/>
          <w:kern w:val="0"/>
          <w:sz w:val="24"/>
          <w:szCs w:val="24"/>
        </w:rPr>
      </w:pPr>
      <w:r>
        <w:rPr>
          <w:rFonts w:hint="eastAsia" w:ascii="宋体" w:eastAsia="宋体" w:cs="宋体"/>
          <w:kern w:val="0"/>
          <w:sz w:val="24"/>
          <w:szCs w:val="24"/>
        </w:rPr>
        <w:t xml:space="preserve"> 一、设想：根据用户选择商品清单</w:t>
      </w:r>
      <w:r>
        <w:rPr>
          <w:rFonts w:ascii="宋体" w:eastAsia="宋体" w:cs="宋体"/>
          <w:kern w:val="0"/>
          <w:sz w:val="24"/>
          <w:szCs w:val="24"/>
        </w:rPr>
        <w:t>,</w:t>
      </w:r>
      <w:r>
        <w:rPr>
          <w:rFonts w:hint="eastAsia" w:ascii="宋体" w:eastAsia="宋体" w:cs="宋体"/>
          <w:kern w:val="0"/>
          <w:sz w:val="24"/>
          <w:szCs w:val="24"/>
        </w:rPr>
        <w:t>用软件来进行模拟装箱，并出装箱方案</w:t>
      </w:r>
      <w:r>
        <w:rPr>
          <w:rFonts w:ascii="宋体" w:eastAsia="宋体" w:cs="宋体"/>
          <w:kern w:val="0"/>
          <w:sz w:val="24"/>
          <w:szCs w:val="24"/>
        </w:rPr>
        <w:t>,</w:t>
      </w:r>
      <w:r>
        <w:rPr>
          <w:rFonts w:hint="eastAsia" w:ascii="宋体" w:eastAsia="宋体" w:cs="宋体"/>
          <w:kern w:val="0"/>
          <w:sz w:val="24"/>
          <w:szCs w:val="24"/>
        </w:rPr>
        <w:t>给用户和装箱人员参考和使用。</w:t>
      </w:r>
    </w:p>
    <w:p>
      <w:pPr>
        <w:pageBreakBefore w:val="0"/>
        <w:widowControl/>
        <w:kinsoku/>
        <w:wordWrap/>
        <w:overflowPunct/>
        <w:topLinePunct w:val="0"/>
        <w:autoSpaceDE w:val="0"/>
        <w:autoSpaceDN w:val="0"/>
        <w:bidi w:val="0"/>
        <w:adjustRightInd w:val="0"/>
        <w:snapToGrid/>
        <w:spacing w:line="360" w:lineRule="auto"/>
        <w:ind w:right="0" w:rightChars="0" w:firstLine="720"/>
        <w:jc w:val="left"/>
        <w:textAlignment w:val="auto"/>
        <w:rPr>
          <w:rFonts w:ascii="宋体" w:eastAsia="宋体" w:cs="宋体"/>
          <w:kern w:val="0"/>
          <w:sz w:val="24"/>
          <w:szCs w:val="24"/>
        </w:rPr>
      </w:pPr>
      <w:r>
        <w:rPr>
          <w:rFonts w:hint="eastAsia" w:ascii="宋体" w:eastAsia="宋体" w:cs="宋体"/>
          <w:kern w:val="0"/>
          <w:sz w:val="24"/>
          <w:szCs w:val="24"/>
        </w:rPr>
        <w:t>模拟装箱是整个网站交易流程中的核心部分，是核算运输费的依据，需要达到精准化、自动化和形象话的要求。</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eastAsia="宋体" w:cs="宋体"/>
          <w:kern w:val="0"/>
          <w:sz w:val="24"/>
          <w:szCs w:val="24"/>
        </w:rPr>
      </w:pPr>
      <w:r>
        <w:rPr>
          <w:rFonts w:hint="eastAsia" w:ascii="宋体" w:eastAsia="宋体" w:cs="宋体"/>
          <w:kern w:val="0"/>
          <w:sz w:val="24"/>
          <w:szCs w:val="24"/>
        </w:rPr>
        <w:t>二、原则：在装箱时，应该依据以下几个原则：</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eastAsia="宋体" w:cs="宋体"/>
          <w:kern w:val="0"/>
          <w:sz w:val="24"/>
          <w:szCs w:val="24"/>
        </w:rPr>
      </w:pPr>
      <w:r>
        <w:rPr>
          <w:rFonts w:hint="eastAsia" w:ascii="宋体" w:eastAsia="宋体" w:cs="宋体"/>
          <w:kern w:val="0"/>
          <w:sz w:val="24"/>
          <w:szCs w:val="24"/>
        </w:rPr>
        <w:t xml:space="preserve">    1、重心平衡：就是整个货柜的重心在中间部分＋－10%（最重的货物装中间）；</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eastAsia="宋体" w:cs="宋体"/>
          <w:kern w:val="0"/>
          <w:sz w:val="24"/>
          <w:szCs w:val="24"/>
        </w:rPr>
      </w:pPr>
      <w:r>
        <w:rPr>
          <w:rFonts w:hint="eastAsia" w:ascii="宋体" w:eastAsia="宋体" w:cs="宋体"/>
          <w:kern w:val="0"/>
          <w:sz w:val="24"/>
          <w:szCs w:val="24"/>
        </w:rPr>
        <w:t>2、重量均衡：就是轻货重货需要平均堆放，保证整个集装箱的重量分布均衡；</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eastAsia="宋体" w:cs="宋体"/>
          <w:kern w:val="0"/>
          <w:sz w:val="24"/>
          <w:szCs w:val="24"/>
        </w:rPr>
      </w:pPr>
      <w:r>
        <w:rPr>
          <w:rFonts w:hint="eastAsia" w:ascii="宋体" w:eastAsia="宋体" w:cs="宋体"/>
          <w:kern w:val="0"/>
          <w:sz w:val="24"/>
          <w:szCs w:val="24"/>
        </w:rPr>
        <w:t>3、底部优先：就是装箱的时候需要底部面积在全部占满的情况下才能堆装；</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eastAsia="宋体" w:cs="宋体"/>
          <w:kern w:val="0"/>
          <w:sz w:val="24"/>
          <w:szCs w:val="24"/>
        </w:rPr>
      </w:pPr>
      <w:r>
        <w:rPr>
          <w:rFonts w:hint="eastAsia" w:ascii="宋体" w:eastAsia="宋体" w:cs="宋体"/>
          <w:kern w:val="0"/>
          <w:sz w:val="24"/>
          <w:szCs w:val="24"/>
        </w:rPr>
        <w:t>4、上下顺序：1）、重货在下，轻货在上：按照每批次的货物总体积和重量比（总密度／），相对而言，保持重货在下，轻货在上；2）、在木箱、木托、纸箱混装时，下上依次为木箱、木托和纸箱。</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eastAsia="宋体" w:cs="宋体"/>
          <w:kern w:val="0"/>
          <w:sz w:val="24"/>
          <w:szCs w:val="24"/>
        </w:rPr>
      </w:pPr>
      <w:r>
        <w:rPr>
          <w:rFonts w:hint="eastAsia" w:ascii="宋体" w:eastAsia="宋体" w:cs="宋体"/>
          <w:kern w:val="0"/>
          <w:sz w:val="24"/>
          <w:szCs w:val="24"/>
        </w:rPr>
        <w:t xml:space="preserve"> 5、叉车作业为主，人工作业为辅：所有货物，除特殊重量和特殊形状之外，尽量采用能够使用叉车作业的方式，这个和包装相联系；</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eastAsia="宋体" w:cs="宋体"/>
          <w:kern w:val="0"/>
          <w:sz w:val="24"/>
          <w:szCs w:val="24"/>
        </w:rPr>
      </w:pPr>
      <w:r>
        <w:rPr>
          <w:rFonts w:hint="eastAsia" w:ascii="宋体" w:eastAsia="宋体" w:cs="宋体"/>
          <w:kern w:val="0"/>
          <w:sz w:val="24"/>
          <w:szCs w:val="24"/>
        </w:rPr>
        <w:t>6、易卸货的先装，不易的后装；</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eastAsia="宋体" w:cs="宋体"/>
          <w:kern w:val="0"/>
          <w:sz w:val="24"/>
          <w:szCs w:val="24"/>
        </w:rPr>
      </w:pPr>
      <w:r>
        <w:rPr>
          <w:rFonts w:hint="eastAsia" w:ascii="宋体" w:eastAsia="宋体" w:cs="宋体"/>
          <w:kern w:val="0"/>
          <w:sz w:val="24"/>
          <w:szCs w:val="24"/>
        </w:rPr>
        <w:t>7、先卸货的后装，后卸货的先装，特别是在涉及到拼柜时；</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eastAsia="宋体" w:cs="宋体"/>
          <w:kern w:val="0"/>
          <w:sz w:val="24"/>
          <w:szCs w:val="24"/>
        </w:rPr>
      </w:pPr>
      <w:r>
        <w:rPr>
          <w:rFonts w:hint="eastAsia" w:ascii="宋体" w:eastAsia="宋体" w:cs="宋体"/>
          <w:kern w:val="0"/>
          <w:sz w:val="24"/>
          <w:szCs w:val="24"/>
        </w:rPr>
        <w:t>8、同一名称货物优先装一起；</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eastAsia="宋体" w:cs="宋体"/>
          <w:kern w:val="0"/>
          <w:sz w:val="24"/>
          <w:szCs w:val="24"/>
        </w:rPr>
      </w:pPr>
      <w:r>
        <w:rPr>
          <w:rFonts w:hint="eastAsia" w:ascii="宋体" w:eastAsia="宋体" w:cs="宋体"/>
          <w:kern w:val="0"/>
          <w:sz w:val="24"/>
          <w:szCs w:val="24"/>
        </w:rPr>
        <w:t>9、合理间隙，就是货物与货物志坚</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eastAsia="宋体" w:cs="宋体"/>
          <w:kern w:val="0"/>
          <w:sz w:val="24"/>
          <w:szCs w:val="24"/>
        </w:rPr>
      </w:pPr>
      <w:r>
        <w:rPr>
          <w:rFonts w:hint="eastAsia" w:ascii="宋体" w:eastAsia="宋体" w:cs="宋体"/>
          <w:kern w:val="0"/>
          <w:sz w:val="24"/>
          <w:szCs w:val="24"/>
        </w:rPr>
        <w:t>三、箱型：</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hAnsi="Cambria" w:eastAsia="宋体" w:cs="宋体"/>
          <w:bCs/>
          <w:kern w:val="0"/>
          <w:sz w:val="24"/>
          <w:szCs w:val="24"/>
        </w:rPr>
      </w:pPr>
      <w:r>
        <w:rPr>
          <w:rFonts w:hint="eastAsia" w:ascii="宋体" w:hAnsi="Cambria" w:eastAsia="宋体" w:cs="宋体"/>
          <w:kern w:val="0"/>
          <w:sz w:val="24"/>
          <w:szCs w:val="24"/>
        </w:rPr>
        <w:t>集装箱种类繁多</w:t>
      </w:r>
      <w:r>
        <w:rPr>
          <w:rFonts w:ascii="宋体" w:hAnsi="Cambria" w:eastAsia="宋体" w:cs="宋体"/>
          <w:kern w:val="0"/>
          <w:sz w:val="24"/>
          <w:szCs w:val="24"/>
        </w:rPr>
        <w:t>,</w:t>
      </w:r>
      <w:r>
        <w:rPr>
          <w:rFonts w:hint="eastAsia" w:ascii="宋体" w:hAnsi="Cambria" w:eastAsia="宋体" w:cs="宋体"/>
          <w:kern w:val="0"/>
          <w:sz w:val="24"/>
          <w:szCs w:val="24"/>
        </w:rPr>
        <w:t>按照整个国际物流行业统计，80%的运量都是使用了</w:t>
      </w:r>
      <w:r>
        <w:rPr>
          <w:rFonts w:ascii="宋体" w:hAnsi="Cambria" w:eastAsia="宋体" w:cs="宋体"/>
          <w:kern w:val="0"/>
          <w:sz w:val="24"/>
          <w:szCs w:val="24"/>
        </w:rPr>
        <w:t>20</w:t>
      </w:r>
      <w:r>
        <w:rPr>
          <w:rFonts w:hint="eastAsia" w:ascii="宋体" w:hAnsi="Cambria" w:eastAsia="宋体" w:cs="宋体"/>
          <w:kern w:val="0"/>
          <w:sz w:val="24"/>
          <w:szCs w:val="24"/>
        </w:rPr>
        <w:t>尺标准</w:t>
      </w:r>
      <w:r>
        <w:rPr>
          <w:rFonts w:ascii="宋体" w:hAnsi="Cambria" w:eastAsia="宋体" w:cs="宋体"/>
          <w:kern w:val="0"/>
          <w:sz w:val="24"/>
          <w:szCs w:val="24"/>
        </w:rPr>
        <w:t>,40</w:t>
      </w:r>
      <w:r>
        <w:rPr>
          <w:rFonts w:hint="eastAsia" w:ascii="宋体" w:hAnsi="Cambria" w:eastAsia="宋体" w:cs="宋体"/>
          <w:kern w:val="0"/>
          <w:sz w:val="24"/>
          <w:szCs w:val="24"/>
        </w:rPr>
        <w:t>尺标准和</w:t>
      </w:r>
      <w:r>
        <w:rPr>
          <w:rFonts w:ascii="宋体" w:hAnsi="Cambria" w:eastAsia="宋体" w:cs="宋体"/>
          <w:kern w:val="0"/>
          <w:sz w:val="24"/>
          <w:szCs w:val="24"/>
        </w:rPr>
        <w:t>40</w:t>
      </w:r>
      <w:r>
        <w:rPr>
          <w:rFonts w:hint="eastAsia" w:ascii="宋体" w:hAnsi="Cambria" w:eastAsia="宋体" w:cs="宋体"/>
          <w:kern w:val="0"/>
          <w:sz w:val="24"/>
          <w:szCs w:val="24"/>
        </w:rPr>
        <w:t>尺高柜这三种普通集装箱，根据我们的行业属性，以上三种</w:t>
      </w:r>
      <w:r>
        <w:rPr>
          <w:rFonts w:ascii="宋体" w:hAnsi="Cambria" w:eastAsia="宋体" w:cs="宋体"/>
          <w:bCs/>
          <w:kern w:val="0"/>
          <w:sz w:val="24"/>
          <w:szCs w:val="24"/>
        </w:rPr>
        <w:t>普通集装箱</w:t>
      </w:r>
      <w:r>
        <w:rPr>
          <w:rFonts w:hint="eastAsia" w:ascii="宋体" w:hAnsi="Cambria" w:eastAsia="宋体" w:cs="宋体"/>
          <w:bCs/>
          <w:kern w:val="0"/>
          <w:sz w:val="24"/>
          <w:szCs w:val="24"/>
        </w:rPr>
        <w:t>（</w:t>
      </w:r>
      <w:r>
        <w:rPr>
          <w:rFonts w:ascii="宋体" w:hAnsi="Cambria" w:eastAsia="宋体" w:cs="宋体"/>
          <w:bCs/>
          <w:kern w:val="0"/>
          <w:sz w:val="24"/>
          <w:szCs w:val="24"/>
        </w:rPr>
        <w:t>又称干货集装箱</w:t>
      </w:r>
      <w:r>
        <w:rPr>
          <w:rFonts w:hint="eastAsia" w:ascii="宋体" w:hAnsi="Cambria" w:eastAsia="宋体" w:cs="宋体"/>
          <w:bCs/>
          <w:kern w:val="0"/>
          <w:sz w:val="24"/>
          <w:szCs w:val="24"/>
        </w:rPr>
        <w:t>－</w:t>
      </w:r>
      <w:r>
        <w:rPr>
          <w:rFonts w:ascii="宋体" w:hAnsi="Cambria" w:eastAsia="宋体" w:cs="宋体"/>
          <w:bCs/>
          <w:kern w:val="0"/>
          <w:sz w:val="24"/>
          <w:szCs w:val="24"/>
        </w:rPr>
        <w:t>dry container</w:t>
      </w:r>
      <w:r>
        <w:rPr>
          <w:rFonts w:hint="eastAsia" w:ascii="宋体" w:hAnsi="Cambria" w:eastAsia="宋体" w:cs="宋体"/>
          <w:bCs/>
          <w:kern w:val="0"/>
          <w:sz w:val="24"/>
          <w:szCs w:val="24"/>
        </w:rPr>
        <w:t>，</w:t>
      </w:r>
      <w:r>
        <w:rPr>
          <w:rFonts w:ascii="Arial" w:hAnsi="Arial" w:cs="Arial"/>
          <w:sz w:val="24"/>
          <w:szCs w:val="24"/>
        </w:rPr>
        <w:t>以装运件杂货为主，通常用来装运文化用品、日用百货、医药、纺织品、工艺品、化工制品、五金交电、电子机械、仪器及机器零件等</w:t>
      </w:r>
      <w:r>
        <w:rPr>
          <w:rFonts w:ascii="宋体" w:hAnsi="Cambria" w:eastAsia="宋体" w:cs="宋体"/>
          <w:bCs/>
          <w:kern w:val="0"/>
          <w:sz w:val="24"/>
          <w:szCs w:val="24"/>
        </w:rPr>
        <w:t>）</w:t>
      </w:r>
      <w:r>
        <w:rPr>
          <w:rFonts w:hint="eastAsia" w:ascii="宋体" w:hAnsi="Cambria" w:eastAsia="宋体" w:cs="宋体"/>
          <w:bCs/>
          <w:kern w:val="0"/>
          <w:sz w:val="24"/>
          <w:szCs w:val="24"/>
        </w:rPr>
        <w:t>基本可以满足我们自己95%以上的需求。</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hAnsi="Cambria" w:eastAsia="宋体" w:cs="宋体"/>
          <w:kern w:val="0"/>
          <w:sz w:val="24"/>
          <w:szCs w:val="24"/>
        </w:rPr>
      </w:pPr>
      <w:r>
        <w:rPr>
          <w:rFonts w:hint="eastAsia" w:ascii="宋体" w:hAnsi="Cambria" w:eastAsia="宋体" w:cs="宋体"/>
          <w:bCs/>
          <w:kern w:val="0"/>
          <w:sz w:val="24"/>
          <w:szCs w:val="24"/>
        </w:rPr>
        <w:t>另外，我们在装入集装箱时，一般标准木箱，即</w:t>
      </w:r>
      <w:r>
        <w:rPr>
          <w:rFonts w:ascii="Cambria" w:hAnsi="Cambria" w:eastAsia="宋体" w:cs="Cambria"/>
          <w:kern w:val="0"/>
          <w:sz w:val="24"/>
          <w:szCs w:val="24"/>
        </w:rPr>
        <w:t xml:space="preserve">1 </w:t>
      </w:r>
      <w:r>
        <w:rPr>
          <w:rFonts w:hint="eastAsia" w:ascii="宋体" w:hAnsi="Times" w:eastAsia="宋体" w:cs="宋体"/>
          <w:kern w:val="0"/>
          <w:sz w:val="24"/>
          <w:szCs w:val="24"/>
        </w:rPr>
        <w:t>米</w:t>
      </w:r>
      <w:r>
        <w:rPr>
          <w:rFonts w:ascii="宋体" w:hAnsi="Times" w:eastAsia="宋体" w:cs="宋体"/>
          <w:kern w:val="0"/>
          <w:sz w:val="24"/>
          <w:szCs w:val="24"/>
        </w:rPr>
        <w:t>(</w:t>
      </w:r>
      <w:r>
        <w:rPr>
          <w:rFonts w:ascii="Cambria" w:hAnsi="Cambria" w:eastAsia="宋体" w:cs="Cambria"/>
          <w:kern w:val="0"/>
          <w:sz w:val="24"/>
          <w:szCs w:val="24"/>
        </w:rPr>
        <w:t>110*110*110cm</w:t>
      </w:r>
      <w:r>
        <w:rPr>
          <w:rFonts w:ascii="宋体" w:hAnsi="Cambria" w:eastAsia="宋体" w:cs="宋体"/>
          <w:kern w:val="0"/>
          <w:sz w:val="24"/>
          <w:szCs w:val="24"/>
        </w:rPr>
        <w:t>)</w:t>
      </w:r>
      <w:r>
        <w:rPr>
          <w:rFonts w:hint="eastAsia" w:ascii="宋体" w:hAnsi="Cambria" w:eastAsia="宋体" w:cs="宋体"/>
          <w:kern w:val="0"/>
          <w:sz w:val="24"/>
          <w:szCs w:val="24"/>
        </w:rPr>
        <w:t>和</w:t>
      </w:r>
      <w:r>
        <w:rPr>
          <w:rFonts w:ascii="宋体" w:hAnsi="Cambria" w:eastAsia="宋体" w:cs="宋体"/>
          <w:kern w:val="0"/>
          <w:sz w:val="24"/>
          <w:szCs w:val="24"/>
        </w:rPr>
        <w:t xml:space="preserve"> </w:t>
      </w:r>
      <w:r>
        <w:rPr>
          <w:rFonts w:ascii="Cambria" w:hAnsi="Cambria" w:eastAsia="宋体" w:cs="Cambria"/>
          <w:kern w:val="0"/>
          <w:sz w:val="24"/>
          <w:szCs w:val="24"/>
        </w:rPr>
        <w:t xml:space="preserve">2 </w:t>
      </w:r>
      <w:r>
        <w:rPr>
          <w:rFonts w:hint="eastAsia" w:ascii="宋体" w:hAnsi="Cambria" w:eastAsia="宋体" w:cs="宋体"/>
          <w:kern w:val="0"/>
          <w:sz w:val="24"/>
          <w:szCs w:val="24"/>
        </w:rPr>
        <w:t>米</w:t>
      </w:r>
      <w:r>
        <w:rPr>
          <w:rFonts w:ascii="宋体" w:hAnsi="Cambria" w:eastAsia="宋体" w:cs="宋体"/>
          <w:kern w:val="0"/>
          <w:sz w:val="24"/>
          <w:szCs w:val="24"/>
        </w:rPr>
        <w:t>(</w:t>
      </w:r>
      <w:r>
        <w:rPr>
          <w:rFonts w:ascii="Cambria" w:hAnsi="Cambria" w:eastAsia="宋体" w:cs="Cambria"/>
          <w:kern w:val="0"/>
          <w:sz w:val="24"/>
          <w:szCs w:val="24"/>
        </w:rPr>
        <w:t>210*110*110cm</w:t>
      </w:r>
      <w:r>
        <w:rPr>
          <w:rFonts w:ascii="宋体" w:hAnsi="Cambria" w:eastAsia="宋体" w:cs="宋体"/>
          <w:kern w:val="0"/>
          <w:sz w:val="24"/>
          <w:szCs w:val="24"/>
        </w:rPr>
        <w:t>)</w:t>
      </w:r>
      <w:r>
        <w:rPr>
          <w:rFonts w:hint="eastAsia" w:ascii="宋体" w:hAnsi="Cambria" w:eastAsia="宋体" w:cs="宋体"/>
          <w:kern w:val="0"/>
          <w:sz w:val="24"/>
          <w:szCs w:val="24"/>
        </w:rPr>
        <w:t>的标准箱。</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hAnsi="Cambria" w:eastAsia="宋体" w:cs="宋体"/>
          <w:kern w:val="0"/>
          <w:sz w:val="24"/>
          <w:szCs w:val="24"/>
        </w:rPr>
      </w:pPr>
      <w:r>
        <w:rPr>
          <w:rFonts w:hint="eastAsia" w:ascii="宋体" w:hAnsi="Cambria" w:eastAsia="宋体" w:cs="宋体"/>
          <w:kern w:val="0"/>
          <w:sz w:val="24"/>
          <w:szCs w:val="24"/>
        </w:rPr>
        <w:t>所以，网站只提供三种标准集装箱、两种标准木箱和一个自定义的箱的模拟功能</w:t>
      </w:r>
      <w:r>
        <w:rPr>
          <w:rFonts w:ascii="宋体" w:hAnsi="Cambria" w:eastAsia="宋体" w:cs="宋体"/>
          <w:kern w:val="0"/>
          <w:sz w:val="24"/>
          <w:szCs w:val="24"/>
        </w:rPr>
        <w:t>:</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hAnsi="Cambria" w:eastAsia="宋体" w:cs="宋体"/>
          <w:kern w:val="0"/>
          <w:sz w:val="24"/>
          <w:szCs w:val="24"/>
        </w:rPr>
      </w:pPr>
      <w:r>
        <w:rPr>
          <w:rFonts w:hint="eastAsia" w:ascii="Cambria" w:hAnsi="Cambria" w:eastAsia="宋体" w:cs="Cambria"/>
          <w:kern w:val="0"/>
          <w:sz w:val="24"/>
          <w:szCs w:val="24"/>
        </w:rPr>
        <w:t>1</w:t>
      </w:r>
      <w:r>
        <w:rPr>
          <w:rFonts w:hint="eastAsia" w:ascii="宋体" w:hAnsi="Cambria" w:eastAsia="宋体" w:cs="宋体"/>
          <w:kern w:val="0"/>
          <w:sz w:val="24"/>
          <w:szCs w:val="24"/>
        </w:rPr>
        <w:t>、三种标准集装箱</w:t>
      </w:r>
      <w:r>
        <w:rPr>
          <w:rFonts w:ascii="宋体" w:hAnsi="Cambria" w:eastAsia="宋体" w:cs="宋体"/>
          <w:kern w:val="0"/>
          <w:sz w:val="24"/>
          <w:szCs w:val="24"/>
        </w:rPr>
        <w:t>: 20</w:t>
      </w:r>
      <w:r>
        <w:rPr>
          <w:rFonts w:hint="eastAsia" w:ascii="宋体" w:hAnsi="Cambria" w:eastAsia="宋体" w:cs="宋体"/>
          <w:kern w:val="0"/>
          <w:sz w:val="24"/>
          <w:szCs w:val="24"/>
        </w:rPr>
        <w:t>尺标准（20</w:t>
      </w:r>
      <w:r>
        <w:rPr>
          <w:rFonts w:ascii="宋体" w:hAnsi="Cambria" w:eastAsia="宋体" w:cs="宋体"/>
          <w:kern w:val="0"/>
          <w:sz w:val="24"/>
          <w:szCs w:val="24"/>
        </w:rPr>
        <w:t>GP</w:t>
      </w:r>
      <w:r>
        <w:rPr>
          <w:rFonts w:hint="eastAsia" w:ascii="宋体" w:hAnsi="Cambria" w:eastAsia="宋体" w:cs="宋体"/>
          <w:kern w:val="0"/>
          <w:sz w:val="24"/>
          <w:szCs w:val="24"/>
        </w:rPr>
        <w:t>）</w:t>
      </w:r>
      <w:r>
        <w:rPr>
          <w:rFonts w:ascii="宋体" w:hAnsi="Cambria" w:eastAsia="宋体" w:cs="宋体"/>
          <w:kern w:val="0"/>
          <w:sz w:val="24"/>
          <w:szCs w:val="24"/>
        </w:rPr>
        <w:t>,40</w:t>
      </w:r>
      <w:r>
        <w:rPr>
          <w:rFonts w:hint="eastAsia" w:ascii="宋体" w:hAnsi="Cambria" w:eastAsia="宋体" w:cs="宋体"/>
          <w:kern w:val="0"/>
          <w:sz w:val="24"/>
          <w:szCs w:val="24"/>
        </w:rPr>
        <w:t>尺标准</w:t>
      </w:r>
      <w:r>
        <w:rPr>
          <w:rFonts w:ascii="宋体" w:hAnsi="Cambria" w:eastAsia="宋体" w:cs="宋体"/>
          <w:kern w:val="0"/>
          <w:sz w:val="24"/>
          <w:szCs w:val="24"/>
        </w:rPr>
        <w:t>(40GP)</w:t>
      </w:r>
      <w:r>
        <w:rPr>
          <w:rFonts w:hint="eastAsia" w:ascii="宋体" w:hAnsi="Cambria" w:eastAsia="宋体" w:cs="宋体"/>
          <w:kern w:val="0"/>
          <w:sz w:val="24"/>
          <w:szCs w:val="24"/>
        </w:rPr>
        <w:t>和</w:t>
      </w:r>
      <w:r>
        <w:rPr>
          <w:rFonts w:ascii="宋体" w:hAnsi="Cambria" w:eastAsia="宋体" w:cs="宋体"/>
          <w:kern w:val="0"/>
          <w:sz w:val="24"/>
          <w:szCs w:val="24"/>
        </w:rPr>
        <w:t>40</w:t>
      </w:r>
      <w:r>
        <w:rPr>
          <w:rFonts w:hint="eastAsia" w:ascii="宋体" w:hAnsi="Cambria" w:eastAsia="宋体" w:cs="宋体"/>
          <w:kern w:val="0"/>
          <w:sz w:val="24"/>
          <w:szCs w:val="24"/>
        </w:rPr>
        <w:t>尺高柜</w:t>
      </w:r>
      <w:r>
        <w:rPr>
          <w:rFonts w:ascii="宋体" w:hAnsi="Cambria" w:eastAsia="宋体" w:cs="宋体"/>
          <w:kern w:val="0"/>
          <w:sz w:val="24"/>
          <w:szCs w:val="24"/>
        </w:rPr>
        <w:t>(40HQ)</w:t>
      </w:r>
      <w:r>
        <w:rPr>
          <w:rFonts w:hint="eastAsia" w:ascii="宋体" w:hAnsi="Cambria" w:eastAsia="宋体" w:cs="宋体"/>
          <w:kern w:val="0"/>
          <w:sz w:val="24"/>
          <w:szCs w:val="24"/>
        </w:rPr>
        <w:t>，具体尺寸</w:t>
      </w:r>
      <w:r>
        <w:rPr>
          <w:rFonts w:ascii="宋体" w:hAnsi="Cambria" w:eastAsia="宋体" w:cs="宋体"/>
          <w:kern w:val="0"/>
          <w:sz w:val="24"/>
          <w:szCs w:val="24"/>
        </w:rPr>
        <w:t>(l*w*h)</w:t>
      </w:r>
      <w:r>
        <w:rPr>
          <w:rFonts w:hint="eastAsia" w:ascii="宋体" w:hAnsi="Cambria" w:eastAsia="宋体" w:cs="宋体"/>
          <w:kern w:val="0"/>
          <w:sz w:val="24"/>
          <w:szCs w:val="24"/>
        </w:rPr>
        <w:t>和结构图如下：</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hAnsi="Cambria" w:eastAsia="宋体" w:cs="宋体"/>
          <w:bCs/>
          <w:kern w:val="0"/>
          <w:sz w:val="24"/>
          <w:szCs w:val="24"/>
        </w:rPr>
      </w:pPr>
      <w:r>
        <w:rPr>
          <w:rFonts w:hint="eastAsia" w:ascii="宋体" w:hAnsi="Cambria" w:eastAsia="宋体" w:cs="宋体"/>
          <w:kern w:val="0"/>
          <w:sz w:val="24"/>
          <w:szCs w:val="24"/>
        </w:rPr>
        <w:t>1）、外尺寸：</w:t>
      </w:r>
      <w:r>
        <w:rPr>
          <w:rFonts w:hint="eastAsia" w:ascii="宋体" w:hAnsi="Cambria" w:eastAsia="宋体" w:cs="宋体"/>
          <w:bCs/>
          <w:kern w:val="0"/>
          <w:sz w:val="24"/>
          <w:szCs w:val="24"/>
        </w:rPr>
        <w:t>20</w:t>
      </w:r>
      <w:r>
        <w:rPr>
          <w:rFonts w:ascii="宋体" w:hAnsi="Cambria" w:eastAsia="宋体" w:cs="宋体"/>
          <w:bCs/>
          <w:kern w:val="0"/>
          <w:sz w:val="24"/>
          <w:szCs w:val="24"/>
        </w:rPr>
        <w:t>GP=20英尺X8英尺X8英尺6吋</w:t>
      </w:r>
      <w:r>
        <w:rPr>
          <w:rFonts w:hint="eastAsia" w:ascii="宋体" w:hAnsi="Cambria" w:eastAsia="宋体" w:cs="宋体"/>
          <w:bCs/>
          <w:kern w:val="0"/>
          <w:sz w:val="24"/>
          <w:szCs w:val="24"/>
        </w:rPr>
        <w:t>（6.058*2.438*2.591m）</w:t>
      </w:r>
      <w:r>
        <w:rPr>
          <w:rFonts w:ascii="宋体" w:hAnsi="Cambria" w:eastAsia="宋体" w:cs="宋体"/>
          <w:bCs/>
          <w:kern w:val="0"/>
          <w:sz w:val="24"/>
          <w:szCs w:val="24"/>
        </w:rPr>
        <w:t>；40GP=40英尺X8英尺X8英尺6吋</w:t>
      </w:r>
      <w:r>
        <w:rPr>
          <w:rFonts w:hint="eastAsia" w:ascii="宋体" w:hAnsi="Cambria" w:eastAsia="宋体" w:cs="宋体"/>
          <w:bCs/>
          <w:kern w:val="0"/>
          <w:sz w:val="24"/>
          <w:szCs w:val="24"/>
        </w:rPr>
        <w:t>（12.192*2.438＊2.591m）</w:t>
      </w:r>
      <w:r>
        <w:rPr>
          <w:rFonts w:ascii="宋体" w:hAnsi="Cambria" w:eastAsia="宋体" w:cs="宋体"/>
          <w:bCs/>
          <w:kern w:val="0"/>
          <w:sz w:val="24"/>
          <w:szCs w:val="24"/>
        </w:rPr>
        <w:t>；</w:t>
      </w:r>
      <w:r>
        <w:rPr>
          <w:rFonts w:ascii="宋体" w:hAnsi="Cambria" w:eastAsia="宋体" w:cs="宋体"/>
          <w:kern w:val="0"/>
          <w:sz w:val="24"/>
          <w:szCs w:val="24"/>
        </w:rPr>
        <w:t>40HQ</w:t>
      </w:r>
      <w:r>
        <w:rPr>
          <w:rFonts w:ascii="宋体" w:hAnsi="Cambria" w:eastAsia="宋体" w:cs="宋体"/>
          <w:bCs/>
          <w:kern w:val="0"/>
          <w:sz w:val="24"/>
          <w:szCs w:val="24"/>
        </w:rPr>
        <w:t>=40英尺X8英尺X9英尺6吋</w:t>
      </w:r>
      <w:r>
        <w:rPr>
          <w:rFonts w:hint="eastAsia" w:ascii="宋体" w:hAnsi="Cambria" w:eastAsia="宋体" w:cs="宋体"/>
          <w:bCs/>
          <w:kern w:val="0"/>
          <w:sz w:val="24"/>
          <w:szCs w:val="24"/>
        </w:rPr>
        <w:t>（12.192*2.438＊2.896m）</w:t>
      </w:r>
      <w:r>
        <w:rPr>
          <w:rFonts w:ascii="宋体" w:hAnsi="Cambria" w:eastAsia="宋体" w:cs="宋体"/>
          <w:bCs/>
          <w:kern w:val="0"/>
          <w:sz w:val="24"/>
          <w:szCs w:val="24"/>
        </w:rPr>
        <w:t xml:space="preserve">; </w:t>
      </w:r>
      <w:r>
        <w:rPr>
          <w:rFonts w:ascii="宋体" w:hAnsi="Cambria" w:eastAsia="宋体" w:cs="宋体"/>
          <w:bCs/>
          <w:kern w:val="0"/>
          <w:sz w:val="24"/>
          <w:szCs w:val="24"/>
        </w:rPr>
        <w:br w:type="textWrapping"/>
      </w:r>
      <w:r>
        <w:rPr>
          <w:rFonts w:hint="eastAsia" w:ascii="宋体" w:hAnsi="Cambria" w:eastAsia="宋体" w:cs="宋体"/>
          <w:bCs/>
          <w:kern w:val="0"/>
          <w:sz w:val="24"/>
          <w:szCs w:val="24"/>
        </w:rPr>
        <w:t>2）、内尺寸：20</w:t>
      </w:r>
      <w:r>
        <w:rPr>
          <w:rFonts w:ascii="宋体" w:hAnsi="Cambria" w:eastAsia="宋体" w:cs="宋体"/>
          <w:bCs/>
          <w:kern w:val="0"/>
          <w:sz w:val="24"/>
          <w:szCs w:val="24"/>
        </w:rPr>
        <w:t>GP</w:t>
      </w:r>
      <w:r>
        <w:rPr>
          <w:rFonts w:hint="eastAsia" w:ascii="宋体" w:hAnsi="Cambria" w:eastAsia="宋体" w:cs="宋体"/>
          <w:bCs/>
          <w:kern w:val="0"/>
          <w:sz w:val="24"/>
          <w:szCs w:val="24"/>
        </w:rPr>
        <w:t>＝</w:t>
      </w:r>
      <w:r>
        <w:rPr>
          <w:rFonts w:ascii="宋体" w:hAnsi="Cambria" w:eastAsia="宋体" w:cs="宋体"/>
          <w:bCs/>
          <w:kern w:val="0"/>
          <w:sz w:val="24"/>
          <w:szCs w:val="24"/>
        </w:rPr>
        <w:t>5.898*2.352*2.385m, 40GP=12.032*2.352*2.385m;</w:t>
      </w:r>
      <w:r>
        <w:rPr>
          <w:rFonts w:ascii="宋体" w:hAnsi="Cambria" w:eastAsia="宋体" w:cs="宋体"/>
          <w:kern w:val="0"/>
          <w:sz w:val="24"/>
          <w:szCs w:val="24"/>
        </w:rPr>
        <w:t xml:space="preserve"> 40HQ</w:t>
      </w:r>
      <w:r>
        <w:rPr>
          <w:rFonts w:ascii="宋体" w:hAnsi="Cambria" w:eastAsia="宋体" w:cs="宋体"/>
          <w:bCs/>
          <w:kern w:val="0"/>
          <w:sz w:val="24"/>
          <w:szCs w:val="24"/>
        </w:rPr>
        <w:t>=12.032*2.352*2.690m</w:t>
      </w:r>
      <w:r>
        <w:rPr>
          <w:rFonts w:hint="eastAsia" w:ascii="宋体" w:hAnsi="Cambria" w:eastAsia="宋体" w:cs="宋体"/>
          <w:bCs/>
          <w:kern w:val="0"/>
          <w:sz w:val="24"/>
          <w:szCs w:val="24"/>
        </w:rPr>
        <w:t>。</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hAnsi="Cambria" w:eastAsia="宋体" w:cs="宋体"/>
          <w:bCs/>
          <w:kern w:val="0"/>
          <w:sz w:val="24"/>
          <w:szCs w:val="24"/>
        </w:rPr>
      </w:pPr>
      <w:r>
        <w:rPr>
          <w:rFonts w:hint="eastAsia" w:ascii="宋体" w:hAnsi="Cambria" w:eastAsia="宋体" w:cs="宋体"/>
          <w:bCs/>
          <w:kern w:val="0"/>
          <w:sz w:val="24"/>
          <w:szCs w:val="24"/>
        </w:rPr>
        <w:t xml:space="preserve">    需求说明的是，1）、集装箱的里面左右上角都有一个10*10*15cm的角件，需要注意；2）、每个集装箱在装箱得时候需要保留出15cm左右得叉车作业高度；3）、在集装箱内部，每隔1.5就有一组拉钩，用于固定货物。</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Cambria" w:hAnsi="Cambria" w:eastAsia="宋体" w:cs="Cambria"/>
          <w:kern w:val="0"/>
          <w:sz w:val="24"/>
          <w:szCs w:val="24"/>
        </w:rPr>
      </w:pPr>
      <w:r>
        <w:rPr>
          <w:rFonts w:ascii="Cambria" w:hAnsi="Cambria" w:eastAsia="宋体" w:cs="Cambria"/>
          <w:kern w:val="0"/>
          <w:sz w:val="24"/>
          <w:szCs w:val="24"/>
        </w:rPr>
        <w:t>2</w:t>
      </w:r>
      <w:r>
        <w:rPr>
          <w:rFonts w:hint="eastAsia" w:ascii="宋体" w:hAnsi="Cambria" w:eastAsia="宋体" w:cs="宋体"/>
          <w:kern w:val="0"/>
          <w:sz w:val="24"/>
          <w:szCs w:val="24"/>
        </w:rPr>
        <w:t>、标准木箱：就是“</w:t>
      </w:r>
      <w:r>
        <w:rPr>
          <w:rFonts w:ascii="Cambria" w:hAnsi="Cambria" w:eastAsia="宋体" w:cs="Cambria"/>
          <w:kern w:val="0"/>
          <w:sz w:val="24"/>
          <w:szCs w:val="24"/>
        </w:rPr>
        <w:t>1</w:t>
      </w:r>
      <w:r>
        <w:rPr>
          <w:rFonts w:hint="eastAsia" w:ascii="宋体" w:hAnsi="Times" w:eastAsia="宋体" w:cs="宋体"/>
          <w:kern w:val="0"/>
          <w:sz w:val="24"/>
          <w:szCs w:val="24"/>
        </w:rPr>
        <w:t>米”、“2米”和“2米高”的的标准木箱，1米的外尺寸</w:t>
      </w:r>
      <w:r>
        <w:rPr>
          <w:rFonts w:ascii="Cambria" w:hAnsi="Cambria" w:eastAsia="宋体" w:cs="Cambria"/>
          <w:kern w:val="0"/>
          <w:sz w:val="24"/>
          <w:szCs w:val="24"/>
        </w:rPr>
        <w:t>110*110*110cm</w:t>
      </w:r>
      <w:r>
        <w:rPr>
          <w:rFonts w:hint="eastAsia" w:ascii="宋体" w:hAnsi="Cambria" w:eastAsia="宋体" w:cs="宋体"/>
          <w:kern w:val="0"/>
          <w:sz w:val="24"/>
          <w:szCs w:val="24"/>
        </w:rPr>
        <w:t>，内尺寸</w:t>
      </w:r>
      <w:r>
        <w:rPr>
          <w:rFonts w:ascii="Cambria" w:hAnsi="Cambria" w:eastAsia="宋体" w:cs="Cambria"/>
          <w:kern w:val="0"/>
          <w:sz w:val="24"/>
          <w:szCs w:val="24"/>
        </w:rPr>
        <w:t>1</w:t>
      </w:r>
      <w:r>
        <w:rPr>
          <w:rFonts w:hint="eastAsia" w:ascii="Cambria" w:hAnsi="Cambria" w:eastAsia="宋体" w:cs="Cambria"/>
          <w:kern w:val="0"/>
          <w:sz w:val="24"/>
          <w:szCs w:val="24"/>
        </w:rPr>
        <w:t>0</w:t>
      </w:r>
      <w:r>
        <w:rPr>
          <w:rFonts w:ascii="Cambria" w:hAnsi="Cambria" w:eastAsia="宋体" w:cs="Cambria"/>
          <w:kern w:val="0"/>
          <w:sz w:val="24"/>
          <w:szCs w:val="24"/>
        </w:rPr>
        <w:t>0*1</w:t>
      </w:r>
      <w:r>
        <w:rPr>
          <w:rFonts w:hint="eastAsia" w:ascii="Cambria" w:hAnsi="Cambria" w:eastAsia="宋体" w:cs="Cambria"/>
          <w:kern w:val="0"/>
          <w:sz w:val="24"/>
          <w:szCs w:val="24"/>
        </w:rPr>
        <w:t>0</w:t>
      </w:r>
      <w:r>
        <w:rPr>
          <w:rFonts w:ascii="Cambria" w:hAnsi="Cambria" w:eastAsia="宋体" w:cs="Cambria"/>
          <w:kern w:val="0"/>
          <w:sz w:val="24"/>
          <w:szCs w:val="24"/>
        </w:rPr>
        <w:t>0*1</w:t>
      </w:r>
      <w:r>
        <w:rPr>
          <w:rFonts w:hint="eastAsia" w:ascii="Cambria" w:hAnsi="Cambria" w:eastAsia="宋体" w:cs="Cambria"/>
          <w:kern w:val="0"/>
          <w:sz w:val="24"/>
          <w:szCs w:val="24"/>
        </w:rPr>
        <w:t>0</w:t>
      </w:r>
      <w:r>
        <w:rPr>
          <w:rFonts w:ascii="Cambria" w:hAnsi="Cambria" w:eastAsia="宋体" w:cs="Cambria"/>
          <w:kern w:val="0"/>
          <w:sz w:val="24"/>
          <w:szCs w:val="24"/>
        </w:rPr>
        <w:t>0cm</w:t>
      </w:r>
      <w:r>
        <w:rPr>
          <w:rFonts w:hint="eastAsia" w:ascii="宋体" w:hAnsi="Cambria" w:eastAsia="宋体" w:cs="宋体"/>
          <w:kern w:val="0"/>
          <w:sz w:val="24"/>
          <w:szCs w:val="24"/>
        </w:rPr>
        <w:t>，</w:t>
      </w:r>
      <w:r>
        <w:rPr>
          <w:rFonts w:ascii="宋体" w:hAnsi="Cambria" w:eastAsia="宋体" w:cs="宋体"/>
          <w:kern w:val="0"/>
          <w:sz w:val="24"/>
          <w:szCs w:val="24"/>
        </w:rPr>
        <w:t xml:space="preserve"> </w:t>
      </w:r>
      <w:r>
        <w:rPr>
          <w:rFonts w:ascii="Cambria" w:hAnsi="Cambria" w:eastAsia="宋体" w:cs="Cambria"/>
          <w:kern w:val="0"/>
          <w:sz w:val="24"/>
          <w:szCs w:val="24"/>
        </w:rPr>
        <w:t>2</w:t>
      </w:r>
      <w:r>
        <w:rPr>
          <w:rFonts w:hint="eastAsia" w:ascii="宋体" w:hAnsi="Cambria" w:eastAsia="宋体" w:cs="宋体"/>
          <w:kern w:val="0"/>
          <w:sz w:val="24"/>
          <w:szCs w:val="24"/>
        </w:rPr>
        <w:t>米的外尺寸2</w:t>
      </w:r>
      <w:r>
        <w:rPr>
          <w:rFonts w:ascii="Cambria" w:hAnsi="Cambria" w:eastAsia="宋体" w:cs="Cambria"/>
          <w:kern w:val="0"/>
          <w:sz w:val="24"/>
          <w:szCs w:val="24"/>
        </w:rPr>
        <w:t>10*110*110cm</w:t>
      </w:r>
      <w:r>
        <w:rPr>
          <w:rFonts w:hint="eastAsia" w:ascii="宋体" w:hAnsi="Cambria" w:eastAsia="宋体" w:cs="宋体"/>
          <w:kern w:val="0"/>
          <w:sz w:val="24"/>
          <w:szCs w:val="24"/>
        </w:rPr>
        <w:t>，内尺寸</w:t>
      </w:r>
      <w:r>
        <w:rPr>
          <w:rFonts w:hint="eastAsia" w:ascii="Cambria" w:hAnsi="Cambria" w:eastAsia="宋体" w:cs="Cambria"/>
          <w:kern w:val="0"/>
          <w:sz w:val="24"/>
          <w:szCs w:val="24"/>
        </w:rPr>
        <w:t>20</w:t>
      </w:r>
      <w:r>
        <w:rPr>
          <w:rFonts w:ascii="Cambria" w:hAnsi="Cambria" w:eastAsia="宋体" w:cs="Cambria"/>
          <w:kern w:val="0"/>
          <w:sz w:val="24"/>
          <w:szCs w:val="24"/>
        </w:rPr>
        <w:t>0*1</w:t>
      </w:r>
      <w:r>
        <w:rPr>
          <w:rFonts w:hint="eastAsia" w:ascii="Cambria" w:hAnsi="Cambria" w:eastAsia="宋体" w:cs="Cambria"/>
          <w:kern w:val="0"/>
          <w:sz w:val="24"/>
          <w:szCs w:val="24"/>
        </w:rPr>
        <w:t>0</w:t>
      </w:r>
      <w:r>
        <w:rPr>
          <w:rFonts w:ascii="Cambria" w:hAnsi="Cambria" w:eastAsia="宋体" w:cs="Cambria"/>
          <w:kern w:val="0"/>
          <w:sz w:val="24"/>
          <w:szCs w:val="24"/>
        </w:rPr>
        <w:t>0*1</w:t>
      </w:r>
      <w:r>
        <w:rPr>
          <w:rFonts w:hint="eastAsia" w:ascii="Cambria" w:hAnsi="Cambria" w:eastAsia="宋体" w:cs="Cambria"/>
          <w:kern w:val="0"/>
          <w:sz w:val="24"/>
          <w:szCs w:val="24"/>
        </w:rPr>
        <w:t>0</w:t>
      </w:r>
      <w:r>
        <w:rPr>
          <w:rFonts w:ascii="Cambria" w:hAnsi="Cambria" w:eastAsia="宋体" w:cs="Cambria"/>
          <w:kern w:val="0"/>
          <w:sz w:val="24"/>
          <w:szCs w:val="24"/>
        </w:rPr>
        <w:t>0cm</w:t>
      </w:r>
      <w:r>
        <w:rPr>
          <w:rFonts w:hint="eastAsia" w:ascii="Cambria" w:hAnsi="Cambria" w:eastAsia="宋体" w:cs="Cambria"/>
          <w:kern w:val="0"/>
          <w:sz w:val="24"/>
          <w:szCs w:val="24"/>
        </w:rPr>
        <w:t>。可以做成海达网自己尺寸的标准箱，为了更好利用空间，1米和2米的箱子尺寸定为</w:t>
      </w:r>
      <w:r>
        <w:rPr>
          <w:rFonts w:hint="eastAsia" w:ascii="宋体" w:hAnsi="Times" w:eastAsia="宋体" w:cs="宋体"/>
          <w:kern w:val="0"/>
          <w:sz w:val="24"/>
          <w:szCs w:val="24"/>
        </w:rPr>
        <w:t>1米的外尺寸</w:t>
      </w:r>
      <w:r>
        <w:rPr>
          <w:rFonts w:ascii="Cambria" w:hAnsi="Cambria" w:eastAsia="宋体" w:cs="Cambria"/>
          <w:kern w:val="0"/>
          <w:sz w:val="24"/>
          <w:szCs w:val="24"/>
        </w:rPr>
        <w:t>11</w:t>
      </w:r>
      <w:r>
        <w:rPr>
          <w:rFonts w:hint="eastAsia" w:ascii="Cambria" w:hAnsi="Cambria" w:eastAsia="宋体" w:cs="Cambria"/>
          <w:kern w:val="0"/>
          <w:sz w:val="24"/>
          <w:szCs w:val="24"/>
        </w:rPr>
        <w:t>5</w:t>
      </w:r>
      <w:r>
        <w:rPr>
          <w:rFonts w:ascii="Cambria" w:hAnsi="Cambria" w:eastAsia="宋体" w:cs="Cambria"/>
          <w:kern w:val="0"/>
          <w:sz w:val="24"/>
          <w:szCs w:val="24"/>
        </w:rPr>
        <w:t>*1</w:t>
      </w:r>
      <w:r>
        <w:rPr>
          <w:rFonts w:hint="eastAsia" w:ascii="Cambria" w:hAnsi="Cambria" w:eastAsia="宋体" w:cs="Cambria"/>
          <w:kern w:val="0"/>
          <w:sz w:val="24"/>
          <w:szCs w:val="24"/>
        </w:rPr>
        <w:t>10</w:t>
      </w:r>
      <w:r>
        <w:rPr>
          <w:rFonts w:ascii="Cambria" w:hAnsi="Cambria" w:eastAsia="宋体" w:cs="Cambria"/>
          <w:kern w:val="0"/>
          <w:sz w:val="24"/>
          <w:szCs w:val="24"/>
        </w:rPr>
        <w:t>*11</w:t>
      </w:r>
      <w:r>
        <w:rPr>
          <w:rFonts w:hint="eastAsia" w:ascii="Cambria" w:hAnsi="Cambria" w:eastAsia="宋体" w:cs="Cambria"/>
          <w:kern w:val="0"/>
          <w:sz w:val="24"/>
          <w:szCs w:val="24"/>
        </w:rPr>
        <w:t>0</w:t>
      </w:r>
      <w:r>
        <w:rPr>
          <w:rFonts w:ascii="Cambria" w:hAnsi="Cambria" w:eastAsia="宋体" w:cs="Cambria"/>
          <w:kern w:val="0"/>
          <w:sz w:val="24"/>
          <w:szCs w:val="24"/>
        </w:rPr>
        <w:t>cm</w:t>
      </w:r>
      <w:r>
        <w:rPr>
          <w:rFonts w:hint="eastAsia" w:ascii="宋体" w:hAnsi="Cambria" w:eastAsia="宋体" w:cs="宋体"/>
          <w:kern w:val="0"/>
          <w:sz w:val="24"/>
          <w:szCs w:val="24"/>
        </w:rPr>
        <w:t>，内尺寸</w:t>
      </w:r>
      <w:r>
        <w:rPr>
          <w:rFonts w:ascii="Cambria" w:hAnsi="Cambria" w:eastAsia="宋体" w:cs="Cambria"/>
          <w:kern w:val="0"/>
          <w:sz w:val="24"/>
          <w:szCs w:val="24"/>
        </w:rPr>
        <w:t>1</w:t>
      </w:r>
      <w:r>
        <w:rPr>
          <w:rFonts w:hint="eastAsia" w:ascii="Cambria" w:hAnsi="Cambria" w:eastAsia="宋体" w:cs="Cambria"/>
          <w:kern w:val="0"/>
          <w:sz w:val="24"/>
          <w:szCs w:val="24"/>
        </w:rPr>
        <w:t>05</w:t>
      </w:r>
      <w:r>
        <w:rPr>
          <w:rFonts w:ascii="Cambria" w:hAnsi="Cambria" w:eastAsia="宋体" w:cs="Cambria"/>
          <w:kern w:val="0"/>
          <w:sz w:val="24"/>
          <w:szCs w:val="24"/>
        </w:rPr>
        <w:t>*1</w:t>
      </w:r>
      <w:r>
        <w:rPr>
          <w:rFonts w:hint="eastAsia" w:ascii="Cambria" w:hAnsi="Cambria" w:eastAsia="宋体" w:cs="Cambria"/>
          <w:kern w:val="0"/>
          <w:sz w:val="24"/>
          <w:szCs w:val="24"/>
        </w:rPr>
        <w:t>00</w:t>
      </w:r>
      <w:r>
        <w:rPr>
          <w:rFonts w:ascii="Cambria" w:hAnsi="Cambria" w:eastAsia="宋体" w:cs="Cambria"/>
          <w:kern w:val="0"/>
          <w:sz w:val="24"/>
          <w:szCs w:val="24"/>
        </w:rPr>
        <w:t>*1</w:t>
      </w:r>
      <w:r>
        <w:rPr>
          <w:rFonts w:hint="eastAsia" w:ascii="Cambria" w:hAnsi="Cambria" w:eastAsia="宋体" w:cs="Cambria"/>
          <w:kern w:val="0"/>
          <w:sz w:val="24"/>
          <w:szCs w:val="24"/>
        </w:rPr>
        <w:t>00</w:t>
      </w:r>
      <w:r>
        <w:rPr>
          <w:rFonts w:ascii="Cambria" w:hAnsi="Cambria" w:eastAsia="宋体" w:cs="Cambria"/>
          <w:kern w:val="0"/>
          <w:sz w:val="24"/>
          <w:szCs w:val="24"/>
        </w:rPr>
        <w:t>cm</w:t>
      </w:r>
      <w:r>
        <w:rPr>
          <w:rFonts w:hint="eastAsia" w:ascii="宋体" w:hAnsi="Cambria" w:eastAsia="宋体" w:cs="宋体"/>
          <w:kern w:val="0"/>
          <w:sz w:val="24"/>
          <w:szCs w:val="24"/>
        </w:rPr>
        <w:t>，</w:t>
      </w:r>
      <w:r>
        <w:rPr>
          <w:rFonts w:ascii="宋体" w:hAnsi="Cambria" w:eastAsia="宋体" w:cs="宋体"/>
          <w:kern w:val="0"/>
          <w:sz w:val="24"/>
          <w:szCs w:val="24"/>
        </w:rPr>
        <w:t xml:space="preserve"> </w:t>
      </w:r>
      <w:r>
        <w:rPr>
          <w:rFonts w:ascii="Cambria" w:hAnsi="Cambria" w:eastAsia="宋体" w:cs="Cambria"/>
          <w:kern w:val="0"/>
          <w:sz w:val="24"/>
          <w:szCs w:val="24"/>
        </w:rPr>
        <w:t>2</w:t>
      </w:r>
      <w:r>
        <w:rPr>
          <w:rFonts w:hint="eastAsia" w:ascii="宋体" w:hAnsi="Cambria" w:eastAsia="宋体" w:cs="宋体"/>
          <w:kern w:val="0"/>
          <w:sz w:val="24"/>
          <w:szCs w:val="24"/>
        </w:rPr>
        <w:t>米的外尺寸2</w:t>
      </w:r>
      <w:r>
        <w:rPr>
          <w:rFonts w:hint="eastAsia" w:ascii="Cambria" w:hAnsi="Cambria" w:eastAsia="宋体" w:cs="Cambria"/>
          <w:kern w:val="0"/>
          <w:sz w:val="24"/>
          <w:szCs w:val="24"/>
        </w:rPr>
        <w:t>25</w:t>
      </w:r>
      <w:r>
        <w:rPr>
          <w:rFonts w:ascii="Cambria" w:hAnsi="Cambria" w:eastAsia="宋体" w:cs="Cambria"/>
          <w:kern w:val="0"/>
          <w:sz w:val="24"/>
          <w:szCs w:val="24"/>
        </w:rPr>
        <w:t>*1</w:t>
      </w:r>
      <w:r>
        <w:rPr>
          <w:rFonts w:hint="eastAsia" w:ascii="Cambria" w:hAnsi="Cambria" w:eastAsia="宋体" w:cs="Cambria"/>
          <w:kern w:val="0"/>
          <w:sz w:val="24"/>
          <w:szCs w:val="24"/>
        </w:rPr>
        <w:t>10</w:t>
      </w:r>
      <w:r>
        <w:rPr>
          <w:rFonts w:ascii="Cambria" w:hAnsi="Cambria" w:eastAsia="宋体" w:cs="Cambria"/>
          <w:kern w:val="0"/>
          <w:sz w:val="24"/>
          <w:szCs w:val="24"/>
        </w:rPr>
        <w:t>*1</w:t>
      </w:r>
      <w:r>
        <w:rPr>
          <w:rFonts w:hint="eastAsia" w:ascii="Cambria" w:hAnsi="Cambria" w:eastAsia="宋体" w:cs="Cambria"/>
          <w:kern w:val="0"/>
          <w:sz w:val="24"/>
          <w:szCs w:val="24"/>
        </w:rPr>
        <w:t>10</w:t>
      </w:r>
      <w:r>
        <w:rPr>
          <w:rFonts w:ascii="Cambria" w:hAnsi="Cambria" w:eastAsia="宋体" w:cs="Cambria"/>
          <w:kern w:val="0"/>
          <w:sz w:val="24"/>
          <w:szCs w:val="24"/>
        </w:rPr>
        <w:t>cm</w:t>
      </w:r>
      <w:r>
        <w:rPr>
          <w:rFonts w:hint="eastAsia" w:ascii="宋体" w:hAnsi="Cambria" w:eastAsia="宋体" w:cs="宋体"/>
          <w:kern w:val="0"/>
          <w:sz w:val="24"/>
          <w:szCs w:val="24"/>
        </w:rPr>
        <w:t>，内尺寸</w:t>
      </w:r>
      <w:r>
        <w:rPr>
          <w:rFonts w:hint="eastAsia" w:ascii="Cambria" w:hAnsi="Cambria" w:eastAsia="宋体" w:cs="Cambria"/>
          <w:kern w:val="0"/>
          <w:sz w:val="24"/>
          <w:szCs w:val="24"/>
        </w:rPr>
        <w:t>215</w:t>
      </w:r>
      <w:r>
        <w:rPr>
          <w:rFonts w:ascii="Cambria" w:hAnsi="Cambria" w:eastAsia="宋体" w:cs="Cambria"/>
          <w:kern w:val="0"/>
          <w:sz w:val="24"/>
          <w:szCs w:val="24"/>
        </w:rPr>
        <w:t>*1</w:t>
      </w:r>
      <w:r>
        <w:rPr>
          <w:rFonts w:hint="eastAsia" w:ascii="Cambria" w:hAnsi="Cambria" w:eastAsia="宋体" w:cs="Cambria"/>
          <w:kern w:val="0"/>
          <w:sz w:val="24"/>
          <w:szCs w:val="24"/>
        </w:rPr>
        <w:t>00</w:t>
      </w:r>
      <w:r>
        <w:rPr>
          <w:rFonts w:ascii="Cambria" w:hAnsi="Cambria" w:eastAsia="宋体" w:cs="Cambria"/>
          <w:kern w:val="0"/>
          <w:sz w:val="24"/>
          <w:szCs w:val="24"/>
        </w:rPr>
        <w:t>*1</w:t>
      </w:r>
      <w:r>
        <w:rPr>
          <w:rFonts w:hint="eastAsia" w:ascii="Cambria" w:hAnsi="Cambria" w:eastAsia="宋体" w:cs="Cambria"/>
          <w:kern w:val="0"/>
          <w:sz w:val="24"/>
          <w:szCs w:val="24"/>
        </w:rPr>
        <w:t>00</w:t>
      </w:r>
      <w:r>
        <w:rPr>
          <w:rFonts w:ascii="Cambria" w:hAnsi="Cambria" w:eastAsia="宋体" w:cs="Cambria"/>
          <w:kern w:val="0"/>
          <w:sz w:val="24"/>
          <w:szCs w:val="24"/>
        </w:rPr>
        <w:t>cm</w:t>
      </w:r>
      <w:r>
        <w:rPr>
          <w:rFonts w:hint="eastAsia" w:ascii="Cambria" w:hAnsi="Cambria" w:eastAsia="宋体" w:cs="Cambria"/>
          <w:kern w:val="0"/>
          <w:sz w:val="24"/>
          <w:szCs w:val="24"/>
        </w:rPr>
        <w:t>，2米高的外尺寸225*</w:t>
      </w:r>
      <w:r>
        <w:rPr>
          <w:rFonts w:ascii="Cambria" w:hAnsi="Cambria" w:eastAsia="宋体" w:cs="Cambria"/>
          <w:kern w:val="0"/>
          <w:sz w:val="24"/>
          <w:szCs w:val="24"/>
        </w:rPr>
        <w:t>1</w:t>
      </w:r>
      <w:r>
        <w:rPr>
          <w:rFonts w:hint="eastAsia" w:ascii="Cambria" w:hAnsi="Cambria" w:eastAsia="宋体" w:cs="Cambria"/>
          <w:kern w:val="0"/>
          <w:sz w:val="24"/>
          <w:szCs w:val="24"/>
        </w:rPr>
        <w:t>10</w:t>
      </w:r>
      <w:r>
        <w:rPr>
          <w:rFonts w:ascii="Cambria" w:hAnsi="Cambria" w:eastAsia="宋体" w:cs="Cambria"/>
          <w:kern w:val="0"/>
          <w:sz w:val="24"/>
          <w:szCs w:val="24"/>
        </w:rPr>
        <w:t>*1</w:t>
      </w:r>
      <w:r>
        <w:rPr>
          <w:rFonts w:hint="eastAsia" w:ascii="Cambria" w:hAnsi="Cambria" w:eastAsia="宋体" w:cs="Cambria"/>
          <w:kern w:val="0"/>
          <w:sz w:val="24"/>
          <w:szCs w:val="24"/>
        </w:rPr>
        <w:t>20</w:t>
      </w:r>
      <w:r>
        <w:rPr>
          <w:rFonts w:ascii="Cambria" w:hAnsi="Cambria" w:eastAsia="宋体" w:cs="Cambria"/>
          <w:kern w:val="0"/>
          <w:sz w:val="24"/>
          <w:szCs w:val="24"/>
        </w:rPr>
        <w:t>cm</w:t>
      </w:r>
      <w:r>
        <w:rPr>
          <w:rFonts w:hint="eastAsia" w:ascii="Cambria" w:hAnsi="Cambria" w:eastAsia="宋体" w:cs="Cambria"/>
          <w:kern w:val="0"/>
          <w:sz w:val="24"/>
          <w:szCs w:val="24"/>
        </w:rPr>
        <w:t>，</w:t>
      </w:r>
      <w:r>
        <w:rPr>
          <w:rFonts w:hint="eastAsia" w:ascii="宋体" w:hAnsi="Cambria" w:eastAsia="宋体" w:cs="宋体"/>
          <w:kern w:val="0"/>
          <w:sz w:val="24"/>
          <w:szCs w:val="24"/>
        </w:rPr>
        <w:t>内尺寸</w:t>
      </w:r>
      <w:r>
        <w:rPr>
          <w:rFonts w:hint="eastAsia" w:ascii="Cambria" w:hAnsi="Cambria" w:eastAsia="宋体" w:cs="Cambria"/>
          <w:kern w:val="0"/>
          <w:sz w:val="24"/>
          <w:szCs w:val="24"/>
        </w:rPr>
        <w:t>215</w:t>
      </w:r>
      <w:r>
        <w:rPr>
          <w:rFonts w:ascii="Cambria" w:hAnsi="Cambria" w:eastAsia="宋体" w:cs="Cambria"/>
          <w:kern w:val="0"/>
          <w:sz w:val="24"/>
          <w:szCs w:val="24"/>
        </w:rPr>
        <w:t>*1</w:t>
      </w:r>
      <w:r>
        <w:rPr>
          <w:rFonts w:hint="eastAsia" w:ascii="Cambria" w:hAnsi="Cambria" w:eastAsia="宋体" w:cs="Cambria"/>
          <w:kern w:val="0"/>
          <w:sz w:val="24"/>
          <w:szCs w:val="24"/>
        </w:rPr>
        <w:t>00</w:t>
      </w:r>
      <w:r>
        <w:rPr>
          <w:rFonts w:ascii="Cambria" w:hAnsi="Cambria" w:eastAsia="宋体" w:cs="Cambria"/>
          <w:kern w:val="0"/>
          <w:sz w:val="24"/>
          <w:szCs w:val="24"/>
        </w:rPr>
        <w:t>*1</w:t>
      </w:r>
      <w:r>
        <w:rPr>
          <w:rFonts w:hint="eastAsia" w:ascii="Cambria" w:hAnsi="Cambria" w:eastAsia="宋体" w:cs="Cambria"/>
          <w:kern w:val="0"/>
          <w:sz w:val="24"/>
          <w:szCs w:val="24"/>
        </w:rPr>
        <w:t>10</w:t>
      </w:r>
      <w:r>
        <w:rPr>
          <w:rFonts w:ascii="Cambria" w:hAnsi="Cambria" w:eastAsia="宋体" w:cs="Cambria"/>
          <w:kern w:val="0"/>
          <w:sz w:val="24"/>
          <w:szCs w:val="24"/>
        </w:rPr>
        <w:t>cm</w:t>
      </w:r>
      <w:r>
        <w:rPr>
          <w:rFonts w:hint="eastAsia" w:ascii="Cambria" w:hAnsi="Cambria" w:eastAsia="宋体" w:cs="Cambria"/>
          <w:kern w:val="0"/>
          <w:sz w:val="24"/>
          <w:szCs w:val="24"/>
        </w:rPr>
        <w:t>。</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hAnsi="Cambria" w:eastAsia="宋体" w:cs="宋体"/>
          <w:kern w:val="0"/>
          <w:sz w:val="24"/>
          <w:szCs w:val="24"/>
        </w:rPr>
      </w:pPr>
      <w:r>
        <w:rPr>
          <w:rFonts w:hint="eastAsia" w:ascii="Cambria" w:hAnsi="Cambria" w:eastAsia="宋体" w:cs="Cambria"/>
          <w:kern w:val="0"/>
          <w:sz w:val="24"/>
          <w:szCs w:val="24"/>
        </w:rPr>
        <w:t xml:space="preserve">    基本的步骤是，能装入1米2米箱及2米高的货物，先装进1米2米及2米高的箱子，然后再装进集装箱。</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hAnsi="Cambria" w:eastAsia="宋体" w:cs="宋体"/>
          <w:kern w:val="0"/>
          <w:sz w:val="24"/>
          <w:szCs w:val="24"/>
        </w:rPr>
      </w:pPr>
      <w:r>
        <w:rPr>
          <w:rFonts w:hint="eastAsia" w:ascii="宋体" w:hAnsi="Cambria" w:eastAsia="宋体" w:cs="宋体"/>
          <w:kern w:val="0"/>
          <w:sz w:val="24"/>
          <w:szCs w:val="24"/>
        </w:rPr>
        <w:t>3、自定义小箱</w:t>
      </w:r>
      <w:r>
        <w:rPr>
          <w:rFonts w:ascii="宋体" w:hAnsi="Cambria" w:eastAsia="宋体" w:cs="宋体"/>
          <w:kern w:val="0"/>
          <w:sz w:val="24"/>
          <w:szCs w:val="24"/>
        </w:rPr>
        <w:t>:</w:t>
      </w:r>
      <w:r>
        <w:rPr>
          <w:rFonts w:hint="eastAsia" w:ascii="宋体" w:hAnsi="Cambria" w:eastAsia="宋体" w:cs="宋体"/>
          <w:kern w:val="0"/>
          <w:sz w:val="24"/>
          <w:szCs w:val="24"/>
        </w:rPr>
        <w:t>这个箱子可以是木箱、纸箱、铁箱等等</w:t>
      </w:r>
      <w:r>
        <w:rPr>
          <w:rFonts w:ascii="宋体" w:hAnsi="Cambria" w:eastAsia="宋体" w:cs="宋体"/>
          <w:kern w:val="0"/>
          <w:sz w:val="24"/>
          <w:szCs w:val="24"/>
        </w:rPr>
        <w:t>,</w:t>
      </w:r>
      <w:r>
        <w:rPr>
          <w:rFonts w:hint="eastAsia" w:ascii="宋体" w:hAnsi="Cambria" w:eastAsia="宋体" w:cs="宋体"/>
          <w:kern w:val="0"/>
          <w:sz w:val="24"/>
          <w:szCs w:val="24"/>
        </w:rPr>
        <w:t>在模拟装箱系统中输入箱子的长、宽、高后</w:t>
      </w:r>
      <w:r>
        <w:rPr>
          <w:rFonts w:ascii="宋体" w:hAnsi="Cambria" w:eastAsia="宋体" w:cs="宋体"/>
          <w:kern w:val="0"/>
          <w:sz w:val="24"/>
          <w:szCs w:val="24"/>
        </w:rPr>
        <w:t>,</w:t>
      </w:r>
      <w:r>
        <w:rPr>
          <w:rFonts w:hint="eastAsia" w:ascii="宋体" w:hAnsi="Cambria" w:eastAsia="宋体" w:cs="宋体"/>
          <w:kern w:val="0"/>
          <w:sz w:val="24"/>
          <w:szCs w:val="24"/>
        </w:rPr>
        <w:t>就可以进行装箱，形成装箱方案。</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hAnsi="Cambria" w:eastAsia="宋体" w:cs="宋体"/>
          <w:kern w:val="0"/>
          <w:sz w:val="24"/>
          <w:szCs w:val="24"/>
        </w:rPr>
      </w:pPr>
      <w:r>
        <w:rPr>
          <w:rFonts w:hint="eastAsia" w:ascii="宋体" w:eastAsia="宋体" w:cs="宋体"/>
          <w:kern w:val="0"/>
          <w:sz w:val="24"/>
          <w:szCs w:val="24"/>
        </w:rPr>
        <w:t>四、关联：</w:t>
      </w:r>
      <w:r>
        <w:rPr>
          <w:rFonts w:hint="eastAsia" w:ascii="宋体" w:hAnsi="Cambria" w:eastAsia="宋体" w:cs="宋体"/>
          <w:kern w:val="0"/>
          <w:sz w:val="24"/>
          <w:szCs w:val="24"/>
        </w:rPr>
        <w:t>装箱和包装相关</w:t>
      </w:r>
      <w:r>
        <w:rPr>
          <w:rFonts w:ascii="宋体" w:hAnsi="Cambria" w:eastAsia="宋体" w:cs="宋体"/>
          <w:kern w:val="0"/>
          <w:sz w:val="24"/>
          <w:szCs w:val="24"/>
        </w:rPr>
        <w:t>,</w:t>
      </w:r>
      <w:r>
        <w:rPr>
          <w:rFonts w:hint="eastAsia" w:ascii="宋体" w:hAnsi="Cambria" w:eastAsia="宋体" w:cs="宋体"/>
          <w:kern w:val="0"/>
          <w:sz w:val="24"/>
          <w:szCs w:val="24"/>
        </w:rPr>
        <w:t>包装和产品重量体积相关</w:t>
      </w:r>
      <w:r>
        <w:rPr>
          <w:rFonts w:ascii="宋体" w:hAnsi="Cambria" w:eastAsia="宋体" w:cs="宋体"/>
          <w:kern w:val="0"/>
          <w:sz w:val="24"/>
          <w:szCs w:val="24"/>
        </w:rPr>
        <w:t>,</w:t>
      </w:r>
      <w:r>
        <w:rPr>
          <w:rFonts w:hint="eastAsia" w:ascii="宋体" w:hAnsi="Cambria" w:eastAsia="宋体" w:cs="宋体"/>
          <w:kern w:val="0"/>
          <w:sz w:val="24"/>
          <w:szCs w:val="24"/>
        </w:rPr>
        <w:t>这就需要制作专业的《海</w:t>
      </w:r>
      <w:r>
        <w:rPr>
          <w:rFonts w:ascii="宋体" w:hAnsi="Cambria" w:eastAsia="宋体" w:cs="宋体"/>
          <w:kern w:val="0"/>
          <w:sz w:val="24"/>
          <w:szCs w:val="24"/>
        </w:rPr>
        <w:t xml:space="preserve"> </w:t>
      </w:r>
      <w:r>
        <w:rPr>
          <w:rFonts w:hint="eastAsia" w:ascii="宋体" w:hAnsi="Cambria" w:eastAsia="宋体" w:cs="宋体"/>
          <w:kern w:val="0"/>
          <w:sz w:val="24"/>
          <w:szCs w:val="24"/>
        </w:rPr>
        <w:t>达网物资包装标准》</w:t>
      </w:r>
      <w:r>
        <w:rPr>
          <w:rFonts w:ascii="宋体" w:hAnsi="Cambria" w:eastAsia="宋体" w:cs="宋体"/>
          <w:kern w:val="0"/>
          <w:sz w:val="24"/>
          <w:szCs w:val="24"/>
        </w:rPr>
        <w:t>,</w:t>
      </w:r>
      <w:r>
        <w:rPr>
          <w:rFonts w:hint="eastAsia" w:ascii="宋体" w:hAnsi="Cambria" w:eastAsia="宋体" w:cs="宋体"/>
          <w:kern w:val="0"/>
          <w:sz w:val="24"/>
          <w:szCs w:val="24"/>
        </w:rPr>
        <w:t>按照这个标准对产品进行包装</w:t>
      </w:r>
      <w:r>
        <w:rPr>
          <w:rFonts w:ascii="宋体" w:hAnsi="Cambria" w:eastAsia="宋体" w:cs="宋体"/>
          <w:kern w:val="0"/>
          <w:sz w:val="24"/>
          <w:szCs w:val="24"/>
        </w:rPr>
        <w:t>,</w:t>
      </w:r>
      <w:r>
        <w:rPr>
          <w:rFonts w:hint="eastAsia" w:ascii="宋体" w:hAnsi="Cambria" w:eastAsia="宋体" w:cs="宋体"/>
          <w:kern w:val="0"/>
          <w:sz w:val="24"/>
          <w:szCs w:val="24"/>
        </w:rPr>
        <w:t>并提供出准确的数据</w:t>
      </w:r>
      <w:r>
        <w:rPr>
          <w:rFonts w:ascii="宋体" w:hAnsi="Cambria" w:eastAsia="宋体" w:cs="宋体"/>
          <w:kern w:val="0"/>
          <w:sz w:val="24"/>
          <w:szCs w:val="24"/>
        </w:rPr>
        <w:t>,</w:t>
      </w:r>
      <w:r>
        <w:rPr>
          <w:rFonts w:hint="eastAsia" w:ascii="宋体" w:hAnsi="Cambria" w:eastAsia="宋体" w:cs="宋体"/>
          <w:kern w:val="0"/>
          <w:sz w:val="24"/>
          <w:szCs w:val="24"/>
        </w:rPr>
        <w:t>作为模拟装箱的基础。</w:t>
      </w:r>
    </w:p>
    <w:p>
      <w:pPr>
        <w:pageBreakBefore w:val="0"/>
        <w:widowControl/>
        <w:kinsoku/>
        <w:wordWrap/>
        <w:overflowPunct/>
        <w:topLinePunct w:val="0"/>
        <w:autoSpaceDE w:val="0"/>
        <w:autoSpaceDN w:val="0"/>
        <w:bidi w:val="0"/>
        <w:adjustRightInd w:val="0"/>
        <w:snapToGrid/>
        <w:spacing w:line="360" w:lineRule="auto"/>
        <w:ind w:right="0" w:rightChars="0" w:firstLine="480"/>
        <w:jc w:val="left"/>
        <w:textAlignment w:val="auto"/>
        <w:rPr>
          <w:rFonts w:ascii="宋体" w:hAnsi="Cambria" w:eastAsia="宋体" w:cs="宋体"/>
          <w:kern w:val="0"/>
          <w:sz w:val="24"/>
          <w:szCs w:val="24"/>
        </w:rPr>
      </w:pPr>
      <w:r>
        <w:rPr>
          <w:rFonts w:hint="eastAsia" w:ascii="宋体" w:hAnsi="Cambria" w:eastAsia="宋体" w:cs="宋体"/>
          <w:kern w:val="0"/>
          <w:sz w:val="24"/>
          <w:szCs w:val="24"/>
        </w:rPr>
        <w:t>可以将用户所选择的货物按照基本的门类、轻重</w:t>
      </w:r>
      <w:r>
        <w:rPr>
          <w:rFonts w:ascii="宋体" w:hAnsi="Cambria" w:eastAsia="宋体" w:cs="宋体"/>
          <w:kern w:val="0"/>
          <w:sz w:val="24"/>
          <w:szCs w:val="24"/>
        </w:rPr>
        <w:t>(</w:t>
      </w:r>
      <w:r>
        <w:rPr>
          <w:rFonts w:hint="eastAsia" w:ascii="宋体" w:hAnsi="Cambria" w:eastAsia="宋体" w:cs="宋体"/>
          <w:kern w:val="0"/>
          <w:sz w:val="24"/>
          <w:szCs w:val="24"/>
        </w:rPr>
        <w:t>密度</w:t>
      </w:r>
      <w:r>
        <w:rPr>
          <w:rFonts w:ascii="宋体" w:hAnsi="Cambria" w:eastAsia="宋体" w:cs="宋体"/>
          <w:kern w:val="0"/>
          <w:sz w:val="24"/>
          <w:szCs w:val="24"/>
        </w:rPr>
        <w:t>)</w:t>
      </w:r>
      <w:r>
        <w:rPr>
          <w:rFonts w:hint="eastAsia" w:ascii="宋体" w:hAnsi="Cambria" w:eastAsia="宋体" w:cs="宋体"/>
          <w:kern w:val="0"/>
          <w:sz w:val="24"/>
          <w:szCs w:val="24"/>
        </w:rPr>
        <w:t>、是否承压等要素准确自动模拟装入小箱</w:t>
      </w:r>
      <w:r>
        <w:rPr>
          <w:rFonts w:ascii="宋体" w:hAnsi="Cambria" w:eastAsia="宋体" w:cs="宋体"/>
          <w:kern w:val="0"/>
          <w:sz w:val="24"/>
          <w:szCs w:val="24"/>
        </w:rPr>
        <w:t>,</w:t>
      </w:r>
      <w:r>
        <w:rPr>
          <w:rFonts w:hint="eastAsia" w:ascii="宋体" w:hAnsi="Cambria" w:eastAsia="宋体" w:cs="宋体"/>
          <w:kern w:val="0"/>
          <w:sz w:val="24"/>
          <w:szCs w:val="24"/>
        </w:rPr>
        <w:t>形成一个装箱方案。</w:t>
      </w: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hAnsi="Cambria" w:eastAsia="宋体" w:cs="宋体"/>
          <w:kern w:val="0"/>
          <w:sz w:val="24"/>
          <w:szCs w:val="24"/>
        </w:rPr>
      </w:pPr>
    </w:p>
    <w:p>
      <w:pPr>
        <w:pageBreakBefore w:val="0"/>
        <w:widowControl/>
        <w:kinsoku/>
        <w:wordWrap/>
        <w:overflowPunct/>
        <w:topLinePunct w:val="0"/>
        <w:autoSpaceDE w:val="0"/>
        <w:autoSpaceDN w:val="0"/>
        <w:bidi w:val="0"/>
        <w:adjustRightInd w:val="0"/>
        <w:snapToGrid/>
        <w:spacing w:line="360" w:lineRule="auto"/>
        <w:ind w:right="0" w:rightChars="0"/>
        <w:jc w:val="left"/>
        <w:textAlignment w:val="auto"/>
        <w:rPr>
          <w:rFonts w:ascii="宋体" w:hAnsi="Cambria" w:eastAsia="宋体" w:cs="宋体"/>
          <w:kern w:val="0"/>
          <w:sz w:val="24"/>
          <w:szCs w:val="24"/>
        </w:rPr>
      </w:pPr>
      <w:r>
        <w:rPr>
          <w:rFonts w:hint="eastAsia" w:ascii="宋体" w:hAnsi="Cambria" w:eastAsia="宋体" w:cs="宋体"/>
          <w:kern w:val="0"/>
          <w:sz w:val="24"/>
          <w:szCs w:val="24"/>
        </w:rPr>
        <w:t>五、数据：数据的采集应该有以下方面，还应该根据算法来核定。</w:t>
      </w:r>
    </w:p>
    <w:p>
      <w:pPr>
        <w:pageBreakBefore w:val="0"/>
        <w:kinsoku/>
        <w:wordWrap/>
        <w:overflowPunct/>
        <w:topLinePunct w:val="0"/>
        <w:bidi w:val="0"/>
        <w:snapToGrid/>
        <w:spacing w:line="360" w:lineRule="auto"/>
        <w:ind w:right="0" w:rightChars="0"/>
        <w:textAlignment w:val="auto"/>
        <w:rPr>
          <w:rFonts w:hint="eastAsia"/>
          <w:sz w:val="24"/>
          <w:szCs w:val="24"/>
        </w:rPr>
      </w:pPr>
      <w:r>
        <w:rPr>
          <w:rFonts w:hint="eastAsia"/>
          <w:sz w:val="24"/>
          <w:szCs w:val="24"/>
          <w:lang w:val="en-US" w:eastAsia="zh-CN"/>
        </w:rPr>
        <w:t xml:space="preserve">    </w:t>
      </w:r>
      <w:r>
        <w:rPr>
          <w:rFonts w:hint="eastAsia"/>
          <w:sz w:val="24"/>
          <w:szCs w:val="24"/>
        </w:rPr>
        <w:t>对于钢材等大宗物资和设备的运输，推荐散货船／滚装船。这类的就简单了，不需要模拟装箱，只需要按照相应的运输方式要求进行包装，提供出体积和重量就可以了。</w:t>
      </w:r>
      <w:r>
        <w:rPr>
          <w:rFonts w:hint="eastAsia"/>
          <w:sz w:val="24"/>
          <w:szCs w:val="24"/>
          <w:lang w:eastAsia="zh-CN"/>
        </w:rPr>
        <w:t>（</w:t>
      </w:r>
      <w:r>
        <w:rPr>
          <w:rFonts w:hint="eastAsia"/>
          <w:sz w:val="24"/>
          <w:szCs w:val="24"/>
          <w:lang w:val="en-US" w:eastAsia="zh-CN"/>
        </w:rPr>
        <w:t>按重量 按体积</w:t>
      </w:r>
      <w:r>
        <w:rPr>
          <w:rFonts w:hint="eastAsia"/>
          <w:sz w:val="24"/>
          <w:szCs w:val="24"/>
          <w:lang w:eastAsia="zh-CN"/>
        </w:rPr>
        <w:t>）</w:t>
      </w:r>
    </w:p>
    <w:p>
      <w:pPr>
        <w:pStyle w:val="4"/>
        <w:pageBreakBefore w:val="0"/>
        <w:kinsoku/>
        <w:wordWrap/>
        <w:overflowPunct/>
        <w:topLinePunct w:val="0"/>
        <w:bidi w:val="0"/>
        <w:snapToGrid/>
        <w:spacing w:line="360" w:lineRule="auto"/>
        <w:ind w:right="0" w:rightChars="0"/>
        <w:textAlignment w:val="auto"/>
        <w:rPr>
          <w:sz w:val="24"/>
          <w:szCs w:val="24"/>
        </w:rPr>
      </w:pPr>
      <w:bookmarkStart w:id="225" w:name="_Toc6377"/>
      <w:bookmarkStart w:id="226" w:name="_Toc20074"/>
      <w:bookmarkStart w:id="227" w:name="_Toc30080"/>
      <w:bookmarkStart w:id="228" w:name="_Toc5420"/>
      <w:bookmarkStart w:id="229" w:name="_Toc19819"/>
      <w:r>
        <w:rPr>
          <w:rFonts w:hint="eastAsia"/>
          <w:sz w:val="24"/>
          <w:szCs w:val="24"/>
        </w:rPr>
        <w:t>装小箱</w:t>
      </w:r>
      <w:bookmarkEnd w:id="225"/>
      <w:bookmarkEnd w:id="226"/>
      <w:bookmarkEnd w:id="227"/>
      <w:bookmarkEnd w:id="228"/>
      <w:bookmarkEnd w:id="229"/>
    </w:p>
    <w:p>
      <w:pPr>
        <w:pageBreakBefore w:val="0"/>
        <w:kinsoku/>
        <w:wordWrap/>
        <w:overflowPunct/>
        <w:topLinePunct w:val="0"/>
        <w:bidi w:val="0"/>
        <w:snapToGrid/>
        <w:spacing w:line="360" w:lineRule="auto"/>
        <w:ind w:right="0" w:rightChars="0"/>
        <w:jc w:val="both"/>
        <w:textAlignment w:val="auto"/>
        <w:rPr>
          <w:sz w:val="24"/>
          <w:szCs w:val="24"/>
        </w:rPr>
      </w:pPr>
      <w:r>
        <w:rPr>
          <w:rFonts w:hint="eastAsia"/>
          <w:sz w:val="24"/>
          <w:szCs w:val="24"/>
          <w:lang w:val="en-US" w:eastAsia="zh-CN"/>
        </w:rPr>
        <w:t xml:space="preserve">    </w:t>
      </w:r>
      <w:r>
        <w:rPr>
          <w:rFonts w:hint="eastAsia"/>
          <w:sz w:val="24"/>
          <w:szCs w:val="24"/>
        </w:rPr>
        <w:t>针对小宗货物或量很少的货物，用户可选择标准的一米箱、两米箱。根据用户选择的货物，或填入的对应货物尺寸（体积长宽高，重量，单价包括包装尺寸等），以及对防潮防压易碎等货品的备注说明，模拟装箱系统自动生成装箱方案，配合动画演示，并在后台生成对应的箱单、唛头等单据供客户下载使用。装箱小箱的目的：1、满足少量货物装箱；2、装好小箱后装集装箱。</w:t>
      </w:r>
    </w:p>
    <w:p>
      <w:pPr>
        <w:pStyle w:val="4"/>
        <w:pageBreakBefore w:val="0"/>
        <w:kinsoku/>
        <w:wordWrap/>
        <w:overflowPunct/>
        <w:topLinePunct w:val="0"/>
        <w:bidi w:val="0"/>
        <w:snapToGrid/>
        <w:spacing w:line="360" w:lineRule="auto"/>
        <w:ind w:right="0" w:rightChars="0"/>
        <w:textAlignment w:val="auto"/>
        <w:rPr>
          <w:sz w:val="24"/>
          <w:szCs w:val="24"/>
        </w:rPr>
      </w:pPr>
      <w:bookmarkStart w:id="230" w:name="_Toc13849"/>
      <w:bookmarkStart w:id="231" w:name="_Toc29720"/>
      <w:bookmarkStart w:id="232" w:name="_Toc13147"/>
      <w:bookmarkStart w:id="233" w:name="_Toc4888"/>
      <w:bookmarkStart w:id="234" w:name="_Toc4431"/>
      <w:r>
        <w:rPr>
          <w:rFonts w:hint="eastAsia"/>
          <w:sz w:val="24"/>
          <w:szCs w:val="24"/>
        </w:rPr>
        <w:t>装集装箱</w:t>
      </w:r>
      <w:bookmarkEnd w:id="230"/>
      <w:bookmarkEnd w:id="231"/>
      <w:bookmarkEnd w:id="232"/>
      <w:bookmarkEnd w:id="233"/>
      <w:bookmarkEnd w:id="23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针对大宗货物方案，用户选择标准的20尺、40尺标准集装箱，或40尺高柜。根据用户选择的货物（少量不多的货物），或填入的对应货物尺寸（体积长宽高，重量，单价包括包装尺寸等），以及对防潮防压易碎等备注说明，模拟装箱系统自动生成装箱方案，配合动画演示，并在后台生成对应的箱单、唛头等单据供客户下载使用。</w:t>
      </w:r>
    </w:p>
    <w:p>
      <w:pPr>
        <w:pStyle w:val="4"/>
        <w:pageBreakBefore w:val="0"/>
        <w:kinsoku/>
        <w:wordWrap/>
        <w:overflowPunct/>
        <w:topLinePunct w:val="0"/>
        <w:bidi w:val="0"/>
        <w:snapToGrid/>
        <w:spacing w:line="360" w:lineRule="auto"/>
        <w:ind w:right="0" w:rightChars="0"/>
        <w:textAlignment w:val="auto"/>
        <w:rPr>
          <w:sz w:val="24"/>
          <w:szCs w:val="24"/>
        </w:rPr>
      </w:pPr>
      <w:bookmarkStart w:id="235" w:name="_Toc20241"/>
      <w:bookmarkStart w:id="236" w:name="_Toc7865"/>
      <w:bookmarkStart w:id="237" w:name="_Toc18074"/>
      <w:bookmarkStart w:id="238" w:name="_Toc1181"/>
      <w:bookmarkStart w:id="239" w:name="_Toc12314"/>
      <w:r>
        <w:rPr>
          <w:rFonts w:hint="eastAsia"/>
          <w:sz w:val="24"/>
          <w:szCs w:val="24"/>
        </w:rPr>
        <w:t>自动模拟</w:t>
      </w:r>
      <w:bookmarkEnd w:id="235"/>
      <w:bookmarkEnd w:id="236"/>
      <w:bookmarkEnd w:id="237"/>
      <w:bookmarkEnd w:id="238"/>
      <w:bookmarkEnd w:id="23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根据录入的对应数据，后台自动生成装箱方案，方案会精细考虑到货物的具体尺寸，材质，是否抗压，需要防潮，是否易碎，有哪些具体的包装装箱要求。然后根据方案生成动画演示，形成装箱结果，并与具体的价格联动，形成装箱的价格，生成箱单等。</w:t>
      </w:r>
      <w:r>
        <w:rPr>
          <w:rFonts w:hint="eastAsia"/>
          <w:sz w:val="24"/>
          <w:szCs w:val="24"/>
          <w:lang w:val="en-US" w:eastAsia="zh-CN"/>
        </w:rPr>
        <w:t>要求实现边选型，后台边进行模拟装箱，提供“装箱实时查看”，随时可查看到现有选型货物的装箱情况。</w:t>
      </w:r>
    </w:p>
    <w:p>
      <w:pPr>
        <w:pStyle w:val="4"/>
        <w:pageBreakBefore w:val="0"/>
        <w:kinsoku/>
        <w:wordWrap/>
        <w:overflowPunct/>
        <w:topLinePunct w:val="0"/>
        <w:bidi w:val="0"/>
        <w:snapToGrid/>
        <w:spacing w:line="360" w:lineRule="auto"/>
        <w:ind w:right="0" w:rightChars="0"/>
        <w:textAlignment w:val="auto"/>
        <w:rPr>
          <w:sz w:val="24"/>
          <w:szCs w:val="24"/>
        </w:rPr>
      </w:pPr>
      <w:bookmarkStart w:id="240" w:name="_Toc21718"/>
      <w:bookmarkStart w:id="241" w:name="_Toc5163"/>
      <w:bookmarkStart w:id="242" w:name="_Toc2429"/>
      <w:bookmarkStart w:id="243" w:name="_Toc12467"/>
      <w:bookmarkStart w:id="244" w:name="_Toc17818"/>
      <w:r>
        <w:rPr>
          <w:rFonts w:hint="eastAsia"/>
          <w:sz w:val="24"/>
          <w:szCs w:val="24"/>
        </w:rPr>
        <w:t>手动模拟</w:t>
      </w:r>
      <w:bookmarkEnd w:id="240"/>
      <w:bookmarkEnd w:id="241"/>
      <w:bookmarkEnd w:id="242"/>
      <w:bookmarkEnd w:id="243"/>
      <w:bookmarkEnd w:id="24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首先生成包装好的货物的完整尺寸及动画效果，然后以游戏的表现形式，让用户自主选择在小箱或集装箱内进行拼装货物，增加现实参与感，也让用户之间感受装箱操作的实际不易，了解装箱的过程。建议可作为辅助小功能，提升趣味性考虑。</w:t>
      </w:r>
    </w:p>
    <w:p>
      <w:pPr>
        <w:pStyle w:val="4"/>
        <w:pageBreakBefore w:val="0"/>
        <w:kinsoku/>
        <w:wordWrap/>
        <w:overflowPunct/>
        <w:topLinePunct w:val="0"/>
        <w:bidi w:val="0"/>
        <w:snapToGrid/>
        <w:spacing w:line="360" w:lineRule="auto"/>
        <w:ind w:right="0" w:rightChars="0"/>
        <w:textAlignment w:val="auto"/>
        <w:rPr>
          <w:sz w:val="24"/>
          <w:szCs w:val="24"/>
        </w:rPr>
      </w:pPr>
      <w:bookmarkStart w:id="245" w:name="_Toc32567"/>
      <w:bookmarkStart w:id="246" w:name="_Toc10946"/>
      <w:bookmarkStart w:id="247" w:name="_Toc8181"/>
      <w:bookmarkStart w:id="248" w:name="_Toc1386"/>
      <w:bookmarkStart w:id="249" w:name="_Toc30353"/>
      <w:r>
        <w:rPr>
          <w:rFonts w:hint="eastAsia"/>
          <w:sz w:val="24"/>
          <w:szCs w:val="24"/>
        </w:rPr>
        <w:t>拼箱</w:t>
      </w:r>
      <w:bookmarkEnd w:id="245"/>
      <w:bookmarkEnd w:id="246"/>
      <w:bookmarkEnd w:id="247"/>
      <w:bookmarkEnd w:id="248"/>
      <w:bookmarkEnd w:id="24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当用户的订单量不够一个集装箱仍然需要采购时，就需要与其他客户拼箱发运，这就需要模拟出装箱计划，客户选择同意拼箱，用以核算价格。拼箱时由后台进行选择推荐，根据物品体积大小形状，货物目的地等，与符合条件的拼箱客户进行拼箱，并根据拼箱的情况生成对应的拼箱价格，在订单内生成。</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250" w:name="_Toc30313"/>
      <w:bookmarkStart w:id="251" w:name="_Toc7809"/>
      <w:bookmarkStart w:id="252" w:name="_Toc6192"/>
      <w:bookmarkStart w:id="253" w:name="_Toc10403"/>
      <w:bookmarkStart w:id="254" w:name="_Toc4404"/>
      <w:r>
        <w:rPr>
          <w:rFonts w:hint="eastAsia"/>
          <w:sz w:val="24"/>
          <w:szCs w:val="24"/>
        </w:rPr>
        <w:t>订单／合同</w:t>
      </w:r>
      <w:bookmarkEnd w:id="250"/>
      <w:bookmarkEnd w:id="251"/>
      <w:bookmarkEnd w:id="252"/>
      <w:bookmarkEnd w:id="253"/>
      <w:bookmarkEnd w:id="25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模拟装箱以后，自动生成订单／合同。并且提供订单／合同下载。海达网自动往客户邮箱发送订单／合同。具体的格式需要制作出来。</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255" w:name="_Toc32484"/>
      <w:bookmarkStart w:id="256" w:name="_Toc1950"/>
      <w:bookmarkStart w:id="257" w:name="_Toc29409"/>
      <w:bookmarkStart w:id="258" w:name="_Toc16724"/>
      <w:bookmarkStart w:id="259" w:name="_Toc31013"/>
      <w:r>
        <w:rPr>
          <w:rFonts w:hint="eastAsia"/>
          <w:sz w:val="24"/>
          <w:szCs w:val="24"/>
        </w:rPr>
        <w:t>我要预算 （</w:t>
      </w:r>
      <w:r>
        <w:rPr>
          <w:rFonts w:hint="eastAsia"/>
          <w:sz w:val="24"/>
          <w:szCs w:val="24"/>
          <w:lang w:val="en-US" w:eastAsia="zh-CN"/>
        </w:rPr>
        <w:t>可考虑拿掉</w:t>
      </w:r>
      <w:r>
        <w:rPr>
          <w:rFonts w:hint="eastAsia"/>
          <w:sz w:val="24"/>
          <w:szCs w:val="24"/>
        </w:rPr>
        <w:t>）</w:t>
      </w:r>
      <w:bookmarkEnd w:id="255"/>
      <w:bookmarkEnd w:id="256"/>
      <w:bookmarkEnd w:id="257"/>
      <w:bookmarkEnd w:id="258"/>
      <w:bookmarkEnd w:id="259"/>
    </w:p>
    <w:p>
      <w:pPr>
        <w:pStyle w:val="4"/>
        <w:pageBreakBefore w:val="0"/>
        <w:kinsoku/>
        <w:wordWrap/>
        <w:overflowPunct/>
        <w:topLinePunct w:val="0"/>
        <w:bidi w:val="0"/>
        <w:snapToGrid/>
        <w:spacing w:line="360" w:lineRule="auto"/>
        <w:ind w:right="0" w:rightChars="0"/>
        <w:textAlignment w:val="auto"/>
        <w:rPr>
          <w:sz w:val="24"/>
          <w:szCs w:val="24"/>
        </w:rPr>
      </w:pPr>
      <w:bookmarkStart w:id="260" w:name="_Toc4227"/>
      <w:bookmarkStart w:id="261" w:name="_Toc19081"/>
      <w:bookmarkStart w:id="262" w:name="_Toc15340"/>
      <w:bookmarkStart w:id="263" w:name="_Toc14431"/>
      <w:bookmarkStart w:id="264" w:name="_Toc8751"/>
      <w:r>
        <w:rPr>
          <w:rFonts w:hint="eastAsia"/>
          <w:sz w:val="24"/>
          <w:szCs w:val="24"/>
        </w:rPr>
        <w:t>在海达网订购货品</w:t>
      </w:r>
      <w:bookmarkEnd w:id="260"/>
      <w:bookmarkEnd w:id="261"/>
      <w:bookmarkEnd w:id="262"/>
      <w:bookmarkEnd w:id="263"/>
      <w:bookmarkEnd w:id="26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海达网注册用户需要对自己的工程订单进行预算，通过产品选型进入选择对应所需的产品，形成一份预算产品清单，然后选择出口对应的地点，并选择交易价格（EXW或FOB）,若需要物流公司提供货运，还可选择货运方式（涉及到是否需加运费和保险费，甚至包括进入货物所在国的清关等费用），然后形成对应的预算清单，需要时也可转换为正式的报价单。</w:t>
      </w:r>
    </w:p>
    <w:p>
      <w:pPr>
        <w:pStyle w:val="4"/>
        <w:pageBreakBefore w:val="0"/>
        <w:kinsoku/>
        <w:wordWrap/>
        <w:overflowPunct/>
        <w:topLinePunct w:val="0"/>
        <w:bidi w:val="0"/>
        <w:snapToGrid/>
        <w:spacing w:line="360" w:lineRule="auto"/>
        <w:ind w:right="0" w:rightChars="0"/>
        <w:textAlignment w:val="auto"/>
        <w:rPr>
          <w:sz w:val="24"/>
          <w:szCs w:val="24"/>
        </w:rPr>
      </w:pPr>
      <w:bookmarkStart w:id="265" w:name="_Toc22837"/>
      <w:bookmarkStart w:id="266" w:name="_Toc15075"/>
      <w:bookmarkStart w:id="267" w:name="_Toc13869"/>
      <w:bookmarkStart w:id="268" w:name="_Toc31706"/>
      <w:bookmarkStart w:id="269" w:name="_Toc10208"/>
      <w:r>
        <w:rPr>
          <w:rFonts w:hint="eastAsia"/>
          <w:sz w:val="24"/>
          <w:szCs w:val="24"/>
        </w:rPr>
        <w:t>委托海达发运（代运）</w:t>
      </w:r>
      <w:bookmarkEnd w:id="265"/>
      <w:bookmarkEnd w:id="266"/>
      <w:bookmarkEnd w:id="267"/>
      <w:bookmarkEnd w:id="268"/>
      <w:bookmarkEnd w:id="26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客户手里有部分清单产品，但仍有部分需要询价报价进行预算，进入本板块，选择还没有报价的产品，生成订单时，选择添加已有货品，将自己的订单上剩余货品加入预算报价单内，后续流程同2.5.1，最终生成完整的预算清单。</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270" w:name="_Toc5846"/>
      <w:bookmarkStart w:id="271" w:name="_Toc31621"/>
      <w:bookmarkStart w:id="272" w:name="_Toc30611"/>
      <w:bookmarkStart w:id="273" w:name="_Toc2363"/>
      <w:bookmarkStart w:id="274" w:name="_Toc7423"/>
      <w:r>
        <w:rPr>
          <w:rFonts w:hint="eastAsia"/>
          <w:sz w:val="24"/>
          <w:szCs w:val="24"/>
        </w:rPr>
        <w:t>支付货款</w:t>
      </w:r>
      <w:bookmarkEnd w:id="270"/>
      <w:bookmarkEnd w:id="271"/>
      <w:bookmarkEnd w:id="272"/>
      <w:bookmarkEnd w:id="273"/>
      <w:bookmarkEnd w:id="274"/>
    </w:p>
    <w:p>
      <w:pPr>
        <w:pStyle w:val="4"/>
        <w:pageBreakBefore w:val="0"/>
        <w:kinsoku/>
        <w:wordWrap/>
        <w:overflowPunct/>
        <w:topLinePunct w:val="0"/>
        <w:bidi w:val="0"/>
        <w:snapToGrid/>
        <w:spacing w:line="360" w:lineRule="auto"/>
        <w:ind w:right="0" w:rightChars="0"/>
        <w:textAlignment w:val="auto"/>
        <w:rPr>
          <w:rFonts w:hint="eastAsia"/>
          <w:color w:val="000000" w:themeColor="text1"/>
          <w:sz w:val="24"/>
          <w:szCs w:val="24"/>
        </w:rPr>
      </w:pPr>
      <w:bookmarkStart w:id="275" w:name="_Toc2375"/>
      <w:bookmarkStart w:id="276" w:name="_Toc20030"/>
      <w:bookmarkStart w:id="277" w:name="_Toc1725"/>
      <w:bookmarkStart w:id="278" w:name="_Toc27849"/>
      <w:bookmarkStart w:id="279" w:name="_Toc12315"/>
      <w:r>
        <w:rPr>
          <w:rFonts w:hint="eastAsia"/>
          <w:color w:val="auto"/>
          <w:sz w:val="24"/>
          <w:szCs w:val="24"/>
        </w:rPr>
        <w:t>价格</w:t>
      </w:r>
      <w:r>
        <w:rPr>
          <w:rFonts w:hint="eastAsia"/>
          <w:color w:val="000000" w:themeColor="text1"/>
          <w:sz w:val="24"/>
          <w:szCs w:val="24"/>
        </w:rPr>
        <w:t>选择</w:t>
      </w:r>
      <w:bookmarkEnd w:id="275"/>
      <w:bookmarkEnd w:id="276"/>
      <w:bookmarkEnd w:id="277"/>
      <w:bookmarkEnd w:id="278"/>
      <w:bookmarkEnd w:id="279"/>
    </w:p>
    <w:p>
      <w:pPr>
        <w:rPr>
          <w:rFonts w:hint="eastAsia"/>
          <w:sz w:val="24"/>
          <w:szCs w:val="24"/>
        </w:rPr>
      </w:pPr>
      <w:bookmarkStart w:id="280" w:name="_Toc30118"/>
      <w:bookmarkStart w:id="281" w:name="_Toc3476"/>
      <w:r>
        <w:rPr>
          <w:rFonts w:hint="eastAsia"/>
          <w:sz w:val="24"/>
          <w:szCs w:val="24"/>
        </w:rPr>
        <w:t>价格展示就</w:t>
      </w:r>
      <w:r>
        <w:rPr>
          <w:sz w:val="24"/>
          <w:szCs w:val="24"/>
        </w:rPr>
        <w:t>EXD</w:t>
      </w:r>
      <w:r>
        <w:rPr>
          <w:rFonts w:hint="eastAsia"/>
          <w:sz w:val="24"/>
          <w:szCs w:val="24"/>
        </w:rPr>
        <w:t>和</w:t>
      </w:r>
      <w:r>
        <w:rPr>
          <w:sz w:val="24"/>
          <w:szCs w:val="24"/>
        </w:rPr>
        <w:t>FOB</w:t>
      </w:r>
      <w:r>
        <w:rPr>
          <w:rFonts w:hint="eastAsia"/>
          <w:sz w:val="24"/>
          <w:szCs w:val="24"/>
        </w:rPr>
        <w:t>两种，其他方式需要和物流联动，实行产品价格和物流价格分开的方式，更容易被客户接受。</w:t>
      </w:r>
      <w:bookmarkEnd w:id="280"/>
      <w:bookmarkEnd w:id="281"/>
    </w:p>
    <w:p>
      <w:pPr>
        <w:pStyle w:val="4"/>
        <w:pageBreakBefore w:val="0"/>
        <w:kinsoku/>
        <w:wordWrap/>
        <w:overflowPunct/>
        <w:topLinePunct w:val="0"/>
        <w:bidi w:val="0"/>
        <w:snapToGrid/>
        <w:spacing w:line="360" w:lineRule="auto"/>
        <w:ind w:right="0" w:rightChars="0"/>
        <w:textAlignment w:val="auto"/>
        <w:rPr>
          <w:sz w:val="24"/>
          <w:szCs w:val="24"/>
        </w:rPr>
      </w:pPr>
      <w:bookmarkStart w:id="282" w:name="_Toc8291"/>
      <w:bookmarkStart w:id="283" w:name="_Toc18650"/>
      <w:bookmarkStart w:id="284" w:name="_Toc11433"/>
      <w:bookmarkStart w:id="285" w:name="_Toc25578"/>
      <w:bookmarkStart w:id="286" w:name="_Toc1120"/>
      <w:r>
        <w:rPr>
          <w:rFonts w:hint="eastAsia"/>
          <w:sz w:val="24"/>
          <w:szCs w:val="24"/>
        </w:rPr>
        <w:t>支付方式</w:t>
      </w:r>
      <w:bookmarkEnd w:id="282"/>
      <w:bookmarkEnd w:id="283"/>
      <w:bookmarkEnd w:id="284"/>
      <w:bookmarkEnd w:id="285"/>
      <w:bookmarkEnd w:id="286"/>
    </w:p>
    <w:p>
      <w:pPr>
        <w:pStyle w:val="5"/>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线上 </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海达网主要采取的支付方式，网上银行转账，支付宝，微信支付，PAYPAL等。</w:t>
      </w:r>
    </w:p>
    <w:p>
      <w:pPr>
        <w:pStyle w:val="5"/>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线下汇款</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用户完成下单后，根据合同付款方式的约定，给海达网指定账户汇款。</w:t>
      </w:r>
    </w:p>
    <w:p>
      <w:pPr>
        <w:pStyle w:val="5"/>
        <w:pageBreakBefore w:val="0"/>
        <w:kinsoku/>
        <w:wordWrap/>
        <w:overflowPunct/>
        <w:topLinePunct w:val="0"/>
        <w:bidi w:val="0"/>
        <w:snapToGrid/>
        <w:spacing w:line="360" w:lineRule="auto"/>
        <w:ind w:right="0" w:rightChars="0"/>
        <w:textAlignment w:val="auto"/>
        <w:rPr>
          <w:color w:val="000000" w:themeColor="text1"/>
          <w:sz w:val="24"/>
          <w:szCs w:val="24"/>
        </w:rPr>
      </w:pPr>
      <w:r>
        <w:rPr>
          <w:rFonts w:hint="eastAsia"/>
          <w:color w:val="000000" w:themeColor="text1"/>
          <w:sz w:val="24"/>
          <w:szCs w:val="24"/>
        </w:rPr>
        <w:t>银行／海达网授信</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银行给予符合足够资质的用户授信，海达网也可以给予优秀合作客户或供应商授信，与银行合作为企业解决资金周转问题。</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287" w:name="_Toc1316"/>
      <w:bookmarkStart w:id="288" w:name="_Toc24527"/>
      <w:bookmarkStart w:id="289" w:name="_Toc15156"/>
      <w:bookmarkStart w:id="290" w:name="_Toc5981"/>
      <w:bookmarkStart w:id="291" w:name="_Toc10053"/>
      <w:r>
        <w:rPr>
          <w:rFonts w:hint="eastAsia"/>
          <w:sz w:val="24"/>
          <w:szCs w:val="24"/>
        </w:rPr>
        <w:t>单证下载</w:t>
      </w:r>
      <w:bookmarkEnd w:id="287"/>
      <w:bookmarkEnd w:id="288"/>
      <w:bookmarkEnd w:id="289"/>
      <w:bookmarkEnd w:id="290"/>
      <w:bookmarkEnd w:id="291"/>
    </w:p>
    <w:p>
      <w:pPr>
        <w:pStyle w:val="4"/>
        <w:pageBreakBefore w:val="0"/>
        <w:kinsoku/>
        <w:wordWrap/>
        <w:overflowPunct/>
        <w:topLinePunct w:val="0"/>
        <w:bidi w:val="0"/>
        <w:snapToGrid/>
        <w:spacing w:line="360" w:lineRule="auto"/>
        <w:ind w:right="0" w:rightChars="0"/>
        <w:textAlignment w:val="auto"/>
        <w:rPr>
          <w:sz w:val="24"/>
          <w:szCs w:val="24"/>
        </w:rPr>
      </w:pPr>
      <w:bookmarkStart w:id="292" w:name="_Toc16717"/>
      <w:bookmarkStart w:id="293" w:name="_Toc765"/>
      <w:bookmarkStart w:id="294" w:name="_Toc22817"/>
      <w:bookmarkStart w:id="295" w:name="_Toc26700"/>
      <w:bookmarkStart w:id="296" w:name="_Toc29972"/>
      <w:r>
        <w:rPr>
          <w:rFonts w:hint="eastAsia"/>
          <w:sz w:val="24"/>
          <w:szCs w:val="24"/>
        </w:rPr>
        <w:t>订单／合同下载</w:t>
      </w:r>
      <w:bookmarkEnd w:id="292"/>
      <w:bookmarkEnd w:id="293"/>
      <w:bookmarkEnd w:id="294"/>
      <w:bookmarkEnd w:id="295"/>
      <w:bookmarkEnd w:id="296"/>
      <w:r>
        <w:rPr>
          <w:rFonts w:hint="eastAsia"/>
          <w:sz w:val="24"/>
          <w:szCs w:val="24"/>
        </w:rPr>
        <w:t xml:space="preserve"> </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在订单／合同生成之后，在订单／合同这一项中，提供订单／合同 p</w:t>
      </w:r>
      <w:r>
        <w:rPr>
          <w:sz w:val="24"/>
          <w:szCs w:val="24"/>
        </w:rPr>
        <w:t>df</w:t>
      </w:r>
      <w:r>
        <w:rPr>
          <w:rFonts w:hint="eastAsia"/>
          <w:sz w:val="24"/>
          <w:szCs w:val="24"/>
        </w:rPr>
        <w:t>格式文件下载；同时，由海达网自动往客户邮箱发送订单／合同等。（需要准备好订单／合同模版，然后由系统自动生成）</w:t>
      </w:r>
    </w:p>
    <w:p>
      <w:pPr>
        <w:pStyle w:val="4"/>
        <w:pageBreakBefore w:val="0"/>
        <w:kinsoku/>
        <w:wordWrap/>
        <w:overflowPunct/>
        <w:topLinePunct w:val="0"/>
        <w:bidi w:val="0"/>
        <w:snapToGrid/>
        <w:spacing w:line="360" w:lineRule="auto"/>
        <w:ind w:right="0" w:rightChars="0"/>
        <w:textAlignment w:val="auto"/>
        <w:rPr>
          <w:sz w:val="24"/>
          <w:szCs w:val="24"/>
        </w:rPr>
      </w:pPr>
      <w:bookmarkStart w:id="297" w:name="_Toc15343"/>
      <w:bookmarkStart w:id="298" w:name="_Toc6564"/>
      <w:bookmarkStart w:id="299" w:name="_Toc30747"/>
      <w:bookmarkStart w:id="300" w:name="_Toc17239"/>
      <w:bookmarkStart w:id="301" w:name="_Toc3852"/>
      <w:r>
        <w:rPr>
          <w:rFonts w:hint="eastAsia"/>
          <w:sz w:val="24"/>
          <w:szCs w:val="24"/>
        </w:rPr>
        <w:t>报关相关单证下载</w:t>
      </w:r>
      <w:bookmarkEnd w:id="297"/>
      <w:bookmarkEnd w:id="298"/>
      <w:bookmarkEnd w:id="299"/>
      <w:bookmarkEnd w:id="300"/>
      <w:bookmarkEnd w:id="301"/>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海达网准备好相关单证模版，由系统自动生成，由海达网自动往客户邮箱发送报关相关单证等，同时，在页面中提供报关相关单证下载。报关相关单证包括：</w:t>
      </w:r>
    </w:p>
    <w:p>
      <w:pPr>
        <w:pStyle w:val="48"/>
        <w:pageBreakBefore w:val="0"/>
        <w:numPr>
          <w:ilvl w:val="0"/>
          <w:numId w:val="5"/>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基本单证 （出口货物报关单、发票、装箱单、代理报关委托书、出口收汇核销单）；对于自动生成的出口预报关单而言，需要对产品在数据录入时进行整理，梳理归类合并规则，减少报关数量，增加退税，这个是个专业命题。智能归类系统。</w:t>
      </w:r>
    </w:p>
    <w:p>
      <w:pPr>
        <w:pStyle w:val="48"/>
        <w:pageBreakBefore w:val="0"/>
        <w:numPr>
          <w:ilvl w:val="0"/>
          <w:numId w:val="5"/>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货运单证（装运单、空运单等）；</w:t>
      </w:r>
    </w:p>
    <w:p>
      <w:pPr>
        <w:pStyle w:val="48"/>
        <w:pageBreakBefore w:val="0"/>
        <w:numPr>
          <w:ilvl w:val="0"/>
          <w:numId w:val="5"/>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官方单证（出口许可证、出境货物通关单、原产地证书、商检证等）；</w:t>
      </w:r>
    </w:p>
    <w:p>
      <w:pPr>
        <w:pStyle w:val="48"/>
        <w:pageBreakBefore w:val="0"/>
        <w:numPr>
          <w:ilvl w:val="0"/>
          <w:numId w:val="5"/>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备用单证（出口货物清单、《工程承包合同》副本、企业批准证书等）。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302" w:name="_Toc21579"/>
      <w:bookmarkStart w:id="303" w:name="_Toc9719"/>
      <w:bookmarkStart w:id="304" w:name="_Toc10258"/>
      <w:bookmarkStart w:id="305" w:name="_Toc20887"/>
      <w:bookmarkStart w:id="306" w:name="_Toc30823"/>
      <w:r>
        <w:rPr>
          <w:rFonts w:hint="eastAsia"/>
          <w:sz w:val="24"/>
          <w:szCs w:val="24"/>
        </w:rPr>
        <w:t>进度跟踪</w:t>
      </w:r>
      <w:bookmarkEnd w:id="302"/>
      <w:bookmarkEnd w:id="303"/>
      <w:bookmarkEnd w:id="304"/>
      <w:bookmarkEnd w:id="305"/>
      <w:bookmarkEnd w:id="306"/>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当订单状态有变化时，包括未完成订单，订单生成，货物包装、货物运输中的各个状态等，由系统自动往客户提供的邮箱中发送相关文件；同时，客户也可以通过登录系统， 自主查询订单状态。详细地订单状态可以参考下图 （固安捷）。</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drawing>
          <wp:inline distT="0" distB="0" distL="0" distR="0">
            <wp:extent cx="5270500" cy="3883660"/>
            <wp:effectExtent l="0" t="0" r="6350" b="2540"/>
            <wp:docPr id="15" name="Picture 15" descr="../../../Desktop/Screen%20Shot%202016-06-16%20at%2015.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esktop/Screen%20Shot%202016-06-16%20at%2015.48.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3883660"/>
                    </a:xfrm>
                    <a:prstGeom prst="rect">
                      <a:avLst/>
                    </a:prstGeom>
                    <a:noFill/>
                    <a:ln>
                      <a:noFill/>
                    </a:ln>
                  </pic:spPr>
                </pic:pic>
              </a:graphicData>
            </a:graphic>
          </wp:inline>
        </w:drawing>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当订单生成之后，系统按照一定的时间自动发邮件，同时客服会安排人工服务提醒客户付预付款，关注订单流程，订单每执行到一个节点就会有客服主动提醒，包括最后的发货前的付尾款提醒等；当货物到达客户指定交易地点时，系统按照一定的时间自动发邮件或者人工服务提醒客户付预尾款。</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我们应该按照我们的逻辑制定这个进度跟踪，并且设计和主动报告和被动查询的功能。</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307" w:name="_Toc26459"/>
      <w:bookmarkStart w:id="308" w:name="_Toc31846"/>
      <w:bookmarkStart w:id="309" w:name="_Toc12097"/>
      <w:bookmarkStart w:id="310" w:name="_Toc6134"/>
      <w:bookmarkStart w:id="311" w:name="_Toc28810"/>
      <w:r>
        <w:rPr>
          <w:rFonts w:hint="eastAsia"/>
          <w:sz w:val="24"/>
          <w:szCs w:val="24"/>
        </w:rPr>
        <w:t>收货／售后</w:t>
      </w:r>
      <w:bookmarkEnd w:id="307"/>
      <w:bookmarkEnd w:id="308"/>
      <w:bookmarkEnd w:id="309"/>
      <w:bookmarkEnd w:id="310"/>
      <w:bookmarkEnd w:id="311"/>
    </w:p>
    <w:p>
      <w:pPr>
        <w:pStyle w:val="4"/>
        <w:pageBreakBefore w:val="0"/>
        <w:kinsoku/>
        <w:wordWrap/>
        <w:overflowPunct/>
        <w:topLinePunct w:val="0"/>
        <w:bidi w:val="0"/>
        <w:snapToGrid/>
        <w:spacing w:line="360" w:lineRule="auto"/>
        <w:ind w:right="0" w:rightChars="0"/>
        <w:textAlignment w:val="auto"/>
        <w:rPr>
          <w:sz w:val="24"/>
          <w:szCs w:val="24"/>
        </w:rPr>
      </w:pPr>
      <w:bookmarkStart w:id="312" w:name="_Toc18592"/>
      <w:bookmarkStart w:id="313" w:name="_Toc25148"/>
      <w:bookmarkStart w:id="314" w:name="_Toc15205"/>
      <w:bookmarkStart w:id="315" w:name="_Toc8039"/>
      <w:bookmarkStart w:id="316" w:name="_Toc29422"/>
      <w:r>
        <w:rPr>
          <w:rFonts w:hint="eastAsia"/>
          <w:sz w:val="24"/>
          <w:szCs w:val="24"/>
        </w:rPr>
        <w:t>收货</w:t>
      </w:r>
      <w:bookmarkEnd w:id="312"/>
      <w:bookmarkEnd w:id="313"/>
      <w:bookmarkEnd w:id="314"/>
      <w:bookmarkEnd w:id="315"/>
      <w:bookmarkEnd w:id="316"/>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用户在收到货物以后，先收货，然后开箱验货，查验货物的完整性和完好性等信息，并且将这些信息反应给物流方和海达网，海达网向物流方进行核查。</w:t>
      </w:r>
    </w:p>
    <w:p>
      <w:pPr>
        <w:pStyle w:val="4"/>
        <w:pageBreakBefore w:val="0"/>
        <w:kinsoku/>
        <w:wordWrap/>
        <w:overflowPunct/>
        <w:topLinePunct w:val="0"/>
        <w:bidi w:val="0"/>
        <w:snapToGrid/>
        <w:spacing w:line="360" w:lineRule="auto"/>
        <w:ind w:right="0" w:rightChars="0"/>
        <w:textAlignment w:val="auto"/>
        <w:rPr>
          <w:sz w:val="24"/>
          <w:szCs w:val="24"/>
        </w:rPr>
      </w:pPr>
      <w:bookmarkStart w:id="317" w:name="_Toc1989"/>
      <w:bookmarkStart w:id="318" w:name="_Toc22014"/>
      <w:bookmarkStart w:id="319" w:name="_Toc15589"/>
      <w:bookmarkStart w:id="320" w:name="_Toc7428"/>
      <w:bookmarkStart w:id="321" w:name="_Toc30897"/>
      <w:r>
        <w:rPr>
          <w:rFonts w:hint="eastAsia"/>
          <w:sz w:val="24"/>
          <w:szCs w:val="24"/>
        </w:rPr>
        <w:t>售后</w:t>
      </w:r>
      <w:bookmarkEnd w:id="317"/>
      <w:bookmarkEnd w:id="318"/>
      <w:bookmarkEnd w:id="319"/>
      <w:bookmarkEnd w:id="320"/>
      <w:bookmarkEnd w:id="321"/>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lang w:val="en-US" w:eastAsia="zh-CN"/>
        </w:rPr>
        <w:t xml:space="preserve">    </w:t>
      </w:r>
      <w:r>
        <w:rPr>
          <w:rFonts w:hint="eastAsia"/>
          <w:sz w:val="24"/>
          <w:szCs w:val="24"/>
        </w:rPr>
        <w:t>海达网给客户提供完善的全方位的售后服务</w:t>
      </w:r>
      <w:r>
        <w:rPr>
          <w:rFonts w:hint="eastAsia"/>
          <w:sz w:val="24"/>
          <w:szCs w:val="24"/>
          <w:lang w:eastAsia="zh-CN"/>
        </w:rPr>
        <w:t>，</w:t>
      </w:r>
      <w:r>
        <w:rPr>
          <w:rFonts w:hint="eastAsia"/>
          <w:sz w:val="24"/>
          <w:szCs w:val="24"/>
          <w:lang w:val="en-US" w:eastAsia="zh-CN"/>
        </w:rPr>
        <w:t>但</w:t>
      </w:r>
      <w:r>
        <w:rPr>
          <w:rFonts w:hint="eastAsia"/>
          <w:sz w:val="24"/>
          <w:szCs w:val="24"/>
        </w:rPr>
        <w:t>我们与国内</w:t>
      </w:r>
      <w:r>
        <w:rPr>
          <w:rFonts w:hint="eastAsia"/>
          <w:sz w:val="24"/>
          <w:szCs w:val="24"/>
          <w:lang w:val="en-US" w:eastAsia="zh-CN"/>
        </w:rPr>
        <w:t>电商</w:t>
      </w:r>
      <w:r>
        <w:rPr>
          <w:rFonts w:hint="eastAsia"/>
          <w:sz w:val="24"/>
          <w:szCs w:val="24"/>
        </w:rPr>
        <w:t>的售后有本质区别，对于质量问题，可以换货（有海外仓的），可以借助保险赔偿，也可以厂家赔偿等</w:t>
      </w:r>
      <w:r>
        <w:rPr>
          <w:rFonts w:hint="eastAsia"/>
          <w:sz w:val="24"/>
          <w:szCs w:val="24"/>
          <w:lang w:eastAsia="zh-CN"/>
        </w:rPr>
        <w:t>，</w:t>
      </w:r>
      <w:r>
        <w:rPr>
          <w:rFonts w:hint="eastAsia"/>
          <w:sz w:val="24"/>
          <w:szCs w:val="24"/>
          <w:lang w:val="en-US" w:eastAsia="zh-CN"/>
        </w:rPr>
        <w:t>不提供退货</w:t>
      </w:r>
      <w:r>
        <w:rPr>
          <w:rFonts w:hint="eastAsia"/>
          <w:sz w:val="24"/>
          <w:szCs w:val="24"/>
        </w:rPr>
        <w:t>，对于责任的划分，网站要有专门的条款体现在订单或者合同中。</w:t>
      </w:r>
    </w:p>
    <w:p>
      <w:pPr>
        <w:pageBreakBefore w:val="0"/>
        <w:kinsoku/>
        <w:wordWrap/>
        <w:overflowPunct/>
        <w:topLinePunct w:val="0"/>
        <w:bidi w:val="0"/>
        <w:snapToGrid/>
        <w:spacing w:line="360" w:lineRule="auto"/>
        <w:ind w:right="0" w:rightChars="0"/>
        <w:textAlignment w:val="auto"/>
        <w:rPr>
          <w:sz w:val="24"/>
          <w:szCs w:val="24"/>
        </w:rPr>
      </w:pP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322" w:name="_Toc10939"/>
      <w:bookmarkStart w:id="323" w:name="_Toc22705"/>
      <w:bookmarkStart w:id="324" w:name="_Toc11551"/>
      <w:bookmarkStart w:id="325" w:name="_Toc21871"/>
      <w:bookmarkStart w:id="326" w:name="_Toc21969"/>
      <w:r>
        <w:rPr>
          <w:rFonts w:hint="eastAsia"/>
          <w:sz w:val="24"/>
          <w:szCs w:val="24"/>
        </w:rPr>
        <w:t>商品代检</w:t>
      </w:r>
      <w:bookmarkEnd w:id="322"/>
      <w:bookmarkEnd w:id="323"/>
      <w:bookmarkEnd w:id="324"/>
      <w:bookmarkEnd w:id="325"/>
      <w:bookmarkEnd w:id="326"/>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海达网为供应商和客户提供需要的各种商品检验等。包括海达网内部的海达检 （前期给每个商品都提供海达检）、</w:t>
      </w:r>
      <w:r>
        <w:rPr>
          <w:sz w:val="24"/>
          <w:szCs w:val="24"/>
        </w:rPr>
        <w:t>中国出入境检验检疫局</w:t>
      </w:r>
      <w:r>
        <w:rPr>
          <w:rFonts w:hint="eastAsia"/>
          <w:sz w:val="24"/>
          <w:szCs w:val="24"/>
        </w:rPr>
        <w:t>以及比较权威的第三方检验例如</w:t>
      </w:r>
      <w:r>
        <w:rPr>
          <w:sz w:val="24"/>
          <w:szCs w:val="24"/>
        </w:rPr>
        <w:t>SGS</w:t>
      </w:r>
      <w:r>
        <w:rPr>
          <w:rFonts w:hint="eastAsia"/>
          <w:sz w:val="24"/>
          <w:szCs w:val="24"/>
        </w:rPr>
        <w:t>、</w:t>
      </w:r>
      <w:r>
        <w:rPr>
          <w:sz w:val="24"/>
          <w:szCs w:val="24"/>
        </w:rPr>
        <w:t>BV</w:t>
      </w:r>
      <w:r>
        <w:rPr>
          <w:rFonts w:hint="eastAsia"/>
          <w:sz w:val="24"/>
          <w:szCs w:val="24"/>
        </w:rPr>
        <w:t>、</w:t>
      </w:r>
      <w:r>
        <w:rPr>
          <w:sz w:val="24"/>
          <w:szCs w:val="24"/>
        </w:rPr>
        <w:t>DGM</w:t>
      </w:r>
      <w:r>
        <w:rPr>
          <w:rFonts w:hint="eastAsia"/>
          <w:sz w:val="24"/>
          <w:szCs w:val="24"/>
        </w:rPr>
        <w:t>检验等。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327" w:name="_Toc6774"/>
      <w:bookmarkStart w:id="328" w:name="_Toc14624"/>
      <w:bookmarkStart w:id="329" w:name="_Toc3425"/>
      <w:bookmarkStart w:id="330" w:name="_Toc3224"/>
      <w:bookmarkStart w:id="331" w:name="_Toc1566"/>
      <w:r>
        <w:rPr>
          <w:rFonts w:hint="eastAsia"/>
          <w:sz w:val="24"/>
          <w:szCs w:val="24"/>
        </w:rPr>
        <w:t>客户服务</w:t>
      </w:r>
      <w:bookmarkEnd w:id="327"/>
      <w:bookmarkEnd w:id="328"/>
      <w:bookmarkEnd w:id="329"/>
      <w:bookmarkEnd w:id="330"/>
      <w:bookmarkEnd w:id="331"/>
    </w:p>
    <w:p>
      <w:pPr>
        <w:pageBreakBefore w:val="0"/>
        <w:kinsoku/>
        <w:wordWrap/>
        <w:overflowPunct/>
        <w:topLinePunct w:val="0"/>
        <w:bidi w:val="0"/>
        <w:snapToGrid/>
        <w:spacing w:line="360" w:lineRule="auto"/>
        <w:ind w:right="0" w:rightChars="0"/>
        <w:textAlignment w:val="auto"/>
        <w:rPr>
          <w:sz w:val="24"/>
          <w:szCs w:val="24"/>
        </w:rPr>
      </w:pPr>
      <w:bookmarkStart w:id="332" w:name="OLE_LINK2"/>
      <w:r>
        <w:rPr>
          <w:rFonts w:hint="eastAsia"/>
          <w:sz w:val="24"/>
          <w:szCs w:val="24"/>
        </w:rPr>
        <w:t>海达网给客户提供的联系方式包括：</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在线客服；</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email：＊＊＊＊＊；</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电话：＊＊＊＊＊；</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海达app （开发出海达app，能够实现用户基本信息管理、手机购物、订单查询等主要功能；手机购物功能可以后期再开发）。</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根据客户等级不同提供不同级别的服务。</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用户可以根据这些灵活选择适用的客户服务。客户服务包括回答一系列常见问题、帮助用户找回密码、找到所需商品、查询订单等服务。客户服务的主要目的是帮助客户解决疑难问题，但是也包括一些常见问题。通过使用客户服务，客服人员需要教会客户最基本的在线可以解决的问题，鼓励客户通过网上系统自己解决问题。</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333" w:name="_Toc23855"/>
      <w:bookmarkStart w:id="334" w:name="_Toc16747"/>
      <w:bookmarkStart w:id="335" w:name="_Toc5679"/>
      <w:bookmarkStart w:id="336" w:name="_Toc10029"/>
      <w:bookmarkStart w:id="337" w:name="_Toc2628"/>
      <w:r>
        <w:rPr>
          <w:rFonts w:hint="eastAsia"/>
          <w:sz w:val="24"/>
          <w:szCs w:val="24"/>
        </w:rPr>
        <w:t>我的货品管理</w:t>
      </w:r>
      <w:bookmarkEnd w:id="333"/>
      <w:bookmarkEnd w:id="334"/>
      <w:bookmarkEnd w:id="335"/>
      <w:bookmarkEnd w:id="336"/>
      <w:bookmarkEnd w:id="337"/>
    </w:p>
    <w:bookmarkEnd w:id="332"/>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“我的货品管理”是海达网提供</w:t>
      </w:r>
      <w:r>
        <w:rPr>
          <w:sz w:val="24"/>
          <w:szCs w:val="24"/>
        </w:rPr>
        <w:t>给</w:t>
      </w:r>
      <w:r>
        <w:rPr>
          <w:rFonts w:hint="eastAsia"/>
          <w:sz w:val="24"/>
          <w:szCs w:val="24"/>
        </w:rPr>
        <w:t>海达网高级</w:t>
      </w:r>
      <w:r>
        <w:rPr>
          <w:sz w:val="24"/>
          <w:szCs w:val="24"/>
        </w:rPr>
        <w:t>客户的</w:t>
      </w:r>
      <w:r>
        <w:rPr>
          <w:rFonts w:hint="eastAsia"/>
          <w:sz w:val="24"/>
          <w:szCs w:val="24"/>
        </w:rPr>
        <w:t>一个</w:t>
      </w:r>
      <w:r>
        <w:rPr>
          <w:sz w:val="24"/>
          <w:szCs w:val="24"/>
        </w:rPr>
        <w:t>ERP</w:t>
      </w:r>
      <w:r>
        <w:rPr>
          <w:rFonts w:hint="eastAsia"/>
          <w:sz w:val="24"/>
          <w:szCs w:val="24"/>
        </w:rPr>
        <w:t>系统，可单独下载，只有联网可以使用，数据被同步更新， 用来管理客户的所有物品（</w:t>
      </w:r>
      <w:r>
        <w:rPr>
          <w:sz w:val="24"/>
          <w:szCs w:val="24"/>
        </w:rPr>
        <w:t>无论是否在海达网购买的物品）。</w:t>
      </w:r>
      <w:r>
        <w:rPr>
          <w:rFonts w:hint="eastAsia"/>
          <w:sz w:val="24"/>
          <w:szCs w:val="24"/>
        </w:rPr>
        <w:t>管理的基本信息如下图所示：</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drawing>
          <wp:inline distT="0" distB="0" distL="0" distR="0">
            <wp:extent cx="5274310" cy="2407285"/>
            <wp:effectExtent l="50800" t="0" r="596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功能导航：其中邮件通知是海达网提发给客户的邮件通知，包括订单信息、产品优惠、货款等信息；“物资百科”、“工程文库”、“税则查询”等内容也包括在客户端系统中，方便客户查询。</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基本信息：客户可以用来修改基本信息，但是对于重要的客户信息，包括公司名称等一旦填写就不能修改，需要通过联系海达网人工客服来进行修改。</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物品管理：让用户可以用来管理自己的物品，包括总理、使用量和剩余量。其中在海达网购买的物品可以通过自动添加海达网产品标志。</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合同／订单管理：用来管理客户自己的订单和合同等。</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货款管理：用来管理客户的货款信息等。</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金融服务：根据客户的</w:t>
      </w:r>
      <w:r>
        <w:rPr>
          <w:rFonts w:hint="eastAsia" w:ascii="宋体" w:hAnsi="宋体" w:eastAsia="宋体" w:cs="Times New Roman"/>
          <w:color w:val="333333"/>
          <w:kern w:val="0"/>
          <w:sz w:val="24"/>
          <w:szCs w:val="24"/>
          <w:shd w:val="clear" w:color="auto" w:fill="FFFFFF"/>
        </w:rPr>
        <w:t>交易记录和信用记录，提供客户一定数额的贷款服务。</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同时，考虑到海达网的客户有可能成为当地的供应商，可以融合客户系统和供应商系统，更方便的为客户提供服务。</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338" w:name="_Toc21935"/>
      <w:bookmarkStart w:id="339" w:name="_Toc32203"/>
      <w:bookmarkStart w:id="340" w:name="_Toc30676"/>
      <w:bookmarkStart w:id="341" w:name="_Toc32154"/>
      <w:bookmarkStart w:id="342" w:name="_Toc15622"/>
      <w:r>
        <w:rPr>
          <w:rFonts w:hint="eastAsia"/>
          <w:sz w:val="24"/>
          <w:szCs w:val="24"/>
        </w:rPr>
        <w:t>自我管理</w:t>
      </w:r>
      <w:bookmarkEnd w:id="338"/>
      <w:bookmarkEnd w:id="339"/>
      <w:bookmarkEnd w:id="340"/>
      <w:bookmarkEnd w:id="341"/>
      <w:bookmarkEnd w:id="342"/>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“自我管理”是所有客户用来管理基本信息的一个接口，用来在线管理客户信息。管理的信息如下图所示：</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drawing>
          <wp:inline distT="0" distB="0" distL="0" distR="0">
            <wp:extent cx="5274310" cy="2407285"/>
            <wp:effectExtent l="50800" t="0" r="5969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功能导航：其中邮件通知是海达网提发给客户的邮件通知，包括订单信息、产品优惠、货款等信息；“国际标准库”、“物资百科”、“工程文库”、“税则查询”等内容也包括在客户端系统中，方便客户查询。</w:t>
      </w:r>
      <w:r>
        <w:rPr>
          <w:rFonts w:hint="eastAsia"/>
          <w:sz w:val="24"/>
          <w:szCs w:val="24"/>
          <w:lang w:eastAsia="zh-CN"/>
        </w:rPr>
        <w:t>（</w:t>
      </w:r>
      <w:r>
        <w:rPr>
          <w:rFonts w:hint="eastAsia"/>
          <w:sz w:val="24"/>
          <w:szCs w:val="24"/>
          <w:lang w:val="en-US" w:eastAsia="zh-CN"/>
        </w:rPr>
        <w:t>不再做单独的物资百科，只在产品页面做产品说明，选购参考</w:t>
      </w:r>
      <w:r>
        <w:rPr>
          <w:rFonts w:hint="eastAsia"/>
          <w:sz w:val="24"/>
          <w:szCs w:val="24"/>
          <w:lang w:eastAsia="zh-CN"/>
        </w:rPr>
        <w:t>）</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基本信息：客户可以用来修改基本信息，但是对于重要的客户信息，包括公司名称等一旦填写就不能修改，需要通过联系海达网人工客服来进行修改。</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物品管理：让用户可以用来管理自己的物品，包括已购买物品，收藏物品等。 </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合同／订单管理：用来管理客户自己的订单和合同等。</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货款管理：用来管理客户的货款信息等。</w:t>
      </w:r>
    </w:p>
    <w:p>
      <w:pPr>
        <w:pStyle w:val="2"/>
        <w:keepNext/>
        <w:keepLines/>
        <w:pageBreakBefore w:val="0"/>
        <w:widowControl w:val="0"/>
        <w:kinsoku/>
        <w:wordWrap/>
        <w:overflowPunct/>
        <w:topLinePunct w:val="0"/>
        <w:autoSpaceDE/>
        <w:autoSpaceDN/>
        <w:bidi w:val="0"/>
        <w:adjustRightInd/>
        <w:snapToGrid/>
        <w:spacing w:before="0" w:after="0" w:line="360" w:lineRule="auto"/>
        <w:ind w:right="0" w:rightChars="0"/>
        <w:jc w:val="left"/>
        <w:textAlignment w:val="auto"/>
        <w:outlineLvl w:val="0"/>
      </w:pPr>
      <w:bookmarkStart w:id="343" w:name="_Toc20729"/>
      <w:bookmarkStart w:id="344" w:name="_Toc21419"/>
      <w:bookmarkStart w:id="345" w:name="_Toc30409"/>
      <w:bookmarkStart w:id="346" w:name="_Toc6801"/>
      <w:bookmarkStart w:id="347" w:name="_Toc22763"/>
      <w:r>
        <w:rPr>
          <w:rFonts w:hint="eastAsia"/>
          <w:sz w:val="24"/>
          <w:szCs w:val="24"/>
        </w:rPr>
        <w:t>供应商端</w:t>
      </w:r>
      <w:bookmarkEnd w:id="343"/>
      <w:bookmarkEnd w:id="344"/>
      <w:bookmarkEnd w:id="345"/>
      <w:bookmarkEnd w:id="346"/>
      <w:bookmarkEnd w:id="347"/>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348" w:name="_Toc10777"/>
      <w:bookmarkStart w:id="349" w:name="_Toc13473"/>
      <w:bookmarkStart w:id="350" w:name="_Toc6106"/>
      <w:bookmarkStart w:id="351" w:name="_Toc16876"/>
      <w:bookmarkStart w:id="352" w:name="_Toc23972"/>
      <w:r>
        <w:rPr>
          <w:sz w:val="24"/>
          <w:szCs w:val="24"/>
        </w:rPr>
        <w:t>注册／登录</w:t>
      </w:r>
      <w:bookmarkEnd w:id="348"/>
      <w:bookmarkEnd w:id="349"/>
      <w:bookmarkEnd w:id="350"/>
      <w:bookmarkEnd w:id="351"/>
      <w:bookmarkEnd w:id="352"/>
      <w:r>
        <w:rPr>
          <w:sz w:val="24"/>
          <w:szCs w:val="24"/>
        </w:rPr>
        <w:tab/>
      </w:r>
    </w:p>
    <w:p>
      <w:pPr>
        <w:pStyle w:val="4"/>
        <w:pageBreakBefore w:val="0"/>
        <w:kinsoku/>
        <w:wordWrap/>
        <w:overflowPunct/>
        <w:topLinePunct w:val="0"/>
        <w:bidi w:val="0"/>
        <w:snapToGrid/>
        <w:spacing w:line="360" w:lineRule="auto"/>
        <w:ind w:right="0" w:rightChars="0"/>
        <w:textAlignment w:val="auto"/>
        <w:rPr>
          <w:rFonts w:hint="eastAsia"/>
        </w:rPr>
      </w:pPr>
      <w:bookmarkStart w:id="353" w:name="_Toc2540"/>
      <w:bookmarkStart w:id="354" w:name="_Toc31807"/>
      <w:bookmarkStart w:id="355" w:name="_Toc10867"/>
      <w:bookmarkStart w:id="356" w:name="_Toc18670"/>
      <w:bookmarkStart w:id="357" w:name="_Toc9928"/>
      <w:r>
        <w:rPr>
          <w:rFonts w:hint="eastAsia"/>
          <w:sz w:val="24"/>
          <w:szCs w:val="24"/>
        </w:rPr>
        <w:t>基本信息</w:t>
      </w:r>
      <w:bookmarkEnd w:id="353"/>
      <w:bookmarkEnd w:id="354"/>
      <w:bookmarkEnd w:id="355"/>
      <w:bookmarkEnd w:id="356"/>
      <w:bookmarkEnd w:id="357"/>
      <w:r>
        <w:rPr>
          <w:rFonts w:hint="eastAsia"/>
          <w:sz w:val="24"/>
          <w:szCs w:val="24"/>
          <w:lang w:val="en-US" w:eastAsia="zh-CN"/>
        </w:rPr>
        <w:t xml:space="preserve"> </w:t>
      </w:r>
      <w:bookmarkStart w:id="358" w:name="_Toc14187"/>
      <w:bookmarkStart w:id="359" w:name="_Toc1421"/>
    </w:p>
    <w:p>
      <w:pPr>
        <w:rPr>
          <w:sz w:val="24"/>
          <w:szCs w:val="24"/>
        </w:rPr>
      </w:pPr>
      <w:r>
        <w:rPr>
          <w:rFonts w:hint="eastAsia"/>
          <w:b w:val="0"/>
          <w:bCs w:val="0"/>
          <w:color w:val="000000" w:themeColor="text1"/>
          <w:sz w:val="24"/>
          <w:szCs w:val="24"/>
        </w:rPr>
        <w:t>供应商按照两类：第一类是供应商品的，第二类是提供国际物流的（包括船运公司、卡车公司、报关行等）</w:t>
      </w:r>
      <w:bookmarkEnd w:id="358"/>
      <w:bookmarkEnd w:id="359"/>
      <w:r>
        <w:rPr>
          <w:rFonts w:hint="eastAsia"/>
          <w:b w:val="0"/>
          <w:bCs w:val="0"/>
          <w:color w:val="000000" w:themeColor="text1"/>
          <w:sz w:val="24"/>
          <w:szCs w:val="24"/>
          <w:lang w:eastAsia="zh-CN"/>
        </w:rPr>
        <w:t>。</w:t>
      </w:r>
      <w:r>
        <w:rPr>
          <w:rFonts w:hint="eastAsia"/>
          <w:b w:val="0"/>
          <w:bCs w:val="0"/>
          <w:sz w:val="24"/>
          <w:szCs w:val="24"/>
        </w:rPr>
        <w:t>用户名，联系电话，邮箱，密码，企业客户具体信息，上传公司各类资质文件进行实名认证，并且应该包括公司所在国家，常用办公地址等有用选项。尤其在这一项填写里要区分是商品供应商还是物流供应商，两者登录都会提供不一样的管理页面。</w:t>
      </w:r>
    </w:p>
    <w:p>
      <w:pPr>
        <w:pStyle w:val="4"/>
        <w:pageBreakBefore w:val="0"/>
        <w:kinsoku/>
        <w:wordWrap/>
        <w:overflowPunct/>
        <w:topLinePunct w:val="0"/>
        <w:bidi w:val="0"/>
        <w:snapToGrid/>
        <w:spacing w:line="360" w:lineRule="auto"/>
        <w:ind w:right="0" w:rightChars="0"/>
        <w:textAlignment w:val="auto"/>
        <w:rPr>
          <w:sz w:val="24"/>
          <w:szCs w:val="24"/>
        </w:rPr>
      </w:pPr>
      <w:bookmarkStart w:id="360" w:name="_Toc12144"/>
      <w:bookmarkStart w:id="361" w:name="_Toc3329"/>
      <w:bookmarkStart w:id="362" w:name="_Toc8061"/>
      <w:bookmarkStart w:id="363" w:name="_Toc27964"/>
      <w:bookmarkStart w:id="364" w:name="_Toc6741"/>
      <w:r>
        <w:rPr>
          <w:rFonts w:hint="eastAsia"/>
          <w:sz w:val="24"/>
          <w:szCs w:val="24"/>
        </w:rPr>
        <w:t>审核</w:t>
      </w:r>
      <w:bookmarkEnd w:id="360"/>
      <w:bookmarkEnd w:id="361"/>
      <w:bookmarkEnd w:id="362"/>
      <w:bookmarkEnd w:id="363"/>
      <w:bookmarkEnd w:id="36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根据供应商提交的资质材料首先进行真实性审核，对于提交完全真实信息的用户，给予V认证（真实客户身份认证）；后期根据该用户在海达网的活跃度，交易完成情况，评价反馈等一系列考核条件，对该供应商进行实时的降级升级或惩罚降级。（详见后台供应商管理办法）。</w:t>
      </w:r>
    </w:p>
    <w:p>
      <w:pPr>
        <w:pageBreakBefore w:val="0"/>
        <w:kinsoku/>
        <w:wordWrap/>
        <w:overflowPunct/>
        <w:topLinePunct w:val="0"/>
        <w:bidi w:val="0"/>
        <w:snapToGrid/>
        <w:spacing w:line="360" w:lineRule="auto"/>
        <w:ind w:right="0" w:rightChars="0"/>
        <w:textAlignment w:val="auto"/>
        <w:rPr>
          <w:sz w:val="24"/>
          <w:szCs w:val="24"/>
        </w:rPr>
      </w:pPr>
    </w:p>
    <w:p>
      <w:pPr>
        <w:pStyle w:val="4"/>
        <w:pageBreakBefore w:val="0"/>
        <w:kinsoku/>
        <w:wordWrap/>
        <w:overflowPunct/>
        <w:topLinePunct w:val="0"/>
        <w:bidi w:val="0"/>
        <w:snapToGrid/>
        <w:spacing w:line="360" w:lineRule="auto"/>
        <w:ind w:right="0" w:rightChars="0"/>
        <w:textAlignment w:val="auto"/>
        <w:rPr>
          <w:sz w:val="24"/>
          <w:szCs w:val="24"/>
        </w:rPr>
      </w:pPr>
      <w:bookmarkStart w:id="365" w:name="_Toc8277"/>
      <w:bookmarkStart w:id="366" w:name="_Toc24888"/>
      <w:bookmarkStart w:id="367" w:name="_Toc3972"/>
      <w:bookmarkStart w:id="368" w:name="_Toc4527"/>
      <w:bookmarkStart w:id="369" w:name="_Toc24254"/>
      <w:r>
        <w:rPr>
          <w:rFonts w:hint="eastAsia"/>
          <w:sz w:val="24"/>
          <w:szCs w:val="24"/>
        </w:rPr>
        <w:t>供应商分类</w:t>
      </w:r>
      <w:bookmarkEnd w:id="365"/>
      <w:bookmarkEnd w:id="366"/>
      <w:bookmarkEnd w:id="367"/>
      <w:bookmarkEnd w:id="368"/>
      <w:bookmarkEnd w:id="36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供应商应分为产品供应商和物流服务供应商。针对不同性质的供应商在登录后会进入不同的流程板块。</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370" w:name="_Toc31726"/>
      <w:bookmarkStart w:id="371" w:name="_Toc29589"/>
      <w:bookmarkStart w:id="372" w:name="_Toc25982"/>
      <w:bookmarkStart w:id="373" w:name="_Toc27519"/>
      <w:bookmarkStart w:id="374" w:name="_Toc19062"/>
      <w:r>
        <w:rPr>
          <w:rFonts w:hint="eastAsia"/>
          <w:sz w:val="24"/>
          <w:szCs w:val="24"/>
        </w:rPr>
        <w:t>商品供应商ERP</w:t>
      </w:r>
      <w:bookmarkEnd w:id="370"/>
      <w:bookmarkEnd w:id="371"/>
      <w:bookmarkEnd w:id="372"/>
      <w:bookmarkEnd w:id="373"/>
      <w:bookmarkEnd w:id="374"/>
    </w:p>
    <w:p>
      <w:pPr>
        <w:pStyle w:val="4"/>
        <w:pageBreakBefore w:val="0"/>
        <w:kinsoku/>
        <w:wordWrap/>
        <w:overflowPunct/>
        <w:topLinePunct w:val="0"/>
        <w:bidi w:val="0"/>
        <w:snapToGrid/>
        <w:spacing w:line="360" w:lineRule="auto"/>
        <w:ind w:right="0" w:rightChars="0"/>
        <w:textAlignment w:val="auto"/>
        <w:rPr>
          <w:sz w:val="24"/>
          <w:szCs w:val="24"/>
        </w:rPr>
      </w:pPr>
      <w:bookmarkStart w:id="375" w:name="_Toc1521"/>
      <w:bookmarkStart w:id="376" w:name="_Toc1213"/>
      <w:bookmarkStart w:id="377" w:name="_Toc28782"/>
      <w:bookmarkStart w:id="378" w:name="_Toc1565"/>
      <w:bookmarkStart w:id="379" w:name="_Toc13603"/>
      <w:r>
        <w:rPr>
          <w:rFonts w:hint="eastAsia"/>
          <w:sz w:val="24"/>
          <w:szCs w:val="24"/>
        </w:rPr>
        <w:t>产品管理</w:t>
      </w:r>
      <w:bookmarkEnd w:id="375"/>
      <w:bookmarkEnd w:id="376"/>
      <w:bookmarkEnd w:id="377"/>
      <w:bookmarkEnd w:id="378"/>
      <w:bookmarkEnd w:id="379"/>
    </w:p>
    <w:p>
      <w:pPr>
        <w:pStyle w:val="5"/>
        <w:pageBreakBefore w:val="0"/>
        <w:kinsoku/>
        <w:wordWrap/>
        <w:overflowPunct/>
        <w:topLinePunct w:val="0"/>
        <w:bidi w:val="0"/>
        <w:snapToGrid/>
        <w:spacing w:line="360" w:lineRule="auto"/>
        <w:ind w:right="0" w:rightChars="0"/>
        <w:textAlignment w:val="auto"/>
        <w:rPr>
          <w:sz w:val="24"/>
          <w:szCs w:val="24"/>
        </w:rPr>
      </w:pPr>
      <w:r>
        <w:rPr>
          <w:sz w:val="24"/>
          <w:szCs w:val="24"/>
        </w:rPr>
        <w:t>商品</w:t>
      </w:r>
      <w:r>
        <w:rPr>
          <w:rFonts w:hint="eastAsia"/>
          <w:sz w:val="24"/>
          <w:szCs w:val="24"/>
        </w:rPr>
        <w:t>信息</w:t>
      </w:r>
      <w:r>
        <w:rPr>
          <w:sz w:val="24"/>
          <w:szCs w:val="24"/>
        </w:rPr>
        <w:t>管理</w:t>
      </w:r>
      <w:r>
        <w:rPr>
          <w:sz w:val="24"/>
          <w:szCs w:val="24"/>
        </w:rPr>
        <w:tab/>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供应商根据海达网提供的产品信息模板，填写上传商品的详细信息资料，其中应包括商品的基本信息，型号，材质等等以及国标，检测检验方法，使用方法等各种详细操作使用说明等，以确保该客户在进行产品选择时能一目了然，确定就是自己需要的产品。可定期就行修改整理。</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对于供应商，如针对每个商品都可以填写完整的信息，海达网将提供一定虚拟货币给其进行奖励，虚拟货币可按比例转化为实际的贷款金额，或者就转化为现金奖励给供应商。</w:t>
      </w:r>
    </w:p>
    <w:p>
      <w:pPr>
        <w:pStyle w:val="5"/>
        <w:pageBreakBefore w:val="0"/>
        <w:kinsoku/>
        <w:wordWrap/>
        <w:overflowPunct/>
        <w:topLinePunct w:val="0"/>
        <w:bidi w:val="0"/>
        <w:snapToGrid/>
        <w:spacing w:line="360" w:lineRule="auto"/>
        <w:ind w:right="0" w:rightChars="0"/>
        <w:textAlignment w:val="auto"/>
        <w:rPr>
          <w:rFonts w:eastAsiaTheme="minorEastAsia"/>
          <w:sz w:val="24"/>
          <w:szCs w:val="24"/>
        </w:rPr>
      </w:pPr>
      <w:r>
        <w:rPr>
          <w:rFonts w:hint="eastAsia" w:eastAsiaTheme="minorEastAsia"/>
          <w:sz w:val="24"/>
          <w:szCs w:val="24"/>
        </w:rPr>
        <w:t>产品库存管理</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供应商管理商品库存，根据商品销售情况后台实时更新库存变化，供应商每周进行一次盘点库存，审核，以保证最新的库存表能提供给海达网客户。这个是很核心的部分，需要一个可以发出库存的与网站的联动，这个库存是和网站客户端的联动的，直接体现的，没有库存的，就是体现出供货期，凡是有足数量库存的，交货期到港口为5天，</w:t>
      </w:r>
      <w:r>
        <w:rPr>
          <w:rFonts w:hint="eastAsia"/>
          <w:sz w:val="24"/>
          <w:szCs w:val="24"/>
          <w:lang w:val="en-US" w:eastAsia="zh-CN"/>
        </w:rPr>
        <w:t>需要</w:t>
      </w:r>
      <w:r>
        <w:rPr>
          <w:rFonts w:hint="eastAsia"/>
          <w:sz w:val="24"/>
          <w:szCs w:val="24"/>
        </w:rPr>
        <w:t>生产的，按照10天、15天、20天来定，这个需要做成下拉式的表格，让供应商选择供货期。</w:t>
      </w:r>
    </w:p>
    <w:p>
      <w:pPr>
        <w:pStyle w:val="4"/>
        <w:pageBreakBefore w:val="0"/>
        <w:kinsoku/>
        <w:wordWrap/>
        <w:overflowPunct/>
        <w:topLinePunct w:val="0"/>
        <w:bidi w:val="0"/>
        <w:snapToGrid/>
        <w:spacing w:line="360" w:lineRule="auto"/>
        <w:ind w:right="0" w:rightChars="0"/>
        <w:textAlignment w:val="auto"/>
        <w:rPr>
          <w:sz w:val="24"/>
          <w:szCs w:val="24"/>
        </w:rPr>
      </w:pPr>
      <w:bookmarkStart w:id="380" w:name="_Toc2236"/>
      <w:bookmarkStart w:id="381" w:name="_Toc12774"/>
      <w:bookmarkStart w:id="382" w:name="_Toc24763"/>
      <w:bookmarkStart w:id="383" w:name="_Toc26796"/>
      <w:bookmarkStart w:id="384" w:name="_Toc16938"/>
      <w:r>
        <w:rPr>
          <w:sz w:val="24"/>
          <w:szCs w:val="24"/>
        </w:rPr>
        <w:t>订单管理</w:t>
      </w:r>
      <w:bookmarkEnd w:id="380"/>
      <w:bookmarkEnd w:id="381"/>
      <w:bookmarkEnd w:id="382"/>
      <w:bookmarkEnd w:id="383"/>
      <w:bookmarkEnd w:id="38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该供应商提供的本公司产品订购信息的实时变更，订单的具体情况，待发货、已发货、正在备货，订单处理的各个阶段都需要在海达网页面显示出来。可上传相关图片等信息到海达网后台，再由海达网后台发送给客户。并有可设置发货提醒，在订单多的时候保证不会延误订单。</w:t>
      </w:r>
    </w:p>
    <w:p>
      <w:pPr>
        <w:pStyle w:val="4"/>
        <w:pageBreakBefore w:val="0"/>
        <w:kinsoku/>
        <w:wordWrap/>
        <w:overflowPunct/>
        <w:topLinePunct w:val="0"/>
        <w:bidi w:val="0"/>
        <w:snapToGrid/>
        <w:spacing w:line="360" w:lineRule="auto"/>
        <w:ind w:right="0" w:rightChars="0"/>
        <w:textAlignment w:val="auto"/>
        <w:rPr>
          <w:sz w:val="24"/>
          <w:szCs w:val="24"/>
        </w:rPr>
      </w:pPr>
      <w:bookmarkStart w:id="385" w:name="_Toc26165"/>
      <w:bookmarkStart w:id="386" w:name="_Toc26048"/>
      <w:bookmarkStart w:id="387" w:name="_Toc9874"/>
      <w:bookmarkStart w:id="388" w:name="_Toc12264"/>
      <w:bookmarkStart w:id="389" w:name="_Toc16836"/>
      <w:r>
        <w:rPr>
          <w:rFonts w:hint="eastAsia"/>
          <w:sz w:val="24"/>
          <w:szCs w:val="24"/>
        </w:rPr>
        <w:t>模拟装箱</w:t>
      </w:r>
      <w:bookmarkEnd w:id="385"/>
      <w:bookmarkEnd w:id="386"/>
      <w:bookmarkEnd w:id="387"/>
      <w:bookmarkEnd w:id="388"/>
      <w:bookmarkEnd w:id="38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供应商使用模拟装箱可对订单中的货物进行装箱复盘，价格更加清晰。</w:t>
      </w:r>
    </w:p>
    <w:p>
      <w:pPr>
        <w:pStyle w:val="4"/>
        <w:pageBreakBefore w:val="0"/>
        <w:kinsoku/>
        <w:wordWrap/>
        <w:overflowPunct/>
        <w:topLinePunct w:val="0"/>
        <w:bidi w:val="0"/>
        <w:snapToGrid/>
        <w:spacing w:line="360" w:lineRule="auto"/>
        <w:ind w:right="0" w:rightChars="0"/>
        <w:textAlignment w:val="auto"/>
        <w:rPr>
          <w:rFonts w:eastAsiaTheme="minorEastAsia"/>
          <w:sz w:val="24"/>
          <w:szCs w:val="24"/>
        </w:rPr>
      </w:pPr>
      <w:bookmarkStart w:id="390" w:name="_Toc15252"/>
      <w:bookmarkStart w:id="391" w:name="_Toc10194"/>
      <w:bookmarkStart w:id="392" w:name="_Toc27200"/>
      <w:bookmarkStart w:id="393" w:name="_Toc17483"/>
      <w:bookmarkStart w:id="394" w:name="_Toc17563"/>
      <w:r>
        <w:rPr>
          <w:rFonts w:hint="eastAsia"/>
          <w:sz w:val="24"/>
          <w:szCs w:val="24"/>
        </w:rPr>
        <w:t>结算管理</w:t>
      </w:r>
      <w:bookmarkEnd w:id="390"/>
      <w:bookmarkEnd w:id="391"/>
      <w:bookmarkEnd w:id="392"/>
      <w:bookmarkEnd w:id="393"/>
      <w:bookmarkEnd w:id="394"/>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与海达网进行结算的管理，可进行审核确认，如有疑问也可发起对账，申请退款等，</w:t>
      </w:r>
    </w:p>
    <w:p>
      <w:pPr>
        <w:pStyle w:val="4"/>
        <w:pageBreakBefore w:val="0"/>
        <w:kinsoku/>
        <w:wordWrap/>
        <w:overflowPunct/>
        <w:topLinePunct w:val="0"/>
        <w:bidi w:val="0"/>
        <w:snapToGrid/>
        <w:spacing w:line="360" w:lineRule="auto"/>
        <w:ind w:right="0" w:rightChars="0"/>
        <w:textAlignment w:val="auto"/>
        <w:rPr>
          <w:sz w:val="24"/>
          <w:szCs w:val="24"/>
        </w:rPr>
      </w:pPr>
      <w:bookmarkStart w:id="395" w:name="_Toc27524"/>
      <w:bookmarkStart w:id="396" w:name="_Toc32656"/>
      <w:bookmarkStart w:id="397" w:name="_Toc25598"/>
      <w:bookmarkStart w:id="398" w:name="_Toc28134"/>
      <w:bookmarkStart w:id="399" w:name="_Toc32438"/>
      <w:r>
        <w:rPr>
          <w:rFonts w:hint="eastAsia"/>
          <w:sz w:val="24"/>
          <w:szCs w:val="24"/>
        </w:rPr>
        <w:t>金融服务</w:t>
      </w:r>
      <w:bookmarkEnd w:id="395"/>
      <w:bookmarkEnd w:id="396"/>
      <w:bookmarkEnd w:id="397"/>
      <w:bookmarkEnd w:id="398"/>
      <w:bookmarkEnd w:id="399"/>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可申请贷款，由海达网牵线为其提供金融服务，解决供应商的资金需求。</w:t>
      </w:r>
    </w:p>
    <w:p>
      <w:pPr>
        <w:pStyle w:val="4"/>
        <w:pageBreakBefore w:val="0"/>
        <w:kinsoku/>
        <w:wordWrap/>
        <w:overflowPunct/>
        <w:topLinePunct w:val="0"/>
        <w:bidi w:val="0"/>
        <w:snapToGrid/>
        <w:spacing w:line="360" w:lineRule="auto"/>
        <w:ind w:right="0" w:rightChars="0"/>
        <w:textAlignment w:val="auto"/>
        <w:rPr>
          <w:sz w:val="24"/>
          <w:szCs w:val="24"/>
        </w:rPr>
      </w:pPr>
      <w:bookmarkStart w:id="400" w:name="_Toc12625"/>
      <w:bookmarkStart w:id="401" w:name="_Toc3505"/>
      <w:bookmarkStart w:id="402" w:name="_Toc27165"/>
      <w:bookmarkStart w:id="403" w:name="_Toc23670"/>
      <w:bookmarkStart w:id="404" w:name="_Toc11936"/>
      <w:r>
        <w:rPr>
          <w:sz w:val="24"/>
          <w:szCs w:val="24"/>
        </w:rPr>
        <w:t>自我管理</w:t>
      </w:r>
      <w:bookmarkEnd w:id="400"/>
      <w:bookmarkEnd w:id="401"/>
      <w:bookmarkEnd w:id="402"/>
      <w:bookmarkEnd w:id="403"/>
      <w:bookmarkEnd w:id="404"/>
      <w:r>
        <w:rPr>
          <w:sz w:val="24"/>
          <w:szCs w:val="24"/>
        </w:rPr>
        <w:tab/>
      </w:r>
    </w:p>
    <w:p>
      <w:pPr>
        <w:rPr>
          <w:sz w:val="24"/>
          <w:szCs w:val="24"/>
        </w:rPr>
      </w:pPr>
      <w:bookmarkStart w:id="405" w:name="_Toc30470"/>
      <w:bookmarkStart w:id="406" w:name="_Toc30117"/>
      <w:bookmarkStart w:id="407" w:name="OLE_LINK1"/>
      <w:r>
        <w:rPr>
          <w:rFonts w:hint="eastAsia"/>
          <w:sz w:val="24"/>
          <w:szCs w:val="24"/>
        </w:rPr>
        <w:t>管理供应商基本信息，用户名，账号，密码，资质文件等。</w:t>
      </w:r>
      <w:bookmarkEnd w:id="405"/>
      <w:bookmarkEnd w:id="406"/>
      <w:bookmarkEnd w:id="407"/>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08" w:name="_Toc23068"/>
      <w:bookmarkStart w:id="409" w:name="_Toc20193"/>
      <w:bookmarkStart w:id="410" w:name="_Toc24559"/>
      <w:bookmarkStart w:id="411" w:name="_Toc30034"/>
      <w:bookmarkStart w:id="412" w:name="_Toc22232"/>
      <w:r>
        <w:rPr>
          <w:rFonts w:hint="eastAsia"/>
          <w:sz w:val="24"/>
          <w:szCs w:val="24"/>
        </w:rPr>
        <w:t>物流供应商ERP</w:t>
      </w:r>
      <w:bookmarkEnd w:id="408"/>
      <w:bookmarkEnd w:id="409"/>
      <w:bookmarkEnd w:id="410"/>
      <w:bookmarkEnd w:id="411"/>
      <w:bookmarkEnd w:id="412"/>
    </w:p>
    <w:p>
      <w:pPr>
        <w:pStyle w:val="4"/>
        <w:pageBreakBefore w:val="0"/>
        <w:kinsoku/>
        <w:wordWrap/>
        <w:overflowPunct/>
        <w:topLinePunct w:val="0"/>
        <w:bidi w:val="0"/>
        <w:snapToGrid/>
        <w:spacing w:line="360" w:lineRule="auto"/>
        <w:ind w:right="0" w:rightChars="0"/>
        <w:textAlignment w:val="auto"/>
        <w:rPr>
          <w:sz w:val="24"/>
          <w:szCs w:val="24"/>
        </w:rPr>
      </w:pPr>
      <w:bookmarkStart w:id="413" w:name="_Toc32263"/>
      <w:bookmarkStart w:id="414" w:name="_Toc30594"/>
      <w:bookmarkStart w:id="415" w:name="_Toc3557"/>
      <w:bookmarkStart w:id="416" w:name="_Toc23505"/>
      <w:bookmarkStart w:id="417" w:name="_Toc10904"/>
      <w:r>
        <w:rPr>
          <w:rFonts w:hint="eastAsia"/>
          <w:sz w:val="24"/>
          <w:szCs w:val="24"/>
        </w:rPr>
        <w:t>订单管理</w:t>
      </w:r>
      <w:bookmarkEnd w:id="413"/>
      <w:bookmarkEnd w:id="414"/>
      <w:bookmarkEnd w:id="415"/>
      <w:bookmarkEnd w:id="416"/>
      <w:bookmarkEnd w:id="417"/>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后台根据客户的需求提交给物流公司的物流服务清单，详细显示客户的名称，货物的明细，模拟装箱方案，出发地，目的地，运费等；物流公司可备注已处理，正在处理中，进度如何等。可与物流公司后台联动。</w:t>
      </w:r>
    </w:p>
    <w:p>
      <w:pPr>
        <w:pStyle w:val="4"/>
        <w:pageBreakBefore w:val="0"/>
        <w:kinsoku/>
        <w:wordWrap/>
        <w:overflowPunct/>
        <w:topLinePunct w:val="0"/>
        <w:bidi w:val="0"/>
        <w:snapToGrid/>
        <w:spacing w:line="360" w:lineRule="auto"/>
        <w:ind w:right="0" w:rightChars="0"/>
        <w:textAlignment w:val="auto"/>
        <w:rPr>
          <w:sz w:val="24"/>
          <w:szCs w:val="24"/>
        </w:rPr>
      </w:pPr>
      <w:bookmarkStart w:id="418" w:name="_Toc31736"/>
      <w:bookmarkStart w:id="419" w:name="_Toc10292"/>
      <w:bookmarkStart w:id="420" w:name="_Toc29307"/>
      <w:bookmarkStart w:id="421" w:name="_Toc14481"/>
      <w:bookmarkStart w:id="422" w:name="_Toc21017"/>
      <w:r>
        <w:rPr>
          <w:rFonts w:hint="eastAsia"/>
          <w:sz w:val="24"/>
          <w:szCs w:val="24"/>
        </w:rPr>
        <w:t>模拟装箱</w:t>
      </w:r>
      <w:bookmarkEnd w:id="418"/>
      <w:bookmarkEnd w:id="419"/>
      <w:bookmarkEnd w:id="420"/>
      <w:bookmarkEnd w:id="421"/>
      <w:bookmarkEnd w:id="422"/>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供物流公司模拟使用的装箱功能板块；</w:t>
      </w:r>
    </w:p>
    <w:p>
      <w:pPr>
        <w:pStyle w:val="4"/>
        <w:pageBreakBefore w:val="0"/>
        <w:kinsoku/>
        <w:wordWrap/>
        <w:overflowPunct/>
        <w:topLinePunct w:val="0"/>
        <w:bidi w:val="0"/>
        <w:snapToGrid/>
        <w:spacing w:line="360" w:lineRule="auto"/>
        <w:ind w:right="0" w:rightChars="0"/>
        <w:jc w:val="left"/>
        <w:textAlignment w:val="auto"/>
        <w:rPr>
          <w:sz w:val="24"/>
          <w:szCs w:val="24"/>
        </w:rPr>
      </w:pPr>
      <w:bookmarkStart w:id="423" w:name="_Toc27547"/>
      <w:bookmarkStart w:id="424" w:name="_Toc4992"/>
      <w:bookmarkStart w:id="425" w:name="_Toc24830"/>
      <w:bookmarkStart w:id="426" w:name="_Toc29644"/>
      <w:bookmarkStart w:id="427" w:name="_Toc31940"/>
      <w:r>
        <w:rPr>
          <w:rFonts w:hint="eastAsia"/>
          <w:sz w:val="24"/>
          <w:szCs w:val="24"/>
        </w:rPr>
        <w:t>商检相关单证下载</w:t>
      </w:r>
      <w:bookmarkEnd w:id="423"/>
      <w:bookmarkEnd w:id="424"/>
      <w:bookmarkEnd w:id="425"/>
      <w:r>
        <w:rPr>
          <w:rFonts w:hint="eastAsia"/>
          <w:sz w:val="24"/>
          <w:szCs w:val="24"/>
        </w:rPr>
        <w:t xml:space="preserve"> </w:t>
      </w:r>
      <w:bookmarkEnd w:id="426"/>
      <w:bookmarkEnd w:id="427"/>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对于商检的产品，客户是不需要下载资料的，需要下载资料的是供应商，因为他们需要提供商检凭条或者商检通关单。这些是接入到供应商端口的。主要提供最终商检报告，商检相关单证选择性提供。海达网准备好相关单证模版，由系统自动生成，由海达网自动往客户邮箱发送商检相关单证等，同时，在页面中提供商检相关单证下载。商检相关单证包括：</w:t>
      </w:r>
    </w:p>
    <w:p>
      <w:pPr>
        <w:pStyle w:val="48"/>
        <w:pageBreakBefore w:val="0"/>
        <w:numPr>
          <w:ilvl w:val="0"/>
          <w:numId w:val="6"/>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出境货物换证凭单</w:t>
      </w:r>
      <w:r>
        <w:rPr>
          <w:sz w:val="24"/>
          <w:szCs w:val="24"/>
        </w:rPr>
        <w:t>箱单、发票</w:t>
      </w:r>
    </w:p>
    <w:p>
      <w:pPr>
        <w:pStyle w:val="48"/>
        <w:pageBreakBefore w:val="0"/>
        <w:numPr>
          <w:ilvl w:val="0"/>
          <w:numId w:val="6"/>
        </w:numPr>
        <w:kinsoku/>
        <w:wordWrap/>
        <w:overflowPunct/>
        <w:topLinePunct w:val="0"/>
        <w:bidi w:val="0"/>
        <w:snapToGrid/>
        <w:spacing w:line="360" w:lineRule="auto"/>
        <w:ind w:right="0" w:rightChars="0" w:firstLineChars="0"/>
        <w:textAlignment w:val="auto"/>
        <w:rPr>
          <w:sz w:val="24"/>
          <w:szCs w:val="24"/>
        </w:rPr>
      </w:pPr>
      <w:r>
        <w:rPr>
          <w:sz w:val="24"/>
          <w:szCs w:val="24"/>
        </w:rPr>
        <w:t>外贸合同</w:t>
      </w:r>
    </w:p>
    <w:p>
      <w:pPr>
        <w:pStyle w:val="48"/>
        <w:pageBreakBefore w:val="0"/>
        <w:numPr>
          <w:ilvl w:val="0"/>
          <w:numId w:val="6"/>
        </w:numPr>
        <w:kinsoku/>
        <w:wordWrap/>
        <w:overflowPunct/>
        <w:topLinePunct w:val="0"/>
        <w:bidi w:val="0"/>
        <w:snapToGrid/>
        <w:spacing w:line="360" w:lineRule="auto"/>
        <w:ind w:right="0" w:rightChars="0" w:firstLineChars="0"/>
        <w:textAlignment w:val="auto"/>
        <w:rPr>
          <w:sz w:val="24"/>
          <w:szCs w:val="24"/>
        </w:rPr>
      </w:pPr>
      <w:r>
        <w:rPr>
          <w:sz w:val="24"/>
          <w:szCs w:val="24"/>
        </w:rPr>
        <w:t>代理报检委托书</w:t>
      </w:r>
      <w:r>
        <w:rPr>
          <w:sz w:val="24"/>
          <w:szCs w:val="24"/>
        </w:rPr>
        <w:tab/>
      </w:r>
    </w:p>
    <w:p>
      <w:pPr>
        <w:pStyle w:val="48"/>
        <w:pageBreakBefore w:val="0"/>
        <w:numPr>
          <w:ilvl w:val="0"/>
          <w:numId w:val="6"/>
        </w:numPr>
        <w:kinsoku/>
        <w:wordWrap/>
        <w:overflowPunct/>
        <w:topLinePunct w:val="0"/>
        <w:bidi w:val="0"/>
        <w:snapToGrid/>
        <w:spacing w:line="360" w:lineRule="auto"/>
        <w:ind w:right="0" w:rightChars="0" w:firstLineChars="0"/>
        <w:textAlignment w:val="auto"/>
        <w:rPr>
          <w:sz w:val="24"/>
          <w:szCs w:val="24"/>
        </w:rPr>
      </w:pPr>
      <w:r>
        <w:rPr>
          <w:sz w:val="24"/>
          <w:szCs w:val="24"/>
        </w:rPr>
        <w:t>北京市场采购明细表/符合性声明</w:t>
      </w:r>
    </w:p>
    <w:p>
      <w:pPr>
        <w:pStyle w:val="48"/>
        <w:pageBreakBefore w:val="0"/>
        <w:numPr>
          <w:ilvl w:val="0"/>
          <w:numId w:val="6"/>
        </w:numPr>
        <w:kinsoku/>
        <w:wordWrap/>
        <w:overflowPunct/>
        <w:topLinePunct w:val="0"/>
        <w:bidi w:val="0"/>
        <w:snapToGrid/>
        <w:spacing w:line="360" w:lineRule="auto"/>
        <w:ind w:right="0" w:rightChars="0" w:firstLineChars="0"/>
        <w:textAlignment w:val="auto"/>
        <w:rPr>
          <w:sz w:val="24"/>
          <w:szCs w:val="24"/>
        </w:rPr>
      </w:pPr>
      <w:r>
        <w:rPr>
          <w:sz w:val="24"/>
          <w:szCs w:val="24"/>
        </w:rPr>
        <w:t>情况说明</w:t>
      </w:r>
    </w:p>
    <w:p>
      <w:pPr>
        <w:pStyle w:val="48"/>
        <w:pageBreakBefore w:val="0"/>
        <w:numPr>
          <w:ilvl w:val="0"/>
          <w:numId w:val="6"/>
        </w:numPr>
        <w:kinsoku/>
        <w:wordWrap/>
        <w:overflowPunct/>
        <w:topLinePunct w:val="0"/>
        <w:bidi w:val="0"/>
        <w:snapToGrid/>
        <w:spacing w:line="360" w:lineRule="auto"/>
        <w:ind w:right="0" w:rightChars="0" w:firstLineChars="0"/>
        <w:textAlignment w:val="auto"/>
        <w:rPr>
          <w:sz w:val="24"/>
          <w:szCs w:val="24"/>
        </w:rPr>
      </w:pPr>
      <w:r>
        <w:rPr>
          <w:sz w:val="24"/>
          <w:szCs w:val="24"/>
        </w:rPr>
        <w:t>保函</w:t>
      </w:r>
    </w:p>
    <w:p>
      <w:pPr>
        <w:pStyle w:val="48"/>
        <w:pageBreakBefore w:val="0"/>
        <w:numPr>
          <w:ilvl w:val="0"/>
          <w:numId w:val="6"/>
        </w:numPr>
        <w:kinsoku/>
        <w:wordWrap/>
        <w:overflowPunct/>
        <w:topLinePunct w:val="0"/>
        <w:bidi w:val="0"/>
        <w:snapToGrid/>
        <w:spacing w:line="360" w:lineRule="auto"/>
        <w:ind w:right="0" w:rightChars="0" w:firstLineChars="0"/>
        <w:textAlignment w:val="auto"/>
        <w:rPr>
          <w:sz w:val="24"/>
          <w:szCs w:val="24"/>
        </w:rPr>
      </w:pPr>
      <w:r>
        <w:rPr>
          <w:sz w:val="24"/>
          <w:szCs w:val="24"/>
        </w:rPr>
        <w:t>品质保证声明</w:t>
      </w:r>
    </w:p>
    <w:p>
      <w:pPr>
        <w:pStyle w:val="48"/>
        <w:pageBreakBefore w:val="0"/>
        <w:numPr>
          <w:ilvl w:val="0"/>
          <w:numId w:val="6"/>
        </w:numPr>
        <w:kinsoku/>
        <w:wordWrap/>
        <w:overflowPunct/>
        <w:topLinePunct w:val="0"/>
        <w:bidi w:val="0"/>
        <w:snapToGrid/>
        <w:spacing w:line="360" w:lineRule="auto"/>
        <w:ind w:right="0" w:rightChars="0" w:firstLineChars="0"/>
        <w:textAlignment w:val="auto"/>
        <w:rPr>
          <w:rFonts w:hint="eastAsia"/>
          <w:sz w:val="24"/>
          <w:szCs w:val="24"/>
        </w:rPr>
      </w:pPr>
      <w:r>
        <w:rPr>
          <w:sz w:val="24"/>
          <w:szCs w:val="24"/>
        </w:rPr>
        <w:t>运输外包装性能保证书</w:t>
      </w:r>
    </w:p>
    <w:p>
      <w:pPr>
        <w:pStyle w:val="4"/>
        <w:pageBreakBefore w:val="0"/>
        <w:kinsoku/>
        <w:wordWrap/>
        <w:overflowPunct/>
        <w:topLinePunct w:val="0"/>
        <w:bidi w:val="0"/>
        <w:snapToGrid/>
        <w:spacing w:line="360" w:lineRule="auto"/>
        <w:ind w:right="0" w:rightChars="0"/>
        <w:textAlignment w:val="auto"/>
        <w:rPr>
          <w:sz w:val="24"/>
          <w:szCs w:val="24"/>
        </w:rPr>
      </w:pPr>
      <w:bookmarkStart w:id="428" w:name="_Toc28305"/>
      <w:bookmarkStart w:id="429" w:name="_Toc11363"/>
      <w:bookmarkStart w:id="430" w:name="_Toc12669"/>
      <w:bookmarkStart w:id="431" w:name="_Toc17977"/>
      <w:bookmarkStart w:id="432" w:name="_Toc18903"/>
      <w:r>
        <w:rPr>
          <w:rFonts w:hint="eastAsia"/>
          <w:sz w:val="24"/>
          <w:szCs w:val="24"/>
        </w:rPr>
        <w:t>结算管理</w:t>
      </w:r>
      <w:bookmarkEnd w:id="428"/>
      <w:bookmarkEnd w:id="429"/>
      <w:bookmarkEnd w:id="430"/>
      <w:bookmarkEnd w:id="431"/>
      <w:bookmarkEnd w:id="432"/>
    </w:p>
    <w:p>
      <w:pPr>
        <w:pageBreakBefore w:val="0"/>
        <w:kinsoku/>
        <w:wordWrap/>
        <w:overflowPunct/>
        <w:topLinePunct w:val="0"/>
        <w:bidi w:val="0"/>
        <w:snapToGrid/>
        <w:spacing w:line="360" w:lineRule="auto"/>
        <w:ind w:right="0" w:rightChars="0"/>
        <w:textAlignment w:val="auto"/>
        <w:rPr>
          <w:rFonts w:hint="eastAsia"/>
          <w:sz w:val="24"/>
          <w:szCs w:val="24"/>
        </w:rPr>
      </w:pPr>
      <w:r>
        <w:rPr>
          <w:rFonts w:hint="eastAsia"/>
          <w:sz w:val="24"/>
          <w:szCs w:val="24"/>
        </w:rPr>
        <w:t>与海达网的结算管理，可发起对账，审核，显示待处理，已处理，并可按时间选择生成结算清单。同时可申请贷款，由海达网牵线为其提供金融服务，解决供应商的资金需求。</w:t>
      </w:r>
    </w:p>
    <w:p>
      <w:pPr>
        <w:pStyle w:val="4"/>
        <w:pageBreakBefore w:val="0"/>
        <w:kinsoku/>
        <w:wordWrap/>
        <w:overflowPunct/>
        <w:topLinePunct w:val="0"/>
        <w:bidi w:val="0"/>
        <w:snapToGrid/>
        <w:spacing w:line="360" w:lineRule="auto"/>
        <w:ind w:right="0" w:rightChars="0"/>
        <w:textAlignment w:val="auto"/>
        <w:rPr>
          <w:sz w:val="24"/>
          <w:szCs w:val="24"/>
        </w:rPr>
      </w:pPr>
      <w:bookmarkStart w:id="433" w:name="_Toc2332"/>
      <w:bookmarkStart w:id="434" w:name="_Toc2312"/>
      <w:bookmarkStart w:id="435" w:name="_Toc17420"/>
      <w:bookmarkStart w:id="436" w:name="_Toc14130"/>
      <w:bookmarkStart w:id="437" w:name="_Toc11361"/>
      <w:r>
        <w:rPr>
          <w:rFonts w:hint="eastAsia"/>
          <w:sz w:val="24"/>
          <w:szCs w:val="24"/>
        </w:rPr>
        <w:t>自我管理</w:t>
      </w:r>
      <w:bookmarkEnd w:id="433"/>
      <w:bookmarkEnd w:id="434"/>
      <w:bookmarkEnd w:id="435"/>
      <w:bookmarkEnd w:id="436"/>
      <w:bookmarkEnd w:id="437"/>
    </w:p>
    <w:p>
      <w:pPr>
        <w:rPr>
          <w:sz w:val="24"/>
          <w:szCs w:val="24"/>
        </w:rPr>
      </w:pPr>
      <w:bookmarkStart w:id="438" w:name="_Toc29744"/>
      <w:bookmarkStart w:id="439" w:name="_Toc32198"/>
      <w:bookmarkStart w:id="440" w:name="_Toc410"/>
      <w:r>
        <w:rPr>
          <w:rFonts w:hint="eastAsia"/>
          <w:sz w:val="24"/>
          <w:szCs w:val="24"/>
        </w:rPr>
        <w:t>管理供应商基本信息，用户名，账号，密码，资质文件等。</w:t>
      </w:r>
      <w:bookmarkEnd w:id="438"/>
      <w:bookmarkEnd w:id="439"/>
      <w:bookmarkEnd w:id="440"/>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41" w:name="_Toc27432"/>
      <w:bookmarkStart w:id="442" w:name="_Toc9361"/>
      <w:bookmarkStart w:id="443" w:name="_Toc32467"/>
      <w:bookmarkStart w:id="444" w:name="_Toc8413"/>
      <w:bookmarkStart w:id="445" w:name="_Toc5517"/>
      <w:r>
        <w:rPr>
          <w:rFonts w:hint="eastAsia"/>
          <w:sz w:val="24"/>
          <w:szCs w:val="24"/>
        </w:rPr>
        <w:t>客户服务</w:t>
      </w:r>
      <w:bookmarkEnd w:id="441"/>
      <w:bookmarkEnd w:id="442"/>
      <w:bookmarkEnd w:id="443"/>
      <w:bookmarkEnd w:id="444"/>
      <w:bookmarkEnd w:id="445"/>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海达网给客户提供的联系方式包括：</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在线客服；</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email：＊＊＊＊＊；</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电话：＊＊＊＊＊；</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海达app （开发出海达app，能够实现用户基本信息管理、手机购物、订单查询等主要功能；手机购物功能可以后期再开发）。</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根据客户等级不同提供不同级别的服务。</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用户可以根据这些灵活选择适用的客户服务。客户服务包括回答一系列常见问题、帮助用户找回密码、找到所需商品、查询订单等服务。客户服务的主要目的是帮助客户解决疑难问题，但是也包括一些常见问题。通过使用客户服务，客服人员需要教会客户最基本的在线可以解决的问题，鼓励客户通过网上系统自己解决问题。</w:t>
      </w:r>
    </w:p>
    <w:p>
      <w:pPr>
        <w:pStyle w:val="2"/>
        <w:pageBreakBefore w:val="0"/>
        <w:kinsoku/>
        <w:wordWrap/>
        <w:overflowPunct/>
        <w:topLinePunct w:val="0"/>
        <w:bidi w:val="0"/>
        <w:snapToGrid/>
        <w:spacing w:before="0" w:after="0" w:line="360" w:lineRule="auto"/>
        <w:ind w:right="0" w:rightChars="0"/>
        <w:textAlignment w:val="auto"/>
        <w:rPr>
          <w:sz w:val="24"/>
          <w:szCs w:val="24"/>
        </w:rPr>
      </w:pPr>
      <w:bookmarkStart w:id="446" w:name="_Toc32143"/>
      <w:bookmarkStart w:id="447" w:name="_Toc10325"/>
      <w:bookmarkStart w:id="448" w:name="_Toc19978"/>
      <w:bookmarkStart w:id="449" w:name="_Toc26115"/>
      <w:bookmarkStart w:id="450" w:name="_Toc6851"/>
      <w:r>
        <w:rPr>
          <w:rFonts w:hint="eastAsia"/>
          <w:sz w:val="24"/>
          <w:szCs w:val="24"/>
        </w:rPr>
        <w:t>代理商端</w:t>
      </w:r>
      <w:bookmarkEnd w:id="446"/>
      <w:bookmarkEnd w:id="447"/>
      <w:bookmarkEnd w:id="448"/>
      <w:bookmarkEnd w:id="449"/>
      <w:bookmarkEnd w:id="450"/>
      <w:r>
        <w:rPr>
          <w:rFonts w:hint="eastAsia"/>
          <w:sz w:val="24"/>
          <w:szCs w:val="24"/>
        </w:rPr>
        <w:t xml:space="preserve"> </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代理商是海达网设立在第三方国家或地区的合作方，其工作主要是协助海达网在本地进行推广宣传，处理进口关务、售后服务和客户服务等。后期可考虑在当地设置商品展厅以及中心库，提供更直观、更好的客户体验。如海达网在本地建立货场，代理商需协助对本地货场进行管理。代理商就是海达网在本地的全权代表。</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51" w:name="_Toc31014"/>
      <w:bookmarkStart w:id="452" w:name="_Toc24319"/>
      <w:bookmarkStart w:id="453" w:name="_Toc20831"/>
      <w:bookmarkStart w:id="454" w:name="_Toc13249"/>
      <w:bookmarkStart w:id="455" w:name="_Toc28083"/>
      <w:r>
        <w:rPr>
          <w:rFonts w:hint="eastAsia"/>
          <w:sz w:val="24"/>
          <w:szCs w:val="24"/>
        </w:rPr>
        <w:t>客户管理</w:t>
      </w:r>
      <w:bookmarkEnd w:id="451"/>
      <w:bookmarkEnd w:id="452"/>
      <w:bookmarkEnd w:id="453"/>
      <w:bookmarkEnd w:id="454"/>
      <w:bookmarkEnd w:id="455"/>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协助管理当地客户，包括客户基本信息、资格审核，管理客户订单客户的订单等。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56" w:name="_Toc6319"/>
      <w:bookmarkStart w:id="457" w:name="_Toc13069"/>
      <w:bookmarkStart w:id="458" w:name="_Toc20843"/>
      <w:bookmarkStart w:id="459" w:name="_Toc5938"/>
      <w:bookmarkStart w:id="460" w:name="_Toc21383"/>
      <w:r>
        <w:rPr>
          <w:rFonts w:hint="eastAsia"/>
          <w:sz w:val="24"/>
          <w:szCs w:val="24"/>
        </w:rPr>
        <w:t>通关管理</w:t>
      </w:r>
      <w:bookmarkEnd w:id="456"/>
      <w:bookmarkEnd w:id="457"/>
      <w:bookmarkEnd w:id="458"/>
      <w:bookmarkEnd w:id="459"/>
      <w:bookmarkEnd w:id="460"/>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可看到本地产生的订单情况，一旦货物抵达港口，尽快安排人员办理办理清关事宜。实时更新订单流程，与客户端订单页面联动，显示最新动态。</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61" w:name="_Toc30041"/>
      <w:bookmarkStart w:id="462" w:name="_Toc17960"/>
      <w:bookmarkStart w:id="463" w:name="_Toc11763"/>
      <w:bookmarkStart w:id="464" w:name="_Toc21745"/>
      <w:bookmarkStart w:id="465" w:name="_Toc10505"/>
      <w:r>
        <w:rPr>
          <w:rFonts w:hint="eastAsia"/>
          <w:sz w:val="24"/>
          <w:szCs w:val="24"/>
        </w:rPr>
        <w:t>物流管理</w:t>
      </w:r>
      <w:bookmarkEnd w:id="461"/>
      <w:bookmarkEnd w:id="462"/>
      <w:bookmarkEnd w:id="463"/>
      <w:bookmarkEnd w:id="464"/>
      <w:bookmarkEnd w:id="465"/>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根据订单情况，选择合适的物流公司运输货物。在管理页面详细登入，体现具体的物流公司，运输，包装，费用，时间安排等一切信息，与客户端订单页面联动。</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66" w:name="_Toc1831"/>
      <w:bookmarkStart w:id="467" w:name="_Toc7681"/>
      <w:bookmarkStart w:id="468" w:name="_Toc27225"/>
      <w:bookmarkStart w:id="469" w:name="_Toc17039"/>
      <w:bookmarkStart w:id="470" w:name="_Toc371"/>
      <w:r>
        <w:rPr>
          <w:rFonts w:hint="eastAsia"/>
          <w:sz w:val="24"/>
          <w:szCs w:val="24"/>
        </w:rPr>
        <w:t>活动管理</w:t>
      </w:r>
      <w:bookmarkEnd w:id="466"/>
      <w:bookmarkEnd w:id="467"/>
      <w:bookmarkEnd w:id="468"/>
      <w:bookmarkEnd w:id="469"/>
      <w:bookmarkEnd w:id="470"/>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代理商作为海达网在本地的全权代表，可根据具体需求开展线上线下的活动，对于每次活动要有活动发起的申请，详细注明目的，方式，参与客户供应商情况，预期费用等，并在活动结束后有所反馈。</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71" w:name="_Toc16031"/>
      <w:bookmarkStart w:id="472" w:name="_Toc14215"/>
      <w:bookmarkStart w:id="473" w:name="_Toc8612"/>
      <w:bookmarkStart w:id="474" w:name="_Toc30514"/>
      <w:bookmarkStart w:id="475" w:name="_Toc3672"/>
      <w:r>
        <w:rPr>
          <w:rFonts w:hint="eastAsia"/>
          <w:sz w:val="24"/>
          <w:szCs w:val="24"/>
        </w:rPr>
        <w:t>售后和客户服务</w:t>
      </w:r>
      <w:bookmarkEnd w:id="471"/>
      <w:bookmarkEnd w:id="472"/>
      <w:bookmarkEnd w:id="473"/>
      <w:bookmarkEnd w:id="474"/>
      <w:bookmarkEnd w:id="475"/>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主要包括线上线下的自助及人工服务，包括电话（考虑到时差问题）和上门服务等。为客户解决一系列售后问题包括提供维修、退换货等服务。</w:t>
      </w:r>
    </w:p>
    <w:p>
      <w:pPr>
        <w:pStyle w:val="2"/>
        <w:pageBreakBefore w:val="0"/>
        <w:kinsoku/>
        <w:wordWrap/>
        <w:overflowPunct/>
        <w:topLinePunct w:val="0"/>
        <w:bidi w:val="0"/>
        <w:snapToGrid/>
        <w:spacing w:before="0" w:after="0" w:line="360" w:lineRule="auto"/>
        <w:ind w:right="0" w:rightChars="0"/>
        <w:textAlignment w:val="auto"/>
        <w:rPr>
          <w:sz w:val="24"/>
          <w:szCs w:val="24"/>
        </w:rPr>
      </w:pPr>
      <w:bookmarkStart w:id="476" w:name="_Toc9580"/>
      <w:bookmarkStart w:id="477" w:name="_Toc23985"/>
      <w:bookmarkStart w:id="478" w:name="_Toc11548"/>
      <w:bookmarkStart w:id="479" w:name="_Toc14363"/>
      <w:bookmarkStart w:id="480" w:name="_Toc18855"/>
      <w:r>
        <w:rPr>
          <w:rFonts w:hint="eastAsia"/>
          <w:sz w:val="24"/>
          <w:szCs w:val="24"/>
        </w:rPr>
        <w:t>海达网卖家</w:t>
      </w:r>
      <w:bookmarkEnd w:id="476"/>
      <w:bookmarkEnd w:id="477"/>
      <w:bookmarkEnd w:id="478"/>
      <w:bookmarkEnd w:id="479"/>
      <w:bookmarkEnd w:id="480"/>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海达网卖家给当地取材容易、质优价廉的本地供应商提供一个交易平台。</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81" w:name="_Toc18587"/>
      <w:bookmarkStart w:id="482" w:name="_Toc3355"/>
      <w:bookmarkStart w:id="483" w:name="_Toc16189"/>
      <w:bookmarkStart w:id="484" w:name="_Toc23037"/>
      <w:bookmarkStart w:id="485" w:name="_Toc27414"/>
      <w:r>
        <w:rPr>
          <w:sz w:val="24"/>
          <w:szCs w:val="24"/>
        </w:rPr>
        <w:t>注册／登录</w:t>
      </w:r>
      <w:bookmarkEnd w:id="481"/>
      <w:bookmarkEnd w:id="482"/>
      <w:bookmarkEnd w:id="483"/>
      <w:bookmarkEnd w:id="484"/>
      <w:bookmarkEnd w:id="485"/>
      <w:r>
        <w:rPr>
          <w:sz w:val="24"/>
          <w:szCs w:val="24"/>
        </w:rPr>
        <w:tab/>
      </w:r>
    </w:p>
    <w:p>
      <w:pPr>
        <w:pStyle w:val="4"/>
        <w:pageBreakBefore w:val="0"/>
        <w:kinsoku/>
        <w:wordWrap/>
        <w:overflowPunct/>
        <w:topLinePunct w:val="0"/>
        <w:bidi w:val="0"/>
        <w:snapToGrid/>
        <w:spacing w:line="360" w:lineRule="auto"/>
        <w:ind w:right="0" w:rightChars="0"/>
        <w:textAlignment w:val="auto"/>
        <w:rPr>
          <w:sz w:val="24"/>
          <w:szCs w:val="24"/>
        </w:rPr>
      </w:pPr>
      <w:bookmarkStart w:id="486" w:name="_Toc498"/>
      <w:bookmarkStart w:id="487" w:name="_Toc28865"/>
      <w:bookmarkStart w:id="488" w:name="_Toc27219"/>
      <w:bookmarkStart w:id="489" w:name="_Toc27861"/>
      <w:bookmarkStart w:id="490" w:name="_Toc28204"/>
      <w:r>
        <w:rPr>
          <w:rFonts w:hint="eastAsia"/>
          <w:sz w:val="24"/>
          <w:szCs w:val="24"/>
        </w:rPr>
        <w:t>基本信息</w:t>
      </w:r>
      <w:bookmarkEnd w:id="486"/>
      <w:bookmarkEnd w:id="487"/>
      <w:bookmarkEnd w:id="488"/>
      <w:bookmarkEnd w:id="489"/>
      <w:bookmarkEnd w:id="490"/>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用户名，联系电话，邮箱，密码，企业客户具体信息，上传个人护照或者公司各类资质文件进行实名认证，并且应该包括公司所在国家，常用办公地址等有用选项。</w:t>
      </w:r>
    </w:p>
    <w:p>
      <w:pPr>
        <w:pStyle w:val="4"/>
        <w:pageBreakBefore w:val="0"/>
        <w:kinsoku/>
        <w:wordWrap/>
        <w:overflowPunct/>
        <w:topLinePunct w:val="0"/>
        <w:bidi w:val="0"/>
        <w:snapToGrid/>
        <w:spacing w:line="360" w:lineRule="auto"/>
        <w:ind w:right="0" w:rightChars="0"/>
        <w:textAlignment w:val="auto"/>
        <w:rPr>
          <w:sz w:val="24"/>
          <w:szCs w:val="24"/>
        </w:rPr>
      </w:pPr>
      <w:bookmarkStart w:id="491" w:name="_Toc21776"/>
      <w:bookmarkStart w:id="492" w:name="_Toc1821"/>
      <w:bookmarkStart w:id="493" w:name="_Toc23731"/>
      <w:bookmarkStart w:id="494" w:name="_Toc25190"/>
      <w:bookmarkStart w:id="495" w:name="_Toc10182"/>
      <w:r>
        <w:rPr>
          <w:rFonts w:hint="eastAsia"/>
          <w:sz w:val="24"/>
          <w:szCs w:val="24"/>
        </w:rPr>
        <w:t>审核</w:t>
      </w:r>
      <w:bookmarkEnd w:id="491"/>
      <w:bookmarkEnd w:id="492"/>
      <w:bookmarkEnd w:id="493"/>
      <w:bookmarkEnd w:id="494"/>
      <w:bookmarkEnd w:id="495"/>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根据海达网卖家提交的资质材料进行真实性审核，只有通过审核的卖家才能在海达网上开店。根据客户对卖家的情况，包括商品质量，服务态度、发货速度和物流公司服务等进行评价，逐步提升或者降低其海达网等级。（详见后台海达网卖家评价规则）。</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496" w:name="_Toc9071"/>
      <w:bookmarkStart w:id="497" w:name="_Toc8406"/>
      <w:bookmarkStart w:id="498" w:name="_Toc19306"/>
      <w:bookmarkStart w:id="499" w:name="_Toc2560"/>
      <w:bookmarkStart w:id="500" w:name="_Toc25322"/>
      <w:r>
        <w:rPr>
          <w:rFonts w:hint="eastAsia"/>
          <w:sz w:val="24"/>
          <w:szCs w:val="24"/>
        </w:rPr>
        <w:t>店铺管理</w:t>
      </w:r>
      <w:bookmarkEnd w:id="496"/>
      <w:bookmarkEnd w:id="497"/>
      <w:bookmarkEnd w:id="498"/>
      <w:bookmarkEnd w:id="499"/>
      <w:bookmarkEnd w:id="500"/>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店铺管理用来帮助卖家管理店铺，主要是页面设计和布局，方便卖家更便捷更自主的选择店铺装修风格和内容。</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501" w:name="_Toc245"/>
      <w:bookmarkStart w:id="502" w:name="_Toc16879"/>
      <w:bookmarkStart w:id="503" w:name="_Toc30956"/>
      <w:bookmarkStart w:id="504" w:name="_Toc28068"/>
      <w:bookmarkStart w:id="505" w:name="_Toc31134"/>
      <w:r>
        <w:rPr>
          <w:sz w:val="24"/>
          <w:szCs w:val="24"/>
        </w:rPr>
        <w:t>商品管理</w:t>
      </w:r>
      <w:bookmarkEnd w:id="501"/>
      <w:bookmarkEnd w:id="502"/>
      <w:bookmarkEnd w:id="503"/>
      <w:bookmarkEnd w:id="504"/>
      <w:bookmarkEnd w:id="505"/>
      <w:r>
        <w:rPr>
          <w:sz w:val="24"/>
          <w:szCs w:val="24"/>
        </w:rPr>
        <w:tab/>
      </w:r>
    </w:p>
    <w:p>
      <w:pPr>
        <w:pStyle w:val="4"/>
        <w:pageBreakBefore w:val="0"/>
        <w:kinsoku/>
        <w:wordWrap/>
        <w:overflowPunct/>
        <w:topLinePunct w:val="0"/>
        <w:bidi w:val="0"/>
        <w:snapToGrid/>
        <w:spacing w:line="360" w:lineRule="auto"/>
        <w:ind w:right="0" w:rightChars="0"/>
        <w:textAlignment w:val="auto"/>
        <w:rPr>
          <w:sz w:val="24"/>
          <w:szCs w:val="24"/>
        </w:rPr>
      </w:pPr>
      <w:bookmarkStart w:id="506" w:name="_Toc28433"/>
      <w:bookmarkStart w:id="507" w:name="_Toc15745"/>
      <w:bookmarkStart w:id="508" w:name="_Toc2162"/>
      <w:bookmarkStart w:id="509" w:name="_Toc6610"/>
      <w:bookmarkStart w:id="510" w:name="_Toc32424"/>
      <w:r>
        <w:rPr>
          <w:rFonts w:hint="eastAsia"/>
          <w:sz w:val="24"/>
          <w:szCs w:val="24"/>
        </w:rPr>
        <w:t>商品上传</w:t>
      </w:r>
      <w:bookmarkEnd w:id="506"/>
      <w:bookmarkEnd w:id="507"/>
      <w:bookmarkEnd w:id="508"/>
      <w:bookmarkEnd w:id="509"/>
      <w:bookmarkEnd w:id="510"/>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用来上传商品的各种信息等，包括名称、尺寸、型号、图片、视频、技术说明、产品说明书等内容，经海达网审核后，才能在店铺进行销售。</w:t>
      </w:r>
    </w:p>
    <w:p>
      <w:pPr>
        <w:pStyle w:val="4"/>
        <w:pageBreakBefore w:val="0"/>
        <w:kinsoku/>
        <w:wordWrap/>
        <w:overflowPunct/>
        <w:topLinePunct w:val="0"/>
        <w:bidi w:val="0"/>
        <w:snapToGrid/>
        <w:spacing w:line="360" w:lineRule="auto"/>
        <w:ind w:right="0" w:rightChars="0"/>
        <w:textAlignment w:val="auto"/>
        <w:rPr>
          <w:rFonts w:hint="eastAsia"/>
          <w:sz w:val="24"/>
          <w:szCs w:val="24"/>
        </w:rPr>
      </w:pPr>
      <w:bookmarkStart w:id="511" w:name="_Toc24184"/>
      <w:bookmarkStart w:id="512" w:name="_Toc17113"/>
      <w:bookmarkStart w:id="513" w:name="_Toc5509"/>
      <w:bookmarkStart w:id="514" w:name="_Toc26655"/>
      <w:bookmarkStart w:id="515" w:name="_Toc20514"/>
      <w:r>
        <w:rPr>
          <w:rFonts w:hint="eastAsia"/>
          <w:sz w:val="24"/>
          <w:szCs w:val="24"/>
        </w:rPr>
        <w:t>管理商品</w:t>
      </w:r>
      <w:bookmarkEnd w:id="511"/>
      <w:bookmarkEnd w:id="512"/>
      <w:bookmarkEnd w:id="513"/>
      <w:bookmarkEnd w:id="514"/>
      <w:bookmarkEnd w:id="515"/>
    </w:p>
    <w:p>
      <w:pPr>
        <w:rPr>
          <w:rFonts w:hint="eastAsia"/>
          <w:sz w:val="24"/>
          <w:szCs w:val="24"/>
        </w:rPr>
      </w:pPr>
      <w:bookmarkStart w:id="516" w:name="_Toc14155"/>
      <w:bookmarkStart w:id="517" w:name="_Toc12293"/>
      <w:bookmarkStart w:id="518" w:name="_Toc1818"/>
      <w:r>
        <w:rPr>
          <w:rFonts w:hint="eastAsia"/>
          <w:sz w:val="24"/>
          <w:szCs w:val="24"/>
        </w:rPr>
        <w:t>管理所有商品，包括上架、下架、商品信息修改等。可以提供一个小的</w:t>
      </w:r>
      <w:r>
        <w:rPr>
          <w:sz w:val="24"/>
          <w:szCs w:val="24"/>
        </w:rPr>
        <w:t>ERP</w:t>
      </w:r>
      <w:r>
        <w:rPr>
          <w:rFonts w:hint="eastAsia"/>
          <w:sz w:val="24"/>
          <w:szCs w:val="24"/>
        </w:rPr>
        <w:t>系统，用来管理每个商品的库存、生产进度等等。</w:t>
      </w:r>
      <w:bookmarkEnd w:id="516"/>
      <w:bookmarkEnd w:id="517"/>
      <w:bookmarkEnd w:id="518"/>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519" w:name="_Toc27774"/>
      <w:bookmarkStart w:id="520" w:name="_Toc30346"/>
      <w:bookmarkStart w:id="521" w:name="_Toc19829"/>
      <w:bookmarkStart w:id="522" w:name="_Toc7551"/>
      <w:bookmarkStart w:id="523" w:name="_Toc29454"/>
      <w:r>
        <w:rPr>
          <w:rFonts w:hint="eastAsia"/>
          <w:sz w:val="24"/>
          <w:szCs w:val="24"/>
        </w:rPr>
        <w:t>交易管理</w:t>
      </w:r>
      <w:bookmarkEnd w:id="519"/>
      <w:bookmarkEnd w:id="520"/>
      <w:bookmarkEnd w:id="521"/>
      <w:bookmarkEnd w:id="522"/>
      <w:bookmarkEnd w:id="523"/>
    </w:p>
    <w:p>
      <w:pPr>
        <w:pStyle w:val="4"/>
        <w:pageBreakBefore w:val="0"/>
        <w:kinsoku/>
        <w:wordWrap/>
        <w:overflowPunct/>
        <w:topLinePunct w:val="0"/>
        <w:bidi w:val="0"/>
        <w:snapToGrid/>
        <w:spacing w:line="360" w:lineRule="auto"/>
        <w:ind w:right="0" w:rightChars="0"/>
        <w:textAlignment w:val="auto"/>
        <w:rPr>
          <w:sz w:val="24"/>
          <w:szCs w:val="24"/>
        </w:rPr>
      </w:pPr>
      <w:bookmarkStart w:id="524" w:name="_Toc24967"/>
      <w:bookmarkStart w:id="525" w:name="_Toc9147"/>
      <w:bookmarkStart w:id="526" w:name="_Toc20412"/>
      <w:bookmarkStart w:id="527" w:name="_Toc1360"/>
      <w:bookmarkStart w:id="528" w:name="_Toc9300"/>
      <w:r>
        <w:rPr>
          <w:rFonts w:hint="eastAsia"/>
          <w:sz w:val="24"/>
          <w:szCs w:val="24"/>
        </w:rPr>
        <w:t>管理已卖出商品</w:t>
      </w:r>
      <w:bookmarkEnd w:id="524"/>
      <w:bookmarkEnd w:id="525"/>
      <w:bookmarkEnd w:id="526"/>
      <w:bookmarkEnd w:id="527"/>
      <w:bookmarkEnd w:id="52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用来管理已卖出的商品信息，包括买方名称，成交时间，订单状态，物流服务，售后服务，成功订单，失败订单，所有或者近期订单等。方便卖家管理商品的详细信息，更好地服务客户。</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drawing>
          <wp:inline distT="0" distB="0" distL="0" distR="0">
            <wp:extent cx="5270500" cy="2475865"/>
            <wp:effectExtent l="0" t="0" r="0" b="0"/>
            <wp:docPr id="16" name="Picture 16" descr="../Desktop/Screen%20Shot%202016-06-23%20at%2016.3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esktop/Screen%20Shot%202016-06-23%20at%2016.34.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0500" cy="2475865"/>
                    </a:xfrm>
                    <a:prstGeom prst="rect">
                      <a:avLst/>
                    </a:prstGeom>
                    <a:noFill/>
                    <a:ln>
                      <a:noFill/>
                    </a:ln>
                  </pic:spPr>
                </pic:pic>
              </a:graphicData>
            </a:graphic>
          </wp:inline>
        </w:drawing>
      </w:r>
    </w:p>
    <w:p>
      <w:pPr>
        <w:pStyle w:val="4"/>
        <w:pageBreakBefore w:val="0"/>
        <w:kinsoku/>
        <w:wordWrap/>
        <w:overflowPunct/>
        <w:topLinePunct w:val="0"/>
        <w:bidi w:val="0"/>
        <w:snapToGrid/>
        <w:spacing w:line="360" w:lineRule="auto"/>
        <w:ind w:right="0" w:rightChars="0"/>
        <w:textAlignment w:val="auto"/>
        <w:rPr>
          <w:sz w:val="24"/>
          <w:szCs w:val="24"/>
        </w:rPr>
      </w:pPr>
      <w:bookmarkStart w:id="529" w:name="_Toc8985"/>
      <w:bookmarkStart w:id="530" w:name="_Toc32011"/>
      <w:bookmarkStart w:id="531" w:name="_Toc23767"/>
      <w:bookmarkStart w:id="532" w:name="_Toc14379"/>
      <w:bookmarkStart w:id="533" w:name="_Toc26262"/>
      <w:r>
        <w:rPr>
          <w:rFonts w:hint="eastAsia"/>
          <w:sz w:val="24"/>
          <w:szCs w:val="24"/>
        </w:rPr>
        <w:t>管理评价</w:t>
      </w:r>
      <w:bookmarkEnd w:id="529"/>
      <w:bookmarkEnd w:id="530"/>
      <w:bookmarkEnd w:id="531"/>
      <w:bookmarkEnd w:id="532"/>
      <w:bookmarkEnd w:id="53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用来管理客户对于商品的评价信息，可以查看并且回复客户的评价。针对客户在评价中提出的问题及时回答并且提供解决方案。</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534" w:name="_Toc8005"/>
      <w:bookmarkStart w:id="535" w:name="_Toc20131"/>
      <w:bookmarkStart w:id="536" w:name="_Toc8374"/>
      <w:bookmarkStart w:id="537" w:name="_Toc30420"/>
      <w:bookmarkStart w:id="538" w:name="_Toc2427"/>
      <w:r>
        <w:rPr>
          <w:rFonts w:hint="eastAsia"/>
          <w:sz w:val="24"/>
          <w:szCs w:val="24"/>
        </w:rPr>
        <w:t>卖家提供的客户服务</w:t>
      </w:r>
      <w:bookmarkEnd w:id="534"/>
      <w:bookmarkEnd w:id="535"/>
      <w:bookmarkEnd w:id="536"/>
      <w:bookmarkEnd w:id="537"/>
      <w:bookmarkEnd w:id="538"/>
    </w:p>
    <w:p>
      <w:pPr>
        <w:pStyle w:val="4"/>
        <w:pageBreakBefore w:val="0"/>
        <w:kinsoku/>
        <w:wordWrap/>
        <w:overflowPunct/>
        <w:topLinePunct w:val="0"/>
        <w:bidi w:val="0"/>
        <w:snapToGrid/>
        <w:spacing w:line="360" w:lineRule="auto"/>
        <w:ind w:right="0" w:rightChars="0"/>
        <w:textAlignment w:val="auto"/>
        <w:rPr>
          <w:sz w:val="24"/>
          <w:szCs w:val="24"/>
        </w:rPr>
      </w:pPr>
      <w:bookmarkStart w:id="539" w:name="_Toc28437"/>
      <w:bookmarkStart w:id="540" w:name="_Toc11169"/>
      <w:bookmarkStart w:id="541" w:name="_Toc17175"/>
      <w:bookmarkStart w:id="542" w:name="_Toc1952"/>
      <w:bookmarkStart w:id="543" w:name="_Toc19425"/>
      <w:r>
        <w:rPr>
          <w:rFonts w:hint="eastAsia"/>
          <w:sz w:val="24"/>
          <w:szCs w:val="24"/>
        </w:rPr>
        <w:t>售后管理</w:t>
      </w:r>
      <w:bookmarkEnd w:id="539"/>
      <w:bookmarkEnd w:id="540"/>
      <w:bookmarkEnd w:id="541"/>
      <w:bookmarkEnd w:id="542"/>
      <w:bookmarkEnd w:id="54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“售后管理”用来管理客户的售后服务，包括退换货、退款等要求。</w:t>
      </w:r>
    </w:p>
    <w:p>
      <w:pPr>
        <w:pStyle w:val="4"/>
        <w:pageBreakBefore w:val="0"/>
        <w:kinsoku/>
        <w:wordWrap/>
        <w:overflowPunct/>
        <w:topLinePunct w:val="0"/>
        <w:bidi w:val="0"/>
        <w:snapToGrid/>
        <w:spacing w:line="360" w:lineRule="auto"/>
        <w:ind w:right="0" w:rightChars="0"/>
        <w:textAlignment w:val="auto"/>
        <w:rPr>
          <w:sz w:val="24"/>
          <w:szCs w:val="24"/>
        </w:rPr>
      </w:pPr>
      <w:bookmarkStart w:id="544" w:name="_Toc9148"/>
      <w:bookmarkStart w:id="545" w:name="_Toc16257"/>
      <w:bookmarkStart w:id="546" w:name="_Toc2883"/>
      <w:bookmarkStart w:id="547" w:name="_Toc27862"/>
      <w:bookmarkStart w:id="548" w:name="_Toc10417"/>
      <w:r>
        <w:rPr>
          <w:rFonts w:hint="eastAsia"/>
          <w:sz w:val="24"/>
          <w:szCs w:val="24"/>
        </w:rPr>
        <w:t>咨询回复</w:t>
      </w:r>
      <w:bookmarkEnd w:id="544"/>
      <w:bookmarkEnd w:id="545"/>
      <w:bookmarkEnd w:id="546"/>
      <w:bookmarkEnd w:id="547"/>
      <w:bookmarkEnd w:id="54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“咨询回复”用来解答买家的所有问题，包括前期咨询、物流状态、产品的使用方法以及售后服务等。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549" w:name="_Toc15506"/>
      <w:bookmarkStart w:id="550" w:name="_Toc30133"/>
      <w:bookmarkStart w:id="551" w:name="_Toc7712"/>
      <w:bookmarkStart w:id="552" w:name="_Toc16462"/>
      <w:bookmarkStart w:id="553" w:name="_Toc1141"/>
      <w:r>
        <w:rPr>
          <w:rFonts w:hint="eastAsia"/>
          <w:sz w:val="24"/>
          <w:szCs w:val="24"/>
        </w:rPr>
        <w:t>物流管理</w:t>
      </w:r>
      <w:bookmarkEnd w:id="549"/>
      <w:bookmarkEnd w:id="550"/>
      <w:bookmarkEnd w:id="551"/>
      <w:bookmarkEnd w:id="552"/>
      <w:bookmarkEnd w:id="553"/>
    </w:p>
    <w:p>
      <w:pPr>
        <w:pStyle w:val="4"/>
        <w:pageBreakBefore w:val="0"/>
        <w:kinsoku/>
        <w:wordWrap/>
        <w:overflowPunct/>
        <w:topLinePunct w:val="0"/>
        <w:bidi w:val="0"/>
        <w:snapToGrid/>
        <w:spacing w:line="360" w:lineRule="auto"/>
        <w:ind w:right="0" w:rightChars="0"/>
        <w:textAlignment w:val="auto"/>
        <w:rPr>
          <w:sz w:val="24"/>
          <w:szCs w:val="24"/>
        </w:rPr>
      </w:pPr>
      <w:bookmarkStart w:id="554" w:name="_Toc275"/>
      <w:bookmarkStart w:id="555" w:name="_Toc16104"/>
      <w:bookmarkStart w:id="556" w:name="_Toc15544"/>
      <w:bookmarkStart w:id="557" w:name="_Toc29387"/>
      <w:bookmarkStart w:id="558" w:name="_Toc29070"/>
      <w:r>
        <w:rPr>
          <w:rFonts w:hint="eastAsia"/>
          <w:sz w:val="24"/>
          <w:szCs w:val="24"/>
        </w:rPr>
        <w:t>我要发货</w:t>
      </w:r>
      <w:bookmarkEnd w:id="554"/>
      <w:bookmarkEnd w:id="555"/>
      <w:bookmarkEnd w:id="556"/>
      <w:bookmarkEnd w:id="557"/>
      <w:bookmarkEnd w:id="55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“我要发货”给卖家提供快捷简单的发货流程。海达网同不同的快递公司建立合作关系，卖家可以根据需要选择所需快递公司，快速下单。</w:t>
      </w:r>
    </w:p>
    <w:p>
      <w:pPr>
        <w:pStyle w:val="4"/>
        <w:pageBreakBefore w:val="0"/>
        <w:kinsoku/>
        <w:wordWrap/>
        <w:overflowPunct/>
        <w:topLinePunct w:val="0"/>
        <w:bidi w:val="0"/>
        <w:snapToGrid/>
        <w:spacing w:line="360" w:lineRule="auto"/>
        <w:ind w:right="0" w:rightChars="0"/>
        <w:textAlignment w:val="auto"/>
        <w:rPr>
          <w:sz w:val="24"/>
          <w:szCs w:val="24"/>
        </w:rPr>
      </w:pPr>
      <w:bookmarkStart w:id="559" w:name="_Toc15847"/>
      <w:bookmarkStart w:id="560" w:name="_Toc32085"/>
      <w:bookmarkStart w:id="561" w:name="_Toc9453"/>
      <w:bookmarkStart w:id="562" w:name="_Toc26086"/>
      <w:bookmarkStart w:id="563" w:name="_Toc10218"/>
      <w:r>
        <w:rPr>
          <w:rFonts w:hint="eastAsia"/>
          <w:sz w:val="24"/>
          <w:szCs w:val="24"/>
        </w:rPr>
        <w:t>管理订单</w:t>
      </w:r>
      <w:bookmarkEnd w:id="559"/>
      <w:bookmarkEnd w:id="560"/>
      <w:bookmarkEnd w:id="561"/>
      <w:bookmarkEnd w:id="562"/>
      <w:bookmarkEnd w:id="56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“管理订单”根据订单号来管理订单信息，包括未发货的订单、发货中的订单和已完成的订单等。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564" w:name="_Toc14337"/>
      <w:bookmarkStart w:id="565" w:name="_Toc10577"/>
      <w:bookmarkStart w:id="566" w:name="_Toc3068"/>
      <w:bookmarkStart w:id="567" w:name="_Toc13929"/>
      <w:bookmarkStart w:id="568" w:name="_Toc18025"/>
      <w:r>
        <w:rPr>
          <w:rFonts w:hint="eastAsia"/>
          <w:sz w:val="24"/>
          <w:szCs w:val="24"/>
        </w:rPr>
        <w:t>客户服务</w:t>
      </w:r>
      <w:bookmarkEnd w:id="564"/>
      <w:bookmarkEnd w:id="565"/>
      <w:bookmarkEnd w:id="566"/>
      <w:bookmarkEnd w:id="567"/>
      <w:bookmarkEnd w:id="56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海达网给卖家提供一系列服务，包括如何加入海达网，帮助卖家开店，管理商品信息，协助卖家管理客户信息，物流等。</w:t>
      </w:r>
    </w:p>
    <w:p>
      <w:pPr>
        <w:pStyle w:val="2"/>
        <w:pageBreakBefore w:val="0"/>
        <w:kinsoku/>
        <w:wordWrap/>
        <w:overflowPunct/>
        <w:topLinePunct w:val="0"/>
        <w:bidi w:val="0"/>
        <w:snapToGrid/>
        <w:spacing w:before="0" w:after="0" w:line="360" w:lineRule="auto"/>
        <w:ind w:right="0" w:rightChars="0"/>
        <w:textAlignment w:val="auto"/>
        <w:rPr>
          <w:sz w:val="24"/>
          <w:szCs w:val="24"/>
        </w:rPr>
      </w:pPr>
      <w:bookmarkStart w:id="569" w:name="_Toc2176"/>
      <w:bookmarkStart w:id="570" w:name="_Toc17902"/>
      <w:bookmarkStart w:id="571" w:name="_Toc18576"/>
      <w:bookmarkStart w:id="572" w:name="_Toc7062"/>
      <w:bookmarkStart w:id="573" w:name="_Toc15419"/>
      <w:r>
        <w:rPr>
          <w:sz w:val="24"/>
          <w:szCs w:val="24"/>
        </w:rPr>
        <w:t>海达网运行管理平台</w:t>
      </w:r>
      <w:bookmarkEnd w:id="569"/>
      <w:bookmarkEnd w:id="570"/>
      <w:bookmarkEnd w:id="571"/>
      <w:bookmarkEnd w:id="572"/>
      <w:bookmarkEnd w:id="573"/>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574" w:name="_Toc1191"/>
      <w:bookmarkStart w:id="575" w:name="_Toc9765"/>
      <w:bookmarkStart w:id="576" w:name="_Toc13904"/>
      <w:bookmarkStart w:id="577" w:name="_Toc7736"/>
      <w:bookmarkStart w:id="578" w:name="_Toc4152"/>
      <w:r>
        <w:rPr>
          <w:rFonts w:hint="eastAsia"/>
          <w:sz w:val="24"/>
          <w:szCs w:val="24"/>
        </w:rPr>
        <w:t>商品管理</w:t>
      </w:r>
      <w:bookmarkEnd w:id="574"/>
      <w:bookmarkEnd w:id="575"/>
      <w:bookmarkEnd w:id="576"/>
      <w:bookmarkEnd w:id="577"/>
      <w:bookmarkEnd w:id="57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供应的商品主要为散杂项工程物资和常用的成套设备。散杂项工程物资包括土建、装饰、安装、市政、机械设备、辅助器材和生活办公等，大约一万种商品，十万种单品，商品的分类采取以施工专业需求为基础的关键</w:t>
      </w:r>
      <w:r>
        <w:rPr>
          <w:rFonts w:hint="eastAsia"/>
          <w:sz w:val="24"/>
          <w:szCs w:val="24"/>
          <w:lang w:val="en-US" w:eastAsia="zh-CN"/>
        </w:rPr>
        <w:t>字</w:t>
      </w:r>
      <w:r>
        <w:rPr>
          <w:rFonts w:hint="eastAsia"/>
          <w:sz w:val="24"/>
          <w:szCs w:val="24"/>
        </w:rPr>
        <w:t>分类法。常用的成套设备包括制砖机、采砂机、制板机、</w:t>
      </w:r>
      <w:r>
        <w:rPr>
          <w:sz w:val="24"/>
          <w:szCs w:val="24"/>
        </w:rPr>
        <w:t>商砼</w:t>
      </w:r>
      <w:r>
        <w:rPr>
          <w:rFonts w:hint="eastAsia"/>
          <w:sz w:val="24"/>
          <w:szCs w:val="24"/>
        </w:rPr>
        <w:t>机、制钉机和发电机组（包括太阳能发电）等设备。具体信息参照《海达网商品管理办法》。</w:t>
      </w:r>
    </w:p>
    <w:p>
      <w:pPr>
        <w:pStyle w:val="4"/>
        <w:pageBreakBefore w:val="0"/>
        <w:kinsoku/>
        <w:wordWrap/>
        <w:overflowPunct/>
        <w:topLinePunct w:val="0"/>
        <w:bidi w:val="0"/>
        <w:snapToGrid/>
        <w:spacing w:line="360" w:lineRule="auto"/>
        <w:ind w:right="0" w:rightChars="0"/>
        <w:textAlignment w:val="auto"/>
        <w:rPr>
          <w:sz w:val="24"/>
          <w:szCs w:val="24"/>
        </w:rPr>
      </w:pPr>
      <w:bookmarkStart w:id="579" w:name="_Toc14260"/>
      <w:bookmarkStart w:id="580" w:name="_Toc861"/>
      <w:bookmarkStart w:id="581" w:name="_Toc31429"/>
      <w:bookmarkStart w:id="582" w:name="_Toc27959"/>
      <w:bookmarkStart w:id="583" w:name="_Toc28500"/>
      <w:r>
        <w:rPr>
          <w:rFonts w:hint="eastAsia"/>
          <w:sz w:val="24"/>
          <w:szCs w:val="24"/>
        </w:rPr>
        <w:t>商品代码</w:t>
      </w:r>
      <w:bookmarkEnd w:id="579"/>
      <w:bookmarkEnd w:id="580"/>
      <w:bookmarkEnd w:id="581"/>
      <w:bookmarkEnd w:id="582"/>
      <w:bookmarkEnd w:id="58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商品代码用来方便管理海达网的商品。商</w:t>
      </w:r>
      <w:r>
        <w:rPr>
          <w:sz w:val="24"/>
          <w:szCs w:val="24"/>
        </w:rPr>
        <w:t>品(包括主体和配件等全部)按照网站的基础分类,按照一定的逻辑以代码方式对产品进行管理,具体与《产品分类》相结合。</w:t>
      </w:r>
      <w:r>
        <w:rPr>
          <w:rFonts w:hint="eastAsia"/>
          <w:sz w:val="24"/>
          <w:szCs w:val="24"/>
        </w:rPr>
        <w:t>对于海达网供应的每一种单品商品，都有唯一的商品代码和其对应。</w:t>
      </w:r>
      <w:r>
        <w:rPr>
          <w:sz w:val="24"/>
          <w:szCs w:val="24"/>
        </w:rPr>
        <w:t>建议对全部产品实行 6-8 位数字式</w:t>
      </w:r>
      <w:r>
        <w:rPr>
          <w:rFonts w:hint="eastAsia"/>
          <w:sz w:val="24"/>
          <w:szCs w:val="24"/>
        </w:rPr>
        <w:t>或者字母加数字的</w:t>
      </w:r>
      <w:r>
        <w:rPr>
          <w:sz w:val="24"/>
          <w:szCs w:val="24"/>
        </w:rPr>
        <w:t>编码管理,如“9999999”，每位都有对应的门类等,前两位是大的归类,以此类推,最后直接按照产品进入系统的自然序号编码即可。这尚需要参照现在已经通行的编码规则等,如HS代码。</w:t>
      </w:r>
    </w:p>
    <w:p>
      <w:pPr>
        <w:pageBreakBefore w:val="0"/>
        <w:kinsoku/>
        <w:wordWrap/>
        <w:overflowPunct/>
        <w:topLinePunct w:val="0"/>
        <w:bidi w:val="0"/>
        <w:snapToGrid/>
        <w:spacing w:line="360" w:lineRule="auto"/>
        <w:ind w:right="0" w:rightChars="0"/>
        <w:textAlignment w:val="auto"/>
        <w:rPr>
          <w:rFonts w:hint="eastAsia"/>
          <w:sz w:val="24"/>
          <w:szCs w:val="24"/>
        </w:rPr>
      </w:pPr>
      <w:r>
        <w:rPr>
          <w:rFonts w:hint="eastAsia"/>
          <w:sz w:val="24"/>
          <w:szCs w:val="24"/>
          <w:lang w:val="en-US" w:eastAsia="zh-CN"/>
        </w:rPr>
        <w:t xml:space="preserve">    </w:t>
      </w:r>
      <w:r>
        <w:rPr>
          <w:rFonts w:hint="eastAsia"/>
          <w:sz w:val="24"/>
          <w:szCs w:val="24"/>
        </w:rPr>
        <w:t>进行8位数字管理，前两位为类别代码，后面的采用自然序号。</w:t>
      </w:r>
    </w:p>
    <w:p>
      <w:pPr>
        <w:pStyle w:val="4"/>
        <w:pageBreakBefore w:val="0"/>
        <w:kinsoku/>
        <w:wordWrap/>
        <w:overflowPunct/>
        <w:topLinePunct w:val="0"/>
        <w:bidi w:val="0"/>
        <w:snapToGrid/>
        <w:spacing w:line="360" w:lineRule="auto"/>
        <w:ind w:right="0" w:rightChars="0"/>
        <w:textAlignment w:val="auto"/>
        <w:rPr>
          <w:sz w:val="24"/>
          <w:szCs w:val="24"/>
        </w:rPr>
      </w:pPr>
      <w:bookmarkStart w:id="584" w:name="_Toc31227"/>
      <w:bookmarkStart w:id="585" w:name="_Toc29625"/>
      <w:bookmarkStart w:id="586" w:name="_Toc26945"/>
      <w:bookmarkStart w:id="587" w:name="_Toc4308"/>
      <w:bookmarkStart w:id="588" w:name="_Toc24244"/>
      <w:r>
        <w:rPr>
          <w:rFonts w:hint="eastAsia"/>
          <w:sz w:val="24"/>
          <w:szCs w:val="24"/>
        </w:rPr>
        <w:t>商品信息</w:t>
      </w:r>
      <w:bookmarkEnd w:id="584"/>
      <w:bookmarkEnd w:id="585"/>
      <w:bookmarkEnd w:id="586"/>
      <w:bookmarkEnd w:id="587"/>
      <w:bookmarkEnd w:id="58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海达网对于每一个商品都提供专业精准的信息，包括专业认知、品牌厂家、产品本身和出口相关四大类。</w:t>
      </w:r>
      <w:r>
        <w:rPr>
          <w:rFonts w:hint="eastAsia"/>
          <w:b w:val="0"/>
          <w:bCs/>
          <w:sz w:val="24"/>
          <w:szCs w:val="24"/>
        </w:rPr>
        <w:t>这个应该按照我们成型的海达商品主页进行反推管理。</w:t>
      </w:r>
    </w:p>
    <w:p>
      <w:pPr>
        <w:pStyle w:val="49"/>
        <w:pageBreakBefore w:val="0"/>
        <w:numPr>
          <w:ilvl w:val="0"/>
          <w:numId w:val="7"/>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专业认知：</w:t>
      </w:r>
      <w:r>
        <w:rPr>
          <w:sz w:val="24"/>
          <w:szCs w:val="24"/>
        </w:rPr>
        <w:t>称谓、概述、分类、特点、用途、 相关标准(国家、行业、企业,国际)；</w:t>
      </w:r>
    </w:p>
    <w:p>
      <w:pPr>
        <w:pStyle w:val="49"/>
        <w:pageBreakBefore w:val="0"/>
        <w:numPr>
          <w:ilvl w:val="0"/>
          <w:numId w:val="7"/>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品牌厂家：</w:t>
      </w:r>
      <w:r>
        <w:rPr>
          <w:sz w:val="24"/>
          <w:szCs w:val="24"/>
        </w:rPr>
        <w:t>产品品牌、厂家资信、生产能力、质量证明、使用业绩；</w:t>
      </w:r>
    </w:p>
    <w:p>
      <w:pPr>
        <w:pStyle w:val="49"/>
        <w:pageBreakBefore w:val="0"/>
        <w:numPr>
          <w:ilvl w:val="0"/>
          <w:numId w:val="7"/>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产品本身：</w:t>
      </w:r>
      <w:r>
        <w:rPr>
          <w:sz w:val="24"/>
          <w:szCs w:val="24"/>
        </w:rPr>
        <w:t>规格、型号、实物图片、机械简图、技术参数、材质、安装方式(参数)、体积(运输体积和产品成型后的体积)、重量(毛净重)、出厂包装、 生产序列号(实际交货时提供),厂家控制质量体系代码、二维码管理、HS 编码 (专门制作一个 HS 代码查询小系统,协助需要查找 HS 代码的用户,将目前查 找体验不好的地方全部给找出来,解决掉)；</w:t>
      </w:r>
    </w:p>
    <w:p>
      <w:pPr>
        <w:pStyle w:val="49"/>
        <w:pageBreakBefore w:val="0"/>
        <w:numPr>
          <w:ilvl w:val="0"/>
          <w:numId w:val="7"/>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出口相关：</w:t>
      </w:r>
      <w:r>
        <w:rPr>
          <w:sz w:val="24"/>
          <w:szCs w:val="24"/>
        </w:rPr>
        <w:t>报关要素、监管条件、退税率、关税等。</w:t>
      </w:r>
    </w:p>
    <w:p>
      <w:pPr>
        <w:pageBreakBefore w:val="0"/>
        <w:kinsoku/>
        <w:wordWrap/>
        <w:overflowPunct/>
        <w:topLinePunct w:val="0"/>
        <w:bidi w:val="0"/>
        <w:snapToGrid/>
        <w:spacing w:line="360" w:lineRule="auto"/>
        <w:ind w:right="0" w:rightChars="0" w:firstLine="420" w:firstLineChars="200"/>
        <w:textAlignment w:val="auto"/>
        <w:rPr>
          <w:rFonts w:asciiTheme="minorHAnsi" w:hAnsiTheme="minorHAnsi"/>
          <w:b w:val="0"/>
          <w:bCs w:val="0"/>
          <w:sz w:val="24"/>
          <w:szCs w:val="24"/>
        </w:rPr>
      </w:pPr>
      <w:r>
        <w:rPr>
          <w:rFonts w:hint="eastAsia" w:asciiTheme="minorHAnsi" w:hAnsiTheme="minorHAnsi"/>
          <w:sz w:val="24"/>
          <w:szCs w:val="24"/>
        </w:rPr>
        <w:t>采购经理在选择供应商时，优先选择产品信息齐全的供应商。 供应商在上传协议产品时，主要负责</w:t>
      </w:r>
      <w:r>
        <w:rPr>
          <w:rFonts w:hint="eastAsia" w:asciiTheme="minorHAnsi" w:hAnsiTheme="minorHAnsi"/>
          <w:b w:val="0"/>
          <w:bCs w:val="0"/>
          <w:sz w:val="24"/>
          <w:szCs w:val="24"/>
        </w:rPr>
        <w:t>所有网站需求的关于产品的信息的上传，海达网人员进行审核通过后即可在前台体现出来，具体的产品的上传办法和信息采集办法需要专门制定。</w:t>
      </w:r>
    </w:p>
    <w:p>
      <w:pPr>
        <w:pageBreakBefore w:val="0"/>
        <w:kinsoku/>
        <w:wordWrap/>
        <w:overflowPunct/>
        <w:topLinePunct w:val="0"/>
        <w:bidi w:val="0"/>
        <w:snapToGrid/>
        <w:spacing w:line="360" w:lineRule="auto"/>
        <w:ind w:right="0" w:rightChars="0" w:firstLine="420" w:firstLineChars="200"/>
        <w:textAlignment w:val="auto"/>
        <w:rPr>
          <w:rFonts w:asciiTheme="minorHAnsi" w:hAnsiTheme="minorHAnsi"/>
          <w:sz w:val="24"/>
          <w:szCs w:val="24"/>
        </w:rPr>
      </w:pPr>
      <w:r>
        <w:rPr>
          <w:rFonts w:hint="eastAsia" w:asciiTheme="minorHAnsi" w:hAnsiTheme="minorHAnsi"/>
          <w:sz w:val="24"/>
          <w:szCs w:val="24"/>
        </w:rPr>
        <w:t>在商品信息上传完毕，海达网要对商品进行严格的审核，审核通过后，给予海达网认证标识并显示在商品信息中。要对商品</w:t>
      </w:r>
      <w:r>
        <w:rPr>
          <w:rFonts w:hint="eastAsia" w:asciiTheme="minorHAnsi" w:hAnsiTheme="minorHAnsi"/>
          <w:sz w:val="24"/>
          <w:szCs w:val="24"/>
          <w:lang w:val="en-US" w:eastAsia="zh-CN"/>
        </w:rPr>
        <w:t>实行</w:t>
      </w:r>
      <w:r>
        <w:rPr>
          <w:rFonts w:hint="eastAsia" w:asciiTheme="minorHAnsi" w:hAnsiTheme="minorHAnsi"/>
          <w:sz w:val="24"/>
          <w:szCs w:val="24"/>
        </w:rPr>
        <w:t>跟踪，及时更新产品的价格和商品的升级替代</w:t>
      </w:r>
      <w:r>
        <w:rPr>
          <w:rFonts w:hint="eastAsia" w:asciiTheme="minorHAnsi" w:hAnsiTheme="minorHAnsi"/>
          <w:sz w:val="24"/>
          <w:szCs w:val="24"/>
          <w:lang w:eastAsia="zh-CN"/>
        </w:rPr>
        <w:t>、</w:t>
      </w:r>
      <w:r>
        <w:rPr>
          <w:rFonts w:hint="eastAsia" w:asciiTheme="minorHAnsi" w:hAnsiTheme="minorHAnsi"/>
          <w:sz w:val="24"/>
          <w:szCs w:val="24"/>
        </w:rPr>
        <w:t>停产</w:t>
      </w:r>
      <w:r>
        <w:rPr>
          <w:rFonts w:hint="eastAsia" w:asciiTheme="minorHAnsi" w:hAnsiTheme="minorHAnsi"/>
          <w:sz w:val="24"/>
          <w:szCs w:val="24"/>
          <w:lang w:eastAsia="zh-CN"/>
        </w:rPr>
        <w:t>，</w:t>
      </w:r>
      <w:r>
        <w:rPr>
          <w:rFonts w:hint="eastAsia" w:asciiTheme="minorHAnsi" w:hAnsiTheme="minorHAnsi"/>
          <w:sz w:val="24"/>
          <w:szCs w:val="24"/>
        </w:rPr>
        <w:t>优化信息，保障上传显示商品的准确性。</w:t>
      </w:r>
    </w:p>
    <w:p>
      <w:pPr>
        <w:pStyle w:val="4"/>
        <w:pageBreakBefore w:val="0"/>
        <w:kinsoku/>
        <w:wordWrap/>
        <w:overflowPunct/>
        <w:topLinePunct w:val="0"/>
        <w:bidi w:val="0"/>
        <w:snapToGrid/>
        <w:spacing w:line="360" w:lineRule="auto"/>
        <w:ind w:right="0" w:rightChars="0"/>
        <w:textAlignment w:val="auto"/>
        <w:rPr>
          <w:sz w:val="24"/>
          <w:szCs w:val="24"/>
        </w:rPr>
      </w:pPr>
      <w:bookmarkStart w:id="589" w:name="_Toc10200"/>
      <w:bookmarkStart w:id="590" w:name="_Toc10491"/>
      <w:bookmarkStart w:id="591" w:name="_Toc10138"/>
      <w:bookmarkStart w:id="592" w:name="_Toc22159"/>
      <w:bookmarkStart w:id="593" w:name="_Toc8783"/>
      <w:r>
        <w:rPr>
          <w:rFonts w:hint="eastAsia"/>
          <w:sz w:val="24"/>
          <w:szCs w:val="24"/>
        </w:rPr>
        <w:t>第三方平台／代购</w:t>
      </w:r>
      <w:r>
        <w:rPr>
          <w:rFonts w:hint="eastAsia"/>
          <w:sz w:val="24"/>
          <w:szCs w:val="24"/>
          <w:lang w:val="en-US" w:eastAsia="zh-CN"/>
        </w:rPr>
        <w:t>/代运</w:t>
      </w:r>
      <w:r>
        <w:rPr>
          <w:rFonts w:hint="eastAsia"/>
          <w:sz w:val="24"/>
          <w:szCs w:val="24"/>
        </w:rPr>
        <w:t>商品管理</w:t>
      </w:r>
      <w:bookmarkEnd w:id="589"/>
      <w:bookmarkEnd w:id="590"/>
      <w:bookmarkEnd w:id="591"/>
      <w:bookmarkEnd w:id="592"/>
      <w:bookmarkEnd w:id="59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对于从第三方平台采购的商品，海达网会根据中国海关的要求列出一些列禁止或者出口难度大的商品，在多个页面给予客户必要的提醒。在客户采购商品时，需要客户自己从第三方采购平台获取尺寸、重量、承重能力等装箱必备数据。（用一个简要的对话框显示和交互）在客户采购商品后，寄送到海达网指定仓库，并由海达网人员进行代检并出具检验报告，然后随同其他货物一起发出，出口方为海达网。</w:t>
      </w:r>
    </w:p>
    <w:p>
      <w:pPr>
        <w:pStyle w:val="4"/>
        <w:pageBreakBefore w:val="0"/>
        <w:kinsoku/>
        <w:wordWrap/>
        <w:overflowPunct/>
        <w:topLinePunct w:val="0"/>
        <w:bidi w:val="0"/>
        <w:snapToGrid/>
        <w:spacing w:line="360" w:lineRule="auto"/>
        <w:ind w:right="0" w:rightChars="0"/>
        <w:textAlignment w:val="auto"/>
        <w:rPr>
          <w:sz w:val="24"/>
          <w:szCs w:val="24"/>
        </w:rPr>
      </w:pPr>
      <w:bookmarkStart w:id="594" w:name="_Toc31978"/>
      <w:bookmarkStart w:id="595" w:name="_Toc20264"/>
      <w:bookmarkStart w:id="596" w:name="_Toc6828"/>
      <w:bookmarkStart w:id="597" w:name="_Toc24703"/>
      <w:bookmarkStart w:id="598" w:name="_Toc7537"/>
      <w:r>
        <w:rPr>
          <w:rFonts w:hint="eastAsia"/>
          <w:sz w:val="24"/>
          <w:szCs w:val="24"/>
        </w:rPr>
        <w:t>其他注意事项</w:t>
      </w:r>
      <w:bookmarkEnd w:id="594"/>
      <w:bookmarkEnd w:id="595"/>
      <w:bookmarkEnd w:id="596"/>
      <w:bookmarkEnd w:id="597"/>
      <w:bookmarkEnd w:id="598"/>
    </w:p>
    <w:p>
      <w:pPr>
        <w:pStyle w:val="49"/>
        <w:pageBreakBefore w:val="0"/>
        <w:numPr>
          <w:ilvl w:val="0"/>
          <w:numId w:val="8"/>
        </w:numPr>
        <w:kinsoku/>
        <w:wordWrap/>
        <w:overflowPunct/>
        <w:topLinePunct w:val="0"/>
        <w:bidi w:val="0"/>
        <w:snapToGrid/>
        <w:spacing w:line="360" w:lineRule="auto"/>
        <w:ind w:right="0" w:rightChars="0" w:hanging="278" w:firstLineChars="0"/>
        <w:textAlignment w:val="auto"/>
        <w:rPr>
          <w:sz w:val="24"/>
          <w:szCs w:val="24"/>
        </w:rPr>
      </w:pPr>
      <w:r>
        <w:rPr>
          <w:rFonts w:hint="eastAsia"/>
          <w:sz w:val="24"/>
          <w:szCs w:val="24"/>
        </w:rPr>
        <w:t>对于机械及其机电设备（例如，砂轮机和配套砂轮），在商品录入信息时，要准确录入其所需要的配件、耗材以及配件、耗材的使用寿命等。在客户选购商品时，在合适位置显示配件信息等。</w:t>
      </w:r>
    </w:p>
    <w:p>
      <w:pPr>
        <w:pStyle w:val="49"/>
        <w:pageBreakBefore w:val="0"/>
        <w:numPr>
          <w:ilvl w:val="0"/>
          <w:numId w:val="8"/>
        </w:numPr>
        <w:kinsoku/>
        <w:wordWrap/>
        <w:overflowPunct/>
        <w:topLinePunct w:val="0"/>
        <w:bidi w:val="0"/>
        <w:snapToGrid/>
        <w:spacing w:line="360" w:lineRule="auto"/>
        <w:ind w:right="0" w:rightChars="0" w:hanging="278" w:firstLineChars="0"/>
        <w:textAlignment w:val="auto"/>
        <w:rPr>
          <w:sz w:val="24"/>
          <w:szCs w:val="24"/>
        </w:rPr>
      </w:pPr>
      <w:r>
        <w:rPr>
          <w:rFonts w:hint="eastAsia"/>
          <w:sz w:val="24"/>
          <w:szCs w:val="24"/>
        </w:rPr>
        <w:t>配套商品（例如，螺母、螺帽和垫片），在商品品录入信息时，要有意识的将配套商品罗列出来。在客户选购商品时，在合适位置显示配套商品信息等。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599" w:name="_Toc17706"/>
      <w:bookmarkStart w:id="600" w:name="_Toc25562"/>
      <w:bookmarkStart w:id="601" w:name="_Toc5251"/>
      <w:bookmarkStart w:id="602" w:name="_Toc3083"/>
      <w:bookmarkStart w:id="603" w:name="_Toc18935"/>
      <w:r>
        <w:rPr>
          <w:rFonts w:hint="eastAsia"/>
          <w:sz w:val="24"/>
          <w:szCs w:val="24"/>
        </w:rPr>
        <w:t>客户</w:t>
      </w:r>
      <w:r>
        <w:rPr>
          <w:sz w:val="24"/>
          <w:szCs w:val="24"/>
        </w:rPr>
        <w:t>管理</w:t>
      </w:r>
      <w:bookmarkEnd w:id="599"/>
      <w:bookmarkEnd w:id="600"/>
      <w:bookmarkEnd w:id="601"/>
      <w:bookmarkEnd w:id="602"/>
      <w:bookmarkEnd w:id="603"/>
    </w:p>
    <w:p>
      <w:pPr>
        <w:pStyle w:val="4"/>
        <w:pageBreakBefore w:val="0"/>
        <w:kinsoku/>
        <w:wordWrap/>
        <w:overflowPunct/>
        <w:topLinePunct w:val="0"/>
        <w:bidi w:val="0"/>
        <w:snapToGrid/>
        <w:spacing w:line="360" w:lineRule="auto"/>
        <w:ind w:right="0" w:rightChars="0"/>
        <w:textAlignment w:val="auto"/>
        <w:rPr>
          <w:sz w:val="24"/>
          <w:szCs w:val="24"/>
        </w:rPr>
      </w:pPr>
      <w:bookmarkStart w:id="604" w:name="_Toc28741"/>
      <w:bookmarkStart w:id="605" w:name="_Toc11069"/>
      <w:bookmarkStart w:id="606" w:name="_Toc16803"/>
      <w:bookmarkStart w:id="607" w:name="_Toc21816"/>
      <w:bookmarkStart w:id="608" w:name="_Toc19512"/>
      <w:r>
        <w:rPr>
          <w:rFonts w:hint="eastAsia"/>
          <w:sz w:val="24"/>
          <w:szCs w:val="24"/>
        </w:rPr>
        <w:t>客户注册管理</w:t>
      </w:r>
      <w:bookmarkEnd w:id="604"/>
      <w:bookmarkEnd w:id="605"/>
      <w:bookmarkEnd w:id="606"/>
      <w:bookmarkEnd w:id="607"/>
      <w:bookmarkEnd w:id="60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w:t>
      </w:r>
      <w:r>
        <w:rPr>
          <w:rFonts w:hint="eastAsia"/>
          <w:sz w:val="24"/>
          <w:szCs w:val="24"/>
          <w:lang w:val="en-US" w:eastAsia="zh-CN"/>
        </w:rPr>
        <w:t>达</w:t>
      </w:r>
      <w:r>
        <w:rPr>
          <w:rFonts w:hint="eastAsia"/>
          <w:sz w:val="24"/>
          <w:szCs w:val="24"/>
        </w:rPr>
        <w:t>网客户管理遵照《海达网客户管理办法》，会员在阅读并同意该办法的基础上注册（企业）个人信息，成为海达的会员。</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根据注册信息的完整度和审核完成程度，将客户暂分为七个等级，</w:t>
      </w:r>
      <w:r>
        <w:rPr>
          <w:sz w:val="24"/>
          <w:szCs w:val="24"/>
        </w:rPr>
        <w:t>分别为游客，V1（注册无验证），V2（注册通过邮箱验证），V3（注册通过电话验证），V4（注册通过拜访验证），V5（注册通过有交易产生），V6（注册通过交易额度大）。</w:t>
      </w:r>
      <w:r>
        <w:rPr>
          <w:rFonts w:hint="eastAsia"/>
          <w:sz w:val="24"/>
          <w:szCs w:val="24"/>
        </w:rPr>
        <w:t>同时随着用户在海达网的活跃度，交易完成单数，总量，</w:t>
      </w:r>
      <w:r>
        <w:rPr>
          <w:sz w:val="24"/>
          <w:szCs w:val="24"/>
        </w:rPr>
        <w:t>交易额度，支付速度，评论反馈，</w:t>
      </w:r>
      <w:r>
        <w:rPr>
          <w:rFonts w:hint="eastAsia"/>
          <w:sz w:val="24"/>
          <w:szCs w:val="24"/>
          <w:lang w:val="en-US" w:eastAsia="zh-CN"/>
        </w:rPr>
        <w:t>资讯</w:t>
      </w:r>
      <w:r>
        <w:rPr>
          <w:sz w:val="24"/>
          <w:szCs w:val="24"/>
        </w:rPr>
        <w:t>的上传</w:t>
      </w:r>
      <w:r>
        <w:rPr>
          <w:rFonts w:hint="eastAsia"/>
          <w:sz w:val="24"/>
          <w:szCs w:val="24"/>
        </w:rPr>
        <w:t>，信用程度等一系列因素的改变，随时调整该用户的级别，可以奖励升级，也可以惩罚降级，</w:t>
      </w:r>
      <w:r>
        <w:rPr>
          <w:sz w:val="24"/>
          <w:szCs w:val="24"/>
        </w:rPr>
        <w:t>并不同级别的会员享受购物（赠送海达币，网站购物券）、咨询等多方面优惠</w:t>
      </w:r>
      <w:r>
        <w:rPr>
          <w:rFonts w:hint="eastAsia"/>
          <w:sz w:val="24"/>
          <w:szCs w:val="24"/>
        </w:rPr>
        <w:t>。</w:t>
      </w:r>
    </w:p>
    <w:p>
      <w:pPr>
        <w:pStyle w:val="4"/>
        <w:pageBreakBefore w:val="0"/>
        <w:kinsoku/>
        <w:wordWrap/>
        <w:overflowPunct/>
        <w:topLinePunct w:val="0"/>
        <w:bidi w:val="0"/>
        <w:snapToGrid/>
        <w:spacing w:line="360" w:lineRule="auto"/>
        <w:ind w:right="0" w:rightChars="0"/>
        <w:textAlignment w:val="auto"/>
        <w:rPr>
          <w:sz w:val="24"/>
          <w:szCs w:val="24"/>
        </w:rPr>
      </w:pPr>
      <w:bookmarkStart w:id="609" w:name="_Toc16656"/>
      <w:bookmarkStart w:id="610" w:name="_Toc21438"/>
      <w:bookmarkStart w:id="611" w:name="_Toc31197"/>
      <w:bookmarkStart w:id="612" w:name="_Toc7635"/>
      <w:bookmarkStart w:id="613" w:name="_Toc12801"/>
      <w:r>
        <w:rPr>
          <w:rFonts w:hint="eastAsia"/>
          <w:sz w:val="24"/>
          <w:szCs w:val="24"/>
        </w:rPr>
        <w:t>客户信息管理</w:t>
      </w:r>
      <w:bookmarkEnd w:id="609"/>
      <w:bookmarkEnd w:id="610"/>
      <w:bookmarkEnd w:id="611"/>
      <w:bookmarkEnd w:id="612"/>
      <w:bookmarkEnd w:id="613"/>
    </w:p>
    <w:p>
      <w:pPr>
        <w:pageBreakBefore w:val="0"/>
        <w:kinsoku/>
        <w:wordWrap/>
        <w:overflowPunct/>
        <w:topLinePunct w:val="0"/>
        <w:bidi w:val="0"/>
        <w:snapToGrid/>
        <w:spacing w:line="360" w:lineRule="auto"/>
        <w:ind w:right="0" w:rightChars="0"/>
        <w:textAlignment w:val="auto"/>
        <w:rPr>
          <w:sz w:val="24"/>
          <w:szCs w:val="24"/>
        </w:rPr>
      </w:pPr>
      <w:r>
        <w:rPr>
          <w:sz w:val="24"/>
          <w:szCs w:val="24"/>
        </w:rPr>
        <w:t>对</w:t>
      </w:r>
      <w:r>
        <w:rPr>
          <w:rFonts w:hint="eastAsia"/>
          <w:sz w:val="24"/>
          <w:szCs w:val="24"/>
        </w:rPr>
        <w:t>客户</w:t>
      </w:r>
      <w:r>
        <w:rPr>
          <w:sz w:val="24"/>
          <w:szCs w:val="24"/>
        </w:rPr>
        <w:t>的注册信息、等级、密码服务、订单、</w:t>
      </w:r>
      <w:r>
        <w:rPr>
          <w:rFonts w:hint="eastAsia"/>
          <w:sz w:val="24"/>
          <w:szCs w:val="24"/>
        </w:rPr>
        <w:t>交易、</w:t>
      </w:r>
      <w:r>
        <w:rPr>
          <w:sz w:val="24"/>
          <w:szCs w:val="24"/>
        </w:rPr>
        <w:t>浏览足迹等信息进行管理</w:t>
      </w:r>
      <w:r>
        <w:rPr>
          <w:rFonts w:hint="eastAsia"/>
          <w:sz w:val="24"/>
          <w:szCs w:val="24"/>
        </w:rPr>
        <w:t>。</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14" w:name="_Toc24729"/>
      <w:bookmarkStart w:id="615" w:name="_Toc18445"/>
      <w:bookmarkStart w:id="616" w:name="_Toc23664"/>
      <w:bookmarkStart w:id="617" w:name="_Toc8010"/>
      <w:bookmarkStart w:id="618" w:name="_Toc24428"/>
      <w:r>
        <w:rPr>
          <w:sz w:val="24"/>
          <w:szCs w:val="24"/>
        </w:rPr>
        <w:t>供应商管理</w:t>
      </w:r>
      <w:bookmarkEnd w:id="614"/>
      <w:bookmarkEnd w:id="615"/>
      <w:bookmarkEnd w:id="616"/>
      <w:bookmarkEnd w:id="617"/>
      <w:bookmarkEnd w:id="618"/>
    </w:p>
    <w:p>
      <w:pPr>
        <w:pStyle w:val="4"/>
        <w:pageBreakBefore w:val="0"/>
        <w:kinsoku/>
        <w:wordWrap/>
        <w:overflowPunct/>
        <w:topLinePunct w:val="0"/>
        <w:bidi w:val="0"/>
        <w:snapToGrid/>
        <w:spacing w:line="360" w:lineRule="auto"/>
        <w:ind w:right="0" w:rightChars="0"/>
        <w:textAlignment w:val="auto"/>
        <w:rPr>
          <w:sz w:val="24"/>
          <w:szCs w:val="24"/>
        </w:rPr>
      </w:pPr>
      <w:bookmarkStart w:id="619" w:name="_Toc11705"/>
      <w:bookmarkStart w:id="620" w:name="_Toc28535"/>
      <w:bookmarkStart w:id="621" w:name="_Toc18566"/>
      <w:bookmarkStart w:id="622" w:name="_Toc29913"/>
      <w:bookmarkStart w:id="623" w:name="_Toc12711"/>
      <w:r>
        <w:rPr>
          <w:rFonts w:hint="eastAsia"/>
          <w:sz w:val="24"/>
          <w:szCs w:val="24"/>
        </w:rPr>
        <w:t>供应商注册管理</w:t>
      </w:r>
      <w:bookmarkEnd w:id="619"/>
      <w:bookmarkEnd w:id="620"/>
      <w:bookmarkEnd w:id="621"/>
      <w:bookmarkEnd w:id="622"/>
      <w:bookmarkEnd w:id="62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外网供应商管理遵照《海达网供应商管理办法》（包括《海达网供应商风险评估》），会员在阅读并同意该办法的基础上注册企业信息，成为海达的合格供应商成员。注册信息包括用户名，联系电话，邮箱，密码，企业客户具体信息，上传公司各类资质文件进行实名认证，并且应该包括公司所在国家，常用办公地址等有用选项。</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针对供应商，推出一套供应商评价系统。基于价格、质量、供货、服务、付款条件、返利条款、可持续改进能力和自定义标准等一系列考核条件，对该供应商进行实时的降级升级或惩罚降级。对于合作过的有信誉的供应商可以直接通过审核。对新建立合作的供应商实行拜访考察，考察之前与供应商沟通拜访时间，考察供应商的企业情况和产品质量等。</w:t>
      </w:r>
      <w:r>
        <w:rPr>
          <w:sz w:val="24"/>
          <w:szCs w:val="24"/>
        </w:rPr>
        <w:t>对于产品多次检测不过或遭遇大量投诉的</w:t>
      </w:r>
      <w:r>
        <w:rPr>
          <w:rFonts w:hint="eastAsia"/>
          <w:sz w:val="24"/>
          <w:szCs w:val="24"/>
        </w:rPr>
        <w:t>供应商</w:t>
      </w:r>
      <w:r>
        <w:rPr>
          <w:sz w:val="24"/>
          <w:szCs w:val="24"/>
        </w:rPr>
        <w:t>，实行退出机制</w:t>
      </w:r>
      <w:r>
        <w:rPr>
          <w:rFonts w:hint="eastAsia"/>
          <w:sz w:val="24"/>
          <w:szCs w:val="24"/>
        </w:rPr>
        <w:t>。</w:t>
      </w:r>
    </w:p>
    <w:p>
      <w:pPr>
        <w:pStyle w:val="4"/>
        <w:pageBreakBefore w:val="0"/>
        <w:kinsoku/>
        <w:wordWrap/>
        <w:overflowPunct/>
        <w:topLinePunct w:val="0"/>
        <w:bidi w:val="0"/>
        <w:snapToGrid/>
        <w:spacing w:line="360" w:lineRule="auto"/>
        <w:ind w:right="0" w:rightChars="0"/>
        <w:textAlignment w:val="auto"/>
        <w:rPr>
          <w:sz w:val="24"/>
          <w:szCs w:val="24"/>
        </w:rPr>
      </w:pPr>
      <w:bookmarkStart w:id="624" w:name="_Toc12633"/>
      <w:bookmarkStart w:id="625" w:name="_Toc24814"/>
      <w:bookmarkStart w:id="626" w:name="_Toc28837"/>
      <w:bookmarkStart w:id="627" w:name="_Toc17179"/>
      <w:bookmarkStart w:id="628" w:name="_Toc10468"/>
      <w:r>
        <w:rPr>
          <w:rFonts w:hint="eastAsia"/>
          <w:sz w:val="24"/>
          <w:szCs w:val="24"/>
        </w:rPr>
        <w:t>供应商信息管理</w:t>
      </w:r>
      <w:bookmarkEnd w:id="624"/>
      <w:bookmarkEnd w:id="625"/>
      <w:bookmarkEnd w:id="626"/>
      <w:bookmarkEnd w:id="627"/>
      <w:bookmarkEnd w:id="628"/>
    </w:p>
    <w:p>
      <w:pPr>
        <w:pageBreakBefore w:val="0"/>
        <w:kinsoku/>
        <w:wordWrap/>
        <w:overflowPunct/>
        <w:topLinePunct w:val="0"/>
        <w:bidi w:val="0"/>
        <w:snapToGrid/>
        <w:spacing w:line="360" w:lineRule="auto"/>
        <w:ind w:right="0" w:rightChars="0"/>
        <w:textAlignment w:val="auto"/>
        <w:rPr>
          <w:sz w:val="24"/>
          <w:szCs w:val="24"/>
        </w:rPr>
      </w:pPr>
      <w:r>
        <w:rPr>
          <w:sz w:val="24"/>
          <w:szCs w:val="24"/>
        </w:rPr>
        <w:t>对</w:t>
      </w:r>
      <w:r>
        <w:rPr>
          <w:rFonts w:hint="eastAsia"/>
          <w:sz w:val="24"/>
          <w:szCs w:val="24"/>
        </w:rPr>
        <w:t>供应商</w:t>
      </w:r>
      <w:r>
        <w:rPr>
          <w:sz w:val="24"/>
          <w:szCs w:val="24"/>
        </w:rPr>
        <w:t>的注册信息、等级、密码服务、订单、</w:t>
      </w:r>
      <w:r>
        <w:rPr>
          <w:rFonts w:hint="eastAsia"/>
          <w:sz w:val="24"/>
          <w:szCs w:val="24"/>
        </w:rPr>
        <w:t>交易、库存、产品</w:t>
      </w:r>
      <w:r>
        <w:rPr>
          <w:sz w:val="24"/>
          <w:szCs w:val="24"/>
        </w:rPr>
        <w:t>等信息进行管理</w:t>
      </w:r>
      <w:r>
        <w:rPr>
          <w:rFonts w:hint="eastAsia"/>
          <w:sz w:val="24"/>
          <w:szCs w:val="24"/>
        </w:rPr>
        <w:t>。</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29" w:name="_Toc5172"/>
      <w:bookmarkStart w:id="630" w:name="_Toc16691"/>
      <w:bookmarkStart w:id="631" w:name="_Toc24025"/>
      <w:bookmarkStart w:id="632" w:name="_Toc21473"/>
      <w:bookmarkStart w:id="633" w:name="_Toc5867"/>
      <w:r>
        <w:rPr>
          <w:rFonts w:hint="eastAsia"/>
          <w:sz w:val="24"/>
          <w:szCs w:val="24"/>
        </w:rPr>
        <w:t>代理商管理</w:t>
      </w:r>
      <w:bookmarkEnd w:id="629"/>
      <w:bookmarkEnd w:id="630"/>
      <w:bookmarkEnd w:id="631"/>
      <w:bookmarkEnd w:id="632"/>
      <w:bookmarkEnd w:id="633"/>
    </w:p>
    <w:p>
      <w:pPr>
        <w:pStyle w:val="4"/>
        <w:pageBreakBefore w:val="0"/>
        <w:kinsoku/>
        <w:wordWrap/>
        <w:overflowPunct/>
        <w:topLinePunct w:val="0"/>
        <w:bidi w:val="0"/>
        <w:snapToGrid/>
        <w:spacing w:line="360" w:lineRule="auto"/>
        <w:ind w:right="0" w:rightChars="0"/>
        <w:textAlignment w:val="auto"/>
        <w:rPr>
          <w:sz w:val="24"/>
          <w:szCs w:val="24"/>
        </w:rPr>
      </w:pPr>
      <w:bookmarkStart w:id="634" w:name="_Toc30064"/>
      <w:bookmarkStart w:id="635" w:name="_Toc10017"/>
      <w:bookmarkStart w:id="636" w:name="_Toc16252"/>
      <w:bookmarkStart w:id="637" w:name="_Toc9575"/>
      <w:bookmarkStart w:id="638" w:name="_Toc31081"/>
      <w:r>
        <w:rPr>
          <w:rFonts w:hint="eastAsia"/>
          <w:sz w:val="24"/>
          <w:szCs w:val="24"/>
        </w:rPr>
        <w:t>代理商注册管理</w:t>
      </w:r>
      <w:bookmarkEnd w:id="634"/>
      <w:bookmarkEnd w:id="635"/>
      <w:bookmarkEnd w:id="636"/>
      <w:bookmarkEnd w:id="637"/>
      <w:bookmarkEnd w:id="63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外网代理商管理遵照《海达网代理商管理办法》，会员在阅读并同意该办法的基础上注册企业／个人信息，成为海达网在本地的代理商。注册信息包括用户名，联系电话，邮箱，密码，企业客户具体信息，上传公司各类资质文件进行实名认证，并且应该包括公司所在国家，常用办公地址等有用选项。</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发展前期，代理商由海达网人员主动发展谈判，实现主要目标国家1－2家代理商。代理商按照《海达网代理商的权利义务》负责海达网的宣传推广、管理本地客户、组织活动等。</w:t>
      </w:r>
    </w:p>
    <w:p>
      <w:pPr>
        <w:pStyle w:val="4"/>
        <w:pageBreakBefore w:val="0"/>
        <w:kinsoku/>
        <w:wordWrap/>
        <w:overflowPunct/>
        <w:topLinePunct w:val="0"/>
        <w:bidi w:val="0"/>
        <w:snapToGrid/>
        <w:spacing w:line="360" w:lineRule="auto"/>
        <w:ind w:right="0" w:rightChars="0"/>
        <w:textAlignment w:val="auto"/>
        <w:rPr>
          <w:sz w:val="24"/>
          <w:szCs w:val="24"/>
        </w:rPr>
      </w:pPr>
      <w:bookmarkStart w:id="639" w:name="_Toc19080"/>
      <w:bookmarkStart w:id="640" w:name="_Toc11412"/>
      <w:bookmarkStart w:id="641" w:name="_Toc5389"/>
      <w:bookmarkStart w:id="642" w:name="_Toc20080"/>
      <w:bookmarkStart w:id="643" w:name="_Toc13559"/>
      <w:r>
        <w:rPr>
          <w:rFonts w:hint="eastAsia"/>
          <w:sz w:val="24"/>
          <w:szCs w:val="24"/>
        </w:rPr>
        <w:t>代理商信息管理</w:t>
      </w:r>
      <w:bookmarkEnd w:id="639"/>
      <w:bookmarkEnd w:id="640"/>
      <w:bookmarkEnd w:id="641"/>
      <w:bookmarkEnd w:id="642"/>
      <w:bookmarkEnd w:id="643"/>
    </w:p>
    <w:p>
      <w:pPr>
        <w:pageBreakBefore w:val="0"/>
        <w:kinsoku/>
        <w:wordWrap/>
        <w:overflowPunct/>
        <w:topLinePunct w:val="0"/>
        <w:bidi w:val="0"/>
        <w:snapToGrid/>
        <w:spacing w:line="360" w:lineRule="auto"/>
        <w:ind w:right="0" w:rightChars="0"/>
        <w:textAlignment w:val="auto"/>
        <w:rPr>
          <w:sz w:val="24"/>
          <w:szCs w:val="24"/>
        </w:rPr>
      </w:pPr>
      <w:r>
        <w:rPr>
          <w:sz w:val="24"/>
          <w:szCs w:val="24"/>
        </w:rPr>
        <w:t>对</w:t>
      </w:r>
      <w:r>
        <w:rPr>
          <w:rFonts w:hint="eastAsia"/>
          <w:sz w:val="24"/>
          <w:szCs w:val="24"/>
        </w:rPr>
        <w:t>代理商</w:t>
      </w:r>
      <w:r>
        <w:rPr>
          <w:sz w:val="24"/>
          <w:szCs w:val="24"/>
        </w:rPr>
        <w:t>的注册信息、等级、密码服务、</w:t>
      </w:r>
      <w:r>
        <w:rPr>
          <w:rFonts w:hint="eastAsia"/>
          <w:sz w:val="24"/>
          <w:szCs w:val="24"/>
        </w:rPr>
        <w:t>本地</w:t>
      </w:r>
      <w:r>
        <w:rPr>
          <w:sz w:val="24"/>
          <w:szCs w:val="24"/>
        </w:rPr>
        <w:t>订单、</w:t>
      </w:r>
      <w:r>
        <w:rPr>
          <w:rFonts w:hint="eastAsia"/>
          <w:sz w:val="24"/>
          <w:szCs w:val="24"/>
        </w:rPr>
        <w:t>本地交易</w:t>
      </w:r>
      <w:r>
        <w:rPr>
          <w:sz w:val="24"/>
          <w:szCs w:val="24"/>
        </w:rPr>
        <w:t>等信息进行管理</w:t>
      </w:r>
      <w:r>
        <w:rPr>
          <w:rFonts w:hint="eastAsia"/>
          <w:sz w:val="24"/>
          <w:szCs w:val="24"/>
        </w:rPr>
        <w:t>。</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44" w:name="_Toc21842"/>
      <w:bookmarkStart w:id="645" w:name="_Toc3244"/>
      <w:bookmarkStart w:id="646" w:name="_Toc8911"/>
      <w:bookmarkStart w:id="647" w:name="_Toc21559"/>
      <w:bookmarkStart w:id="648" w:name="_Toc31222"/>
      <w:r>
        <w:rPr>
          <w:rFonts w:hint="eastAsia"/>
          <w:sz w:val="24"/>
          <w:szCs w:val="24"/>
        </w:rPr>
        <w:t>卖家管理</w:t>
      </w:r>
      <w:bookmarkEnd w:id="644"/>
      <w:bookmarkEnd w:id="645"/>
      <w:bookmarkEnd w:id="646"/>
      <w:bookmarkEnd w:id="647"/>
      <w:bookmarkEnd w:id="648"/>
    </w:p>
    <w:p>
      <w:pPr>
        <w:pStyle w:val="4"/>
        <w:pageBreakBefore w:val="0"/>
        <w:kinsoku/>
        <w:wordWrap/>
        <w:overflowPunct/>
        <w:topLinePunct w:val="0"/>
        <w:bidi w:val="0"/>
        <w:snapToGrid/>
        <w:spacing w:line="360" w:lineRule="auto"/>
        <w:ind w:right="0" w:rightChars="0"/>
        <w:textAlignment w:val="auto"/>
        <w:rPr>
          <w:sz w:val="24"/>
          <w:szCs w:val="24"/>
        </w:rPr>
      </w:pPr>
      <w:bookmarkStart w:id="649" w:name="_Toc15526"/>
      <w:bookmarkStart w:id="650" w:name="_Toc15370"/>
      <w:bookmarkStart w:id="651" w:name="_Toc18672"/>
      <w:bookmarkStart w:id="652" w:name="_Toc7545"/>
      <w:bookmarkStart w:id="653" w:name="_Toc23624"/>
      <w:r>
        <w:rPr>
          <w:rFonts w:hint="eastAsia"/>
          <w:sz w:val="24"/>
          <w:szCs w:val="24"/>
        </w:rPr>
        <w:t>卖家注册管理</w:t>
      </w:r>
      <w:bookmarkEnd w:id="649"/>
      <w:bookmarkEnd w:id="650"/>
      <w:bookmarkEnd w:id="651"/>
      <w:bookmarkEnd w:id="652"/>
      <w:bookmarkEnd w:id="65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外网卖家管理遵照《海达网卖家管理办法》，会员在阅读并同意该办法的基础上注册企业／个人信息，成为海达网卖家。注册信息包括用户名，联系电话，邮箱，密码，企业客户具体信息，上传公司各类资质文件进行实名认证，并且应该包括公司所在国家，常用办公地址等有用选项。</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根据海达网卖家提交的资质材料进行真实性审核，只有通过审核的卖家才能在海达网上开店。根据客户对卖家的情况，包括商品质量，服务态度、发货速度和物流公司服务等进行评价，逐步提升或者降低其海达网等级。（详见后台海达网卖家评价规则）</w:t>
      </w:r>
    </w:p>
    <w:p>
      <w:pPr>
        <w:pStyle w:val="4"/>
        <w:pageBreakBefore w:val="0"/>
        <w:kinsoku/>
        <w:wordWrap/>
        <w:overflowPunct/>
        <w:topLinePunct w:val="0"/>
        <w:bidi w:val="0"/>
        <w:snapToGrid/>
        <w:spacing w:line="360" w:lineRule="auto"/>
        <w:ind w:right="0" w:rightChars="0"/>
        <w:textAlignment w:val="auto"/>
        <w:rPr>
          <w:sz w:val="24"/>
          <w:szCs w:val="24"/>
        </w:rPr>
      </w:pPr>
      <w:bookmarkStart w:id="654" w:name="_Toc21507"/>
      <w:bookmarkStart w:id="655" w:name="_Toc27645"/>
      <w:bookmarkStart w:id="656" w:name="_Toc26780"/>
      <w:bookmarkStart w:id="657" w:name="_Toc4696"/>
      <w:bookmarkStart w:id="658" w:name="_Toc4601"/>
      <w:r>
        <w:rPr>
          <w:rFonts w:hint="eastAsia"/>
          <w:sz w:val="24"/>
          <w:szCs w:val="24"/>
        </w:rPr>
        <w:t>卖家信息管理</w:t>
      </w:r>
      <w:bookmarkEnd w:id="654"/>
      <w:bookmarkEnd w:id="655"/>
      <w:bookmarkEnd w:id="656"/>
      <w:bookmarkEnd w:id="657"/>
      <w:bookmarkEnd w:id="658"/>
    </w:p>
    <w:p>
      <w:pPr>
        <w:pageBreakBefore w:val="0"/>
        <w:kinsoku/>
        <w:wordWrap/>
        <w:overflowPunct/>
        <w:topLinePunct w:val="0"/>
        <w:bidi w:val="0"/>
        <w:snapToGrid/>
        <w:spacing w:line="360" w:lineRule="auto"/>
        <w:ind w:right="0" w:rightChars="0"/>
        <w:textAlignment w:val="auto"/>
        <w:rPr>
          <w:sz w:val="24"/>
          <w:szCs w:val="24"/>
        </w:rPr>
      </w:pPr>
      <w:r>
        <w:rPr>
          <w:sz w:val="24"/>
          <w:szCs w:val="24"/>
        </w:rPr>
        <w:t>对</w:t>
      </w:r>
      <w:r>
        <w:rPr>
          <w:rFonts w:hint="eastAsia"/>
          <w:sz w:val="24"/>
          <w:szCs w:val="24"/>
        </w:rPr>
        <w:t>卖家</w:t>
      </w:r>
      <w:r>
        <w:rPr>
          <w:sz w:val="24"/>
          <w:szCs w:val="24"/>
        </w:rPr>
        <w:t>的注册信息、等级、密码服务等信息进行管理</w:t>
      </w:r>
      <w:r>
        <w:rPr>
          <w:rFonts w:hint="eastAsia"/>
          <w:sz w:val="24"/>
          <w:szCs w:val="24"/>
        </w:rPr>
        <w:t>。</w:t>
      </w:r>
    </w:p>
    <w:p>
      <w:pPr>
        <w:pStyle w:val="3"/>
        <w:pageBreakBefore w:val="0"/>
        <w:kinsoku/>
        <w:wordWrap/>
        <w:overflowPunct/>
        <w:topLinePunct w:val="0"/>
        <w:bidi w:val="0"/>
        <w:snapToGrid/>
        <w:spacing w:before="0" w:after="0" w:line="360" w:lineRule="auto"/>
        <w:ind w:right="0" w:rightChars="0"/>
        <w:textAlignment w:val="auto"/>
        <w:rPr>
          <w:color w:val="000000" w:themeColor="text1"/>
          <w:sz w:val="24"/>
          <w:szCs w:val="24"/>
        </w:rPr>
      </w:pPr>
      <w:bookmarkStart w:id="659" w:name="_Toc12247"/>
      <w:bookmarkStart w:id="660" w:name="_Toc14795"/>
      <w:bookmarkStart w:id="661" w:name="_Toc32057"/>
      <w:bookmarkStart w:id="662" w:name="_Toc5397"/>
      <w:bookmarkStart w:id="663" w:name="_Toc25546"/>
      <w:r>
        <w:rPr>
          <w:rFonts w:hint="eastAsia"/>
          <w:color w:val="000000" w:themeColor="text1"/>
          <w:sz w:val="24"/>
          <w:szCs w:val="24"/>
        </w:rPr>
        <w:t>物流管理</w:t>
      </w:r>
      <w:bookmarkEnd w:id="659"/>
      <w:bookmarkEnd w:id="660"/>
      <w:bookmarkEnd w:id="661"/>
      <w:bookmarkEnd w:id="662"/>
      <w:bookmarkEnd w:id="66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w:t>
      </w:r>
      <w:r>
        <w:rPr>
          <w:rFonts w:hint="eastAsia"/>
          <w:sz w:val="24"/>
          <w:szCs w:val="24"/>
          <w:lang w:val="en-US" w:eastAsia="zh-CN"/>
        </w:rPr>
        <w:t>达</w:t>
      </w:r>
      <w:r>
        <w:rPr>
          <w:rFonts w:hint="eastAsia"/>
          <w:sz w:val="24"/>
          <w:szCs w:val="24"/>
        </w:rPr>
        <w:t xml:space="preserve">网物流管理遵照《海达网物流管理办法》，由海达网物流部用来管理海达网物流供应商和物流情况。 </w:t>
      </w:r>
    </w:p>
    <w:p>
      <w:pPr>
        <w:pStyle w:val="4"/>
        <w:pageBreakBefore w:val="0"/>
        <w:kinsoku/>
        <w:wordWrap/>
        <w:overflowPunct/>
        <w:topLinePunct w:val="0"/>
        <w:bidi w:val="0"/>
        <w:snapToGrid/>
        <w:spacing w:line="360" w:lineRule="auto"/>
        <w:ind w:right="0" w:rightChars="0"/>
        <w:textAlignment w:val="auto"/>
        <w:rPr>
          <w:sz w:val="24"/>
          <w:szCs w:val="24"/>
        </w:rPr>
      </w:pPr>
      <w:bookmarkStart w:id="664" w:name="_Toc14656"/>
      <w:bookmarkStart w:id="665" w:name="_Toc20819"/>
      <w:bookmarkStart w:id="666" w:name="_Toc32107"/>
      <w:bookmarkStart w:id="667" w:name="_Toc23279"/>
      <w:bookmarkStart w:id="668" w:name="_Toc30108"/>
      <w:r>
        <w:rPr>
          <w:rFonts w:hint="eastAsia"/>
          <w:sz w:val="24"/>
          <w:szCs w:val="24"/>
        </w:rPr>
        <w:t>海达网物流供应商管理</w:t>
      </w:r>
      <w:bookmarkEnd w:id="664"/>
      <w:bookmarkEnd w:id="665"/>
      <w:bookmarkEnd w:id="666"/>
      <w:bookmarkEnd w:id="667"/>
      <w:bookmarkEnd w:id="66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物流部严格挑选物流供应商，包括海陆联运和空运，并且严格审核其运输能力、公司信誉和资质、公司运营范围等信息。</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w:t>
      </w:r>
      <w:r>
        <w:rPr>
          <w:sz w:val="24"/>
          <w:szCs w:val="24"/>
        </w:rPr>
        <w:t>对</w:t>
      </w:r>
      <w:r>
        <w:rPr>
          <w:rFonts w:hint="eastAsia"/>
          <w:sz w:val="24"/>
          <w:szCs w:val="24"/>
        </w:rPr>
        <w:t>物流供应商</w:t>
      </w:r>
      <w:r>
        <w:rPr>
          <w:sz w:val="24"/>
          <w:szCs w:val="24"/>
        </w:rPr>
        <w:t>的注册信息、等级、密码服务、</w:t>
      </w:r>
      <w:r>
        <w:rPr>
          <w:rFonts w:hint="eastAsia"/>
          <w:sz w:val="24"/>
          <w:szCs w:val="24"/>
        </w:rPr>
        <w:t>本地</w:t>
      </w:r>
      <w:r>
        <w:rPr>
          <w:sz w:val="24"/>
          <w:szCs w:val="24"/>
        </w:rPr>
        <w:t>订单、</w:t>
      </w:r>
      <w:r>
        <w:rPr>
          <w:rFonts w:hint="eastAsia"/>
          <w:sz w:val="24"/>
          <w:szCs w:val="24"/>
        </w:rPr>
        <w:t>本地交易</w:t>
      </w:r>
      <w:r>
        <w:rPr>
          <w:sz w:val="24"/>
          <w:szCs w:val="24"/>
        </w:rPr>
        <w:t>等信息进行管理</w:t>
      </w:r>
      <w:r>
        <w:rPr>
          <w:rFonts w:hint="eastAsia"/>
          <w:sz w:val="24"/>
          <w:szCs w:val="24"/>
        </w:rPr>
        <w:t>。</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确保物流供应商严格按照时间完成货物的运输。对物流过程中出现的问题，及时与物流供应商联系并解决。</w:t>
      </w:r>
    </w:p>
    <w:p>
      <w:pPr>
        <w:pStyle w:val="4"/>
        <w:pageBreakBefore w:val="0"/>
        <w:kinsoku/>
        <w:wordWrap/>
        <w:overflowPunct/>
        <w:topLinePunct w:val="0"/>
        <w:bidi w:val="0"/>
        <w:snapToGrid/>
        <w:spacing w:line="360" w:lineRule="auto"/>
        <w:ind w:right="0" w:rightChars="0"/>
        <w:textAlignment w:val="auto"/>
        <w:rPr>
          <w:sz w:val="24"/>
          <w:szCs w:val="24"/>
        </w:rPr>
      </w:pPr>
      <w:bookmarkStart w:id="669" w:name="_Toc19685"/>
      <w:bookmarkStart w:id="670" w:name="_Toc11629"/>
      <w:bookmarkStart w:id="671" w:name="_Toc7782"/>
      <w:bookmarkStart w:id="672" w:name="_Toc18342"/>
      <w:bookmarkStart w:id="673" w:name="_Toc19607"/>
      <w:r>
        <w:rPr>
          <w:rFonts w:hint="eastAsia"/>
          <w:sz w:val="24"/>
          <w:szCs w:val="24"/>
        </w:rPr>
        <w:t>保险管理</w:t>
      </w:r>
      <w:bookmarkEnd w:id="669"/>
      <w:bookmarkEnd w:id="670"/>
      <w:bookmarkEnd w:id="671"/>
      <w:bookmarkEnd w:id="672"/>
      <w:bookmarkEnd w:id="67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保险管理包括海运保险、商品质量保修、其他运输保险等。</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与保险公司进行协商，选择最合适的保险类目和保险价格，保险的范围应该清晰明了。运输保险应对应于每一个运输单位（船、集装箱、车辆等）；商品质量保险应对应于没一件具体商品，是否包含其在使用中造成的损失应该独立说明。</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发生意外情况时，应第一时间联系客户获取相关证明文件，联系保险公司获取赔付等详细情况。</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74" w:name="_Toc8577"/>
      <w:bookmarkStart w:id="675" w:name="_Toc15727"/>
      <w:bookmarkStart w:id="676" w:name="_Toc17504"/>
      <w:bookmarkStart w:id="677" w:name="_Toc28421"/>
      <w:bookmarkStart w:id="678" w:name="_Toc10619"/>
      <w:r>
        <w:rPr>
          <w:rFonts w:hint="eastAsia"/>
          <w:sz w:val="24"/>
          <w:szCs w:val="24"/>
        </w:rPr>
        <w:t>仓储管理</w:t>
      </w:r>
      <w:bookmarkEnd w:id="674"/>
      <w:bookmarkEnd w:id="675"/>
      <w:bookmarkEnd w:id="676"/>
      <w:bookmarkEnd w:id="677"/>
      <w:bookmarkEnd w:id="678"/>
    </w:p>
    <w:p>
      <w:pPr>
        <w:pStyle w:val="4"/>
        <w:pageBreakBefore w:val="0"/>
        <w:kinsoku/>
        <w:wordWrap/>
        <w:overflowPunct/>
        <w:topLinePunct w:val="0"/>
        <w:bidi w:val="0"/>
        <w:snapToGrid/>
        <w:spacing w:line="360" w:lineRule="auto"/>
        <w:ind w:right="0" w:rightChars="0"/>
        <w:textAlignment w:val="auto"/>
        <w:rPr>
          <w:sz w:val="24"/>
          <w:szCs w:val="24"/>
        </w:rPr>
      </w:pPr>
      <w:bookmarkStart w:id="679" w:name="_Toc10554"/>
      <w:bookmarkStart w:id="680" w:name="_Toc16643"/>
      <w:bookmarkStart w:id="681" w:name="_Toc17082"/>
      <w:bookmarkStart w:id="682" w:name="_Toc13055"/>
      <w:bookmarkStart w:id="683" w:name="_Toc28888"/>
      <w:r>
        <w:rPr>
          <w:rFonts w:hint="eastAsia"/>
          <w:sz w:val="24"/>
          <w:szCs w:val="24"/>
        </w:rPr>
        <w:t>库存管理</w:t>
      </w:r>
      <w:bookmarkEnd w:id="679"/>
      <w:bookmarkEnd w:id="680"/>
      <w:bookmarkEnd w:id="681"/>
      <w:bookmarkEnd w:id="682"/>
      <w:bookmarkEnd w:id="68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海达网仓库货品库存，以及与各大供应商货品仓库的联动，具体产品上架下架的实时动态，以及地区之间的调换货等。</w:t>
      </w:r>
    </w:p>
    <w:p>
      <w:pPr>
        <w:pStyle w:val="4"/>
        <w:pageBreakBefore w:val="0"/>
        <w:kinsoku/>
        <w:wordWrap/>
        <w:overflowPunct/>
        <w:topLinePunct w:val="0"/>
        <w:bidi w:val="0"/>
        <w:snapToGrid/>
        <w:spacing w:line="360" w:lineRule="auto"/>
        <w:ind w:right="0" w:rightChars="0"/>
        <w:textAlignment w:val="auto"/>
        <w:rPr>
          <w:sz w:val="24"/>
          <w:szCs w:val="24"/>
        </w:rPr>
      </w:pPr>
      <w:bookmarkStart w:id="684" w:name="_Toc11791"/>
      <w:bookmarkStart w:id="685" w:name="_Toc13989"/>
      <w:bookmarkStart w:id="686" w:name="_Toc28777"/>
      <w:bookmarkStart w:id="687" w:name="_Toc24833"/>
      <w:bookmarkStart w:id="688" w:name="_Toc9533"/>
      <w:r>
        <w:rPr>
          <w:rFonts w:hint="eastAsia"/>
          <w:sz w:val="24"/>
          <w:szCs w:val="24"/>
        </w:rPr>
        <w:t>包装管理</w:t>
      </w:r>
      <w:bookmarkEnd w:id="684"/>
      <w:bookmarkEnd w:id="685"/>
      <w:bookmarkEnd w:id="686"/>
      <w:bookmarkEnd w:id="687"/>
      <w:bookmarkEnd w:id="68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海达网为每份产品提供的包装的具体信息都会</w:t>
      </w:r>
      <w:r>
        <w:rPr>
          <w:rFonts w:hint="eastAsia"/>
          <w:sz w:val="24"/>
          <w:szCs w:val="24"/>
          <w:lang w:val="en-US" w:eastAsia="zh-CN"/>
        </w:rPr>
        <w:t>登记</w:t>
      </w:r>
      <w:r>
        <w:rPr>
          <w:rFonts w:hint="eastAsia"/>
          <w:sz w:val="24"/>
          <w:szCs w:val="24"/>
        </w:rPr>
        <w:t>在案，有据可查。包装管理是与模拟装箱连为一体的，包装的数据会在模拟装箱时候为装箱提供重要参考。</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89" w:name="_Toc13278"/>
      <w:bookmarkStart w:id="690" w:name="_Toc23433"/>
      <w:bookmarkStart w:id="691" w:name="_Toc16888"/>
      <w:bookmarkStart w:id="692" w:name="_Toc26703"/>
      <w:bookmarkStart w:id="693" w:name="_Toc15077"/>
      <w:r>
        <w:rPr>
          <w:rFonts w:hint="eastAsia"/>
          <w:sz w:val="24"/>
          <w:szCs w:val="24"/>
        </w:rPr>
        <w:t>检验管理</w:t>
      </w:r>
      <w:bookmarkEnd w:id="689"/>
      <w:bookmarkEnd w:id="690"/>
      <w:bookmarkEnd w:id="691"/>
      <w:bookmarkEnd w:id="692"/>
      <w:bookmarkEnd w:id="69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海外网检验管理遵照《海达网检验管理办法》，具体检验方式包括：</w:t>
      </w:r>
    </w:p>
    <w:p>
      <w:pPr>
        <w:pStyle w:val="49"/>
        <w:pageBreakBefore w:val="0"/>
        <w:numPr>
          <w:ilvl w:val="0"/>
          <w:numId w:val="9"/>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对于在海达网上出售的每一件商品都提供海达检验，并提供海达检验报告，可以下载。（成立海达网商品检验中心，是中立于海达网的检验机构，以后将逐渐成为一个中立的国际贸易检验中心。）；</w:t>
      </w:r>
    </w:p>
    <w:p>
      <w:pPr>
        <w:pStyle w:val="49"/>
        <w:pageBreakBefore w:val="0"/>
        <w:numPr>
          <w:ilvl w:val="0"/>
          <w:numId w:val="9"/>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对于中国出口商品监管要求的法检商品联系供应商进行检验或向在</w:t>
      </w:r>
      <w:r>
        <w:rPr>
          <w:sz w:val="24"/>
          <w:szCs w:val="24"/>
        </w:rPr>
        <w:t>中国国家出入境检验检疫局</w:t>
      </w:r>
      <w:r>
        <w:rPr>
          <w:rFonts w:hint="eastAsia"/>
          <w:sz w:val="24"/>
          <w:szCs w:val="24"/>
        </w:rPr>
        <w:t>商检局申请商检；</w:t>
      </w:r>
    </w:p>
    <w:p>
      <w:pPr>
        <w:pStyle w:val="49"/>
        <w:pageBreakBefore w:val="0"/>
        <w:numPr>
          <w:ilvl w:val="0"/>
          <w:numId w:val="9"/>
        </w:numPr>
        <w:kinsoku/>
        <w:wordWrap/>
        <w:overflowPunct/>
        <w:topLinePunct w:val="0"/>
        <w:bidi w:val="0"/>
        <w:snapToGrid/>
        <w:spacing w:line="360" w:lineRule="auto"/>
        <w:ind w:right="0" w:rightChars="0" w:firstLineChars="0"/>
        <w:textAlignment w:val="auto"/>
        <w:rPr>
          <w:rFonts w:hint="eastAsia"/>
          <w:sz w:val="24"/>
          <w:szCs w:val="24"/>
        </w:rPr>
      </w:pPr>
      <w:r>
        <w:rPr>
          <w:rFonts w:hint="eastAsia"/>
          <w:sz w:val="24"/>
          <w:szCs w:val="24"/>
        </w:rPr>
        <w:t>对于进口国要求的检验提供所需要的检验证书；如果进口国有要求bv等商检，则需要在客户下单后，客户下载订单并向本土商检部门申请bv商检号并将此号上传到网站，以便海达网进行中国国内与这些商检机构进行沟通获得商检。</w:t>
      </w:r>
    </w:p>
    <w:p>
      <w:pPr>
        <w:pStyle w:val="49"/>
        <w:pageBreakBefore w:val="0"/>
        <w:numPr>
          <w:ilvl w:val="0"/>
          <w:numId w:val="9"/>
        </w:numPr>
        <w:kinsoku/>
        <w:wordWrap/>
        <w:overflowPunct/>
        <w:topLinePunct w:val="0"/>
        <w:bidi w:val="0"/>
        <w:snapToGrid/>
        <w:spacing w:line="360" w:lineRule="auto"/>
        <w:ind w:right="0" w:rightChars="0" w:firstLineChars="0"/>
        <w:textAlignment w:val="auto"/>
        <w:rPr>
          <w:sz w:val="24"/>
          <w:szCs w:val="24"/>
        </w:rPr>
      </w:pPr>
      <w:r>
        <w:rPr>
          <w:rFonts w:hint="eastAsia"/>
          <w:sz w:val="24"/>
          <w:szCs w:val="24"/>
        </w:rPr>
        <w:t>客户要求的其他第三方检验。</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与各检验机构建立长久合作关系，为以后提供更方便快捷的检验。海达网报检员负责准备报检相关单证，及时安排换取商检通关单等单证。</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94" w:name="_Toc15924"/>
      <w:bookmarkStart w:id="695" w:name="_Toc20"/>
      <w:bookmarkStart w:id="696" w:name="_Toc11907"/>
      <w:bookmarkStart w:id="697" w:name="_Toc24253"/>
      <w:bookmarkStart w:id="698" w:name="_Toc12929"/>
      <w:r>
        <w:rPr>
          <w:rFonts w:hint="eastAsia"/>
          <w:sz w:val="24"/>
          <w:szCs w:val="24"/>
        </w:rPr>
        <w:t>报关管理</w:t>
      </w:r>
      <w:bookmarkEnd w:id="694"/>
      <w:bookmarkEnd w:id="695"/>
      <w:bookmarkEnd w:id="696"/>
      <w:bookmarkEnd w:id="697"/>
      <w:bookmarkEnd w:id="69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海达网报关员负责准备报关相关单证，与国家</w:t>
      </w:r>
      <w:r>
        <w:rPr>
          <w:rFonts w:hint="eastAsia"/>
          <w:sz w:val="24"/>
          <w:szCs w:val="24"/>
          <w:lang w:val="en-US" w:eastAsia="zh-CN"/>
        </w:rPr>
        <w:t>海关</w:t>
      </w:r>
      <w:r>
        <w:rPr>
          <w:rFonts w:hint="eastAsia"/>
          <w:sz w:val="24"/>
          <w:szCs w:val="24"/>
        </w:rPr>
        <w:t>联系对接（这个留下接口，需要和国家海关总署进行商谈）。</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699" w:name="_Toc7493"/>
      <w:bookmarkStart w:id="700" w:name="_Toc1613"/>
      <w:bookmarkStart w:id="701" w:name="_Toc2"/>
      <w:bookmarkStart w:id="702" w:name="_Toc512"/>
      <w:bookmarkStart w:id="703" w:name="_Toc32177"/>
      <w:r>
        <w:rPr>
          <w:sz w:val="24"/>
          <w:szCs w:val="24"/>
        </w:rPr>
        <w:t>订单管理</w:t>
      </w:r>
      <w:bookmarkEnd w:id="699"/>
      <w:bookmarkEnd w:id="700"/>
      <w:bookmarkEnd w:id="701"/>
      <w:bookmarkEnd w:id="702"/>
      <w:bookmarkEnd w:id="703"/>
      <w:r>
        <w:rPr>
          <w:sz w:val="24"/>
          <w:szCs w:val="24"/>
        </w:rPr>
        <w:tab/>
      </w:r>
    </w:p>
    <w:p>
      <w:pPr>
        <w:pStyle w:val="4"/>
        <w:pageBreakBefore w:val="0"/>
        <w:kinsoku/>
        <w:wordWrap/>
        <w:overflowPunct/>
        <w:topLinePunct w:val="0"/>
        <w:bidi w:val="0"/>
        <w:snapToGrid/>
        <w:spacing w:line="360" w:lineRule="auto"/>
        <w:ind w:right="0" w:rightChars="0"/>
        <w:textAlignment w:val="auto"/>
        <w:rPr>
          <w:sz w:val="24"/>
          <w:szCs w:val="24"/>
        </w:rPr>
      </w:pPr>
      <w:bookmarkStart w:id="704" w:name="_Toc1234"/>
      <w:bookmarkStart w:id="705" w:name="_Toc26889"/>
      <w:bookmarkStart w:id="706" w:name="_Toc15907"/>
      <w:bookmarkStart w:id="707" w:name="_Toc7174"/>
      <w:bookmarkStart w:id="708" w:name="_Toc9186"/>
      <w:r>
        <w:rPr>
          <w:sz w:val="24"/>
          <w:szCs w:val="24"/>
        </w:rPr>
        <w:t>订单类型</w:t>
      </w:r>
      <w:bookmarkEnd w:id="704"/>
      <w:bookmarkEnd w:id="705"/>
      <w:bookmarkEnd w:id="706"/>
      <w:bookmarkEnd w:id="707"/>
      <w:bookmarkEnd w:id="70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根据需求设定订单的字段，尽可能详细的区分订单时间，客户，供应商，产品，完成进度等。</w:t>
      </w:r>
    </w:p>
    <w:p>
      <w:pPr>
        <w:pStyle w:val="4"/>
        <w:pageBreakBefore w:val="0"/>
        <w:kinsoku/>
        <w:wordWrap/>
        <w:overflowPunct/>
        <w:topLinePunct w:val="0"/>
        <w:bidi w:val="0"/>
        <w:snapToGrid/>
        <w:spacing w:line="360" w:lineRule="auto"/>
        <w:ind w:right="0" w:rightChars="0"/>
        <w:textAlignment w:val="auto"/>
        <w:rPr>
          <w:sz w:val="24"/>
          <w:szCs w:val="24"/>
        </w:rPr>
      </w:pPr>
      <w:bookmarkStart w:id="709" w:name="_Toc20671"/>
      <w:bookmarkStart w:id="710" w:name="_Toc29188"/>
      <w:bookmarkStart w:id="711" w:name="_Toc14717"/>
      <w:bookmarkStart w:id="712" w:name="_Toc15207"/>
      <w:bookmarkStart w:id="713" w:name="_Toc31598"/>
      <w:r>
        <w:rPr>
          <w:sz w:val="24"/>
          <w:szCs w:val="24"/>
        </w:rPr>
        <w:t>订单管理</w:t>
      </w:r>
      <w:bookmarkEnd w:id="709"/>
      <w:bookmarkEnd w:id="710"/>
      <w:bookmarkEnd w:id="711"/>
      <w:bookmarkEnd w:id="712"/>
      <w:bookmarkEnd w:id="71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管理订单的属性，根据字段可对订单进行编辑，修改等。</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714" w:name="_Toc3055"/>
      <w:bookmarkStart w:id="715" w:name="_Toc14726"/>
      <w:bookmarkStart w:id="716" w:name="_Toc4448"/>
      <w:bookmarkStart w:id="717" w:name="_Toc11008"/>
      <w:bookmarkStart w:id="718" w:name="_Toc15704"/>
      <w:r>
        <w:rPr>
          <w:sz w:val="24"/>
          <w:szCs w:val="24"/>
        </w:rPr>
        <w:t>模拟装箱</w:t>
      </w:r>
      <w:bookmarkEnd w:id="714"/>
      <w:bookmarkEnd w:id="715"/>
      <w:bookmarkEnd w:id="716"/>
      <w:bookmarkEnd w:id="717"/>
      <w:bookmarkEnd w:id="71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不仅是模拟装箱的全部数据的管理和维护，而且也是整个模拟装箱软件的核心。从数据类型上应包括所有产品采集到的全部数据，根据对应的参数类型归类，并可对一类产品有一个数据的统一整理，形成具体装箱参数。并可在大数据基础上对装箱进行智能化建议，供使用者参考选择。</w:t>
      </w:r>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719" w:name="_Toc18511"/>
      <w:bookmarkStart w:id="720" w:name="_Toc32342"/>
      <w:bookmarkStart w:id="721" w:name="_Toc29936"/>
      <w:bookmarkStart w:id="722" w:name="_Toc12632"/>
      <w:bookmarkStart w:id="723" w:name="_Toc9600"/>
      <w:r>
        <w:rPr>
          <w:rFonts w:hint="eastAsia"/>
          <w:sz w:val="24"/>
          <w:szCs w:val="24"/>
        </w:rPr>
        <w:t>财务管理</w:t>
      </w:r>
      <w:bookmarkEnd w:id="719"/>
      <w:bookmarkEnd w:id="720"/>
      <w:bookmarkEnd w:id="721"/>
      <w:bookmarkEnd w:id="722"/>
      <w:bookmarkEnd w:id="723"/>
    </w:p>
    <w:p>
      <w:pPr>
        <w:pStyle w:val="4"/>
        <w:pageBreakBefore w:val="0"/>
        <w:kinsoku/>
        <w:wordWrap/>
        <w:overflowPunct/>
        <w:topLinePunct w:val="0"/>
        <w:bidi w:val="0"/>
        <w:snapToGrid/>
        <w:spacing w:line="360" w:lineRule="auto"/>
        <w:ind w:right="0" w:rightChars="0"/>
        <w:textAlignment w:val="auto"/>
        <w:rPr>
          <w:sz w:val="24"/>
          <w:szCs w:val="24"/>
        </w:rPr>
      </w:pPr>
      <w:bookmarkStart w:id="724" w:name="_Toc20059"/>
      <w:bookmarkStart w:id="725" w:name="_Toc3422"/>
      <w:bookmarkStart w:id="726" w:name="_Toc4212"/>
      <w:bookmarkStart w:id="727" w:name="_Toc32068"/>
      <w:bookmarkStart w:id="728" w:name="_Toc17358"/>
      <w:r>
        <w:rPr>
          <w:rFonts w:hint="eastAsia"/>
          <w:sz w:val="24"/>
          <w:szCs w:val="24"/>
        </w:rPr>
        <w:t>收入</w:t>
      </w:r>
      <w:bookmarkEnd w:id="724"/>
      <w:bookmarkEnd w:id="725"/>
      <w:bookmarkEnd w:id="726"/>
      <w:bookmarkEnd w:id="727"/>
      <w:bookmarkEnd w:id="72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对于客户、供应商、代理商、卖家，全部相互以及与海达网发生交易收入的大数据都在这个版块可以查询，并随时可调实时以及历史数据。可根据不同的用户属性以及维度进行数据查询，精确到具体时间，交易方，可以此调出与之相关的全部数据。</w:t>
      </w:r>
    </w:p>
    <w:p>
      <w:pPr>
        <w:pStyle w:val="4"/>
        <w:pageBreakBefore w:val="0"/>
        <w:kinsoku/>
        <w:wordWrap/>
        <w:overflowPunct/>
        <w:topLinePunct w:val="0"/>
        <w:bidi w:val="0"/>
        <w:snapToGrid/>
        <w:spacing w:line="360" w:lineRule="auto"/>
        <w:ind w:right="0" w:rightChars="0"/>
        <w:textAlignment w:val="auto"/>
        <w:rPr>
          <w:sz w:val="24"/>
          <w:szCs w:val="24"/>
        </w:rPr>
      </w:pPr>
      <w:bookmarkStart w:id="729" w:name="_Toc15296"/>
      <w:bookmarkStart w:id="730" w:name="_Toc18625"/>
      <w:bookmarkStart w:id="731" w:name="_Toc11396"/>
      <w:bookmarkStart w:id="732" w:name="_Toc14671"/>
      <w:bookmarkStart w:id="733" w:name="_Toc25261"/>
      <w:r>
        <w:rPr>
          <w:rFonts w:hint="eastAsia"/>
          <w:sz w:val="24"/>
          <w:szCs w:val="24"/>
        </w:rPr>
        <w:t>支出</w:t>
      </w:r>
      <w:bookmarkEnd w:id="729"/>
      <w:bookmarkEnd w:id="730"/>
      <w:bookmarkEnd w:id="731"/>
      <w:bookmarkEnd w:id="732"/>
      <w:bookmarkEnd w:id="733"/>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对于客户、供应商、代理商、卖家，全部相互以及与海达网发生支出的大数据都在这个版块可以查询，并随时可调实时以及历史数据。可根据不同的用户属性以及维度进行数据查询，精确到具体时间，交易方，可以此调出与之相关的全部数据。</w:t>
      </w:r>
    </w:p>
    <w:p>
      <w:pPr>
        <w:pStyle w:val="4"/>
        <w:pageBreakBefore w:val="0"/>
        <w:kinsoku/>
        <w:wordWrap/>
        <w:overflowPunct/>
        <w:topLinePunct w:val="0"/>
        <w:bidi w:val="0"/>
        <w:snapToGrid/>
        <w:spacing w:line="360" w:lineRule="auto"/>
        <w:ind w:right="0" w:rightChars="0"/>
        <w:textAlignment w:val="auto"/>
        <w:rPr>
          <w:sz w:val="24"/>
          <w:szCs w:val="24"/>
        </w:rPr>
      </w:pPr>
      <w:bookmarkStart w:id="734" w:name="_Toc14296"/>
      <w:bookmarkStart w:id="735" w:name="_Toc26790"/>
      <w:bookmarkStart w:id="736" w:name="_Toc12862"/>
      <w:bookmarkStart w:id="737" w:name="_Toc9959"/>
      <w:bookmarkStart w:id="738" w:name="_Toc22946"/>
      <w:r>
        <w:rPr>
          <w:rFonts w:hint="eastAsia"/>
          <w:sz w:val="24"/>
          <w:szCs w:val="24"/>
        </w:rPr>
        <w:t>交易管理</w:t>
      </w:r>
      <w:bookmarkEnd w:id="734"/>
      <w:bookmarkEnd w:id="735"/>
      <w:bookmarkEnd w:id="736"/>
      <w:bookmarkEnd w:id="737"/>
      <w:bookmarkEnd w:id="738"/>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在海达网上产生的交易，包括直接的和通过第三方完成的，以及部分通过线下完成，线上归类统计的已完成交易数据。根据不同维度可精细查询具体数据。</w:t>
      </w:r>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 xml:space="preserve">  在海达网上产生的交易，包括直接的和通过第三方完成的，以及部分通过线下完成，线上归类统计的未完成交易数据。根据不同维度可精细查询具体数据。未完成交易所处的阶段，订单情况，用户双方沟通反馈情况，所需解决的难点，还需多久完成，时间预估，优先程度选择等等</w:t>
      </w:r>
    </w:p>
    <w:p>
      <w:pPr>
        <w:pStyle w:val="4"/>
        <w:pageBreakBefore w:val="0"/>
        <w:kinsoku/>
        <w:wordWrap/>
        <w:overflowPunct/>
        <w:topLinePunct w:val="0"/>
        <w:bidi w:val="0"/>
        <w:snapToGrid/>
        <w:spacing w:line="360" w:lineRule="auto"/>
        <w:ind w:right="0" w:rightChars="0"/>
        <w:textAlignment w:val="auto"/>
        <w:rPr>
          <w:rFonts w:hint="eastAsia"/>
          <w:sz w:val="24"/>
          <w:szCs w:val="24"/>
        </w:rPr>
      </w:pPr>
      <w:bookmarkStart w:id="739" w:name="_Toc8065"/>
      <w:bookmarkStart w:id="740" w:name="_Toc9975"/>
      <w:bookmarkStart w:id="741" w:name="_Toc4351"/>
      <w:bookmarkStart w:id="742" w:name="_Toc28207"/>
      <w:bookmarkStart w:id="743" w:name="_Toc26535"/>
      <w:r>
        <w:rPr>
          <w:rFonts w:hint="eastAsia"/>
          <w:sz w:val="24"/>
          <w:szCs w:val="24"/>
        </w:rPr>
        <w:t>外汇管理</w:t>
      </w:r>
      <w:bookmarkEnd w:id="739"/>
      <w:bookmarkEnd w:id="740"/>
      <w:bookmarkEnd w:id="741"/>
      <w:bookmarkEnd w:id="742"/>
      <w:bookmarkEnd w:id="743"/>
    </w:p>
    <w:p>
      <w:pPr>
        <w:rPr>
          <w:rFonts w:hint="eastAsia"/>
          <w:sz w:val="24"/>
          <w:szCs w:val="24"/>
        </w:rPr>
      </w:pPr>
      <w:bookmarkStart w:id="744" w:name="_Toc27324"/>
      <w:bookmarkStart w:id="745" w:name="_Toc24985"/>
      <w:bookmarkStart w:id="746" w:name="_Toc17410"/>
      <w:r>
        <w:rPr>
          <w:rFonts w:hint="eastAsia"/>
          <w:sz w:val="24"/>
          <w:szCs w:val="24"/>
        </w:rPr>
        <w:t>负责外汇相关事宜，包括换汇时间等，建立价格的自动换算机制。</w:t>
      </w:r>
      <w:r>
        <w:rPr>
          <w:rFonts w:hint="eastAsia"/>
          <w:sz w:val="24"/>
          <w:szCs w:val="24"/>
          <w:lang w:val="en-US" w:eastAsia="zh-CN"/>
        </w:rPr>
        <w:t>查看历史价格，汇率等</w:t>
      </w:r>
      <w:bookmarkEnd w:id="744"/>
      <w:bookmarkEnd w:id="745"/>
      <w:bookmarkEnd w:id="746"/>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747" w:name="_Toc10183"/>
      <w:bookmarkStart w:id="748" w:name="_Toc28067"/>
      <w:bookmarkStart w:id="749" w:name="_Toc5444"/>
      <w:bookmarkStart w:id="750" w:name="_Toc6019"/>
      <w:bookmarkStart w:id="751" w:name="_Toc6284"/>
      <w:r>
        <w:rPr>
          <w:rFonts w:hint="eastAsia"/>
          <w:sz w:val="24"/>
          <w:szCs w:val="24"/>
        </w:rPr>
        <w:t>资讯</w:t>
      </w:r>
      <w:r>
        <w:rPr>
          <w:sz w:val="24"/>
          <w:szCs w:val="24"/>
        </w:rPr>
        <w:t>管理</w:t>
      </w:r>
      <w:bookmarkEnd w:id="747"/>
      <w:bookmarkEnd w:id="748"/>
      <w:bookmarkEnd w:id="749"/>
      <w:bookmarkEnd w:id="750"/>
      <w:bookmarkEnd w:id="751"/>
      <w:r>
        <w:rPr>
          <w:sz w:val="24"/>
          <w:szCs w:val="24"/>
        </w:rPr>
        <w:tab/>
      </w:r>
    </w:p>
    <w:p>
      <w:pPr>
        <w:pStyle w:val="4"/>
        <w:pageBreakBefore w:val="0"/>
        <w:kinsoku/>
        <w:wordWrap/>
        <w:overflowPunct/>
        <w:topLinePunct w:val="0"/>
        <w:bidi w:val="0"/>
        <w:snapToGrid/>
        <w:spacing w:line="360" w:lineRule="auto"/>
        <w:ind w:right="0" w:rightChars="0"/>
        <w:textAlignment w:val="auto"/>
        <w:rPr>
          <w:sz w:val="24"/>
          <w:szCs w:val="24"/>
        </w:rPr>
      </w:pPr>
      <w:bookmarkStart w:id="752" w:name="_Toc26657"/>
      <w:bookmarkStart w:id="753" w:name="_Toc6450"/>
      <w:bookmarkStart w:id="754" w:name="_Toc12773"/>
      <w:bookmarkStart w:id="755" w:name="_Toc20464"/>
      <w:bookmarkStart w:id="756" w:name="_Toc23336"/>
      <w:r>
        <w:rPr>
          <w:rFonts w:hint="eastAsia"/>
          <w:sz w:val="24"/>
          <w:szCs w:val="24"/>
        </w:rPr>
        <w:t>物资百科／国际标准库</w:t>
      </w:r>
      <w:bookmarkEnd w:id="752"/>
      <w:bookmarkEnd w:id="753"/>
      <w:bookmarkEnd w:id="754"/>
      <w:bookmarkEnd w:id="755"/>
      <w:bookmarkEnd w:id="756"/>
    </w:p>
    <w:p>
      <w:pPr>
        <w:pageBreakBefore w:val="0"/>
        <w:kinsoku/>
        <w:wordWrap/>
        <w:overflowPunct/>
        <w:topLinePunct w:val="0"/>
        <w:bidi w:val="0"/>
        <w:snapToGrid/>
        <w:spacing w:line="360" w:lineRule="auto"/>
        <w:ind w:right="0" w:rightChars="0"/>
        <w:textAlignment w:val="auto"/>
        <w:rPr>
          <w:sz w:val="24"/>
          <w:szCs w:val="24"/>
        </w:rPr>
      </w:pPr>
      <w:bookmarkStart w:id="757" w:name="OLE_LINK3"/>
      <w:r>
        <w:rPr>
          <w:rFonts w:hint="eastAsia"/>
          <w:sz w:val="24"/>
          <w:szCs w:val="24"/>
        </w:rPr>
        <w:t>对</w:t>
      </w:r>
      <w:r>
        <w:rPr>
          <w:rFonts w:hint="eastAsia"/>
          <w:sz w:val="24"/>
          <w:szCs w:val="24"/>
          <w:lang w:val="en-US" w:eastAsia="zh-CN"/>
        </w:rPr>
        <w:t>国际标准库</w:t>
      </w:r>
      <w:r>
        <w:rPr>
          <w:rFonts w:hint="eastAsia"/>
          <w:sz w:val="24"/>
          <w:szCs w:val="24"/>
        </w:rPr>
        <w:t>信息的整理、编辑、修改，保证信息的准确性和完整性。</w:t>
      </w:r>
      <w:bookmarkEnd w:id="757"/>
    </w:p>
    <w:p>
      <w:pPr>
        <w:pStyle w:val="4"/>
        <w:pageBreakBefore w:val="0"/>
        <w:kinsoku/>
        <w:wordWrap/>
        <w:overflowPunct/>
        <w:topLinePunct w:val="0"/>
        <w:bidi w:val="0"/>
        <w:snapToGrid/>
        <w:spacing w:line="360" w:lineRule="auto"/>
        <w:ind w:right="0" w:rightChars="0"/>
        <w:textAlignment w:val="auto"/>
        <w:rPr>
          <w:sz w:val="24"/>
          <w:szCs w:val="24"/>
        </w:rPr>
      </w:pPr>
      <w:bookmarkStart w:id="758" w:name="_Toc18051"/>
      <w:bookmarkStart w:id="759" w:name="_Toc8152"/>
      <w:bookmarkStart w:id="760" w:name="_Toc21198"/>
      <w:bookmarkStart w:id="761" w:name="_Toc32028"/>
      <w:bookmarkStart w:id="762" w:name="_Toc17290"/>
      <w:r>
        <w:rPr>
          <w:rFonts w:hint="eastAsia"/>
          <w:sz w:val="24"/>
          <w:szCs w:val="24"/>
        </w:rPr>
        <w:t>工程文库 （包括国际标准库）</w:t>
      </w:r>
      <w:bookmarkEnd w:id="758"/>
      <w:bookmarkEnd w:id="759"/>
      <w:bookmarkEnd w:id="760"/>
      <w:bookmarkEnd w:id="761"/>
      <w:bookmarkEnd w:id="762"/>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对工程文库信息的整理、编辑、修改，保证信息的准确性和完整性。</w:t>
      </w:r>
    </w:p>
    <w:p>
      <w:pPr>
        <w:pStyle w:val="4"/>
        <w:pageBreakBefore w:val="0"/>
        <w:kinsoku/>
        <w:wordWrap/>
        <w:overflowPunct/>
        <w:topLinePunct w:val="0"/>
        <w:bidi w:val="0"/>
        <w:snapToGrid/>
        <w:spacing w:line="360" w:lineRule="auto"/>
        <w:ind w:right="0" w:rightChars="0"/>
        <w:textAlignment w:val="auto"/>
        <w:rPr>
          <w:sz w:val="24"/>
          <w:szCs w:val="24"/>
        </w:rPr>
      </w:pPr>
      <w:bookmarkStart w:id="763" w:name="_Toc22316"/>
      <w:bookmarkStart w:id="764" w:name="_Toc4489"/>
      <w:bookmarkStart w:id="765" w:name="_Toc875"/>
      <w:bookmarkStart w:id="766" w:name="_Toc6717"/>
      <w:bookmarkStart w:id="767" w:name="_Toc27769"/>
      <w:r>
        <w:rPr>
          <w:rFonts w:hint="eastAsia"/>
          <w:sz w:val="24"/>
          <w:szCs w:val="24"/>
        </w:rPr>
        <w:t>税则查询 （</w:t>
      </w:r>
      <w:r>
        <w:rPr>
          <w:sz w:val="24"/>
          <w:szCs w:val="24"/>
        </w:rPr>
        <w:t>HS code</w:t>
      </w:r>
      <w:r>
        <w:rPr>
          <w:rFonts w:hint="eastAsia"/>
          <w:sz w:val="24"/>
          <w:szCs w:val="24"/>
        </w:rPr>
        <w:t>）</w:t>
      </w:r>
      <w:bookmarkEnd w:id="763"/>
      <w:bookmarkEnd w:id="764"/>
      <w:bookmarkEnd w:id="765"/>
      <w:bookmarkEnd w:id="766"/>
      <w:bookmarkEnd w:id="767"/>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对税则查询信息的整理、编辑、修改，保证信息的准确性和完整性。</w:t>
      </w:r>
    </w:p>
    <w:p>
      <w:pPr>
        <w:pStyle w:val="3"/>
        <w:pageBreakBefore w:val="0"/>
        <w:kinsoku/>
        <w:wordWrap/>
        <w:overflowPunct/>
        <w:topLinePunct w:val="0"/>
        <w:bidi w:val="0"/>
        <w:snapToGrid/>
        <w:spacing w:before="0" w:after="0" w:line="360" w:lineRule="auto"/>
        <w:ind w:right="0" w:rightChars="0"/>
        <w:textAlignment w:val="auto"/>
        <w:rPr>
          <w:rFonts w:hint="eastAsia"/>
          <w:sz w:val="24"/>
          <w:szCs w:val="24"/>
        </w:rPr>
      </w:pPr>
      <w:bookmarkStart w:id="768" w:name="_Toc13126"/>
      <w:bookmarkStart w:id="769" w:name="_Toc13683"/>
      <w:bookmarkStart w:id="770" w:name="_Toc28794"/>
      <w:bookmarkStart w:id="771" w:name="_Toc4183"/>
      <w:bookmarkStart w:id="772" w:name="_Toc16671"/>
      <w:r>
        <w:rPr>
          <w:rFonts w:hint="eastAsia"/>
          <w:sz w:val="24"/>
          <w:szCs w:val="24"/>
        </w:rPr>
        <w:t>大数据</w:t>
      </w:r>
      <w:r>
        <w:rPr>
          <w:sz w:val="24"/>
          <w:szCs w:val="24"/>
        </w:rPr>
        <w:t>管理</w:t>
      </w:r>
      <w:bookmarkEnd w:id="768"/>
      <w:bookmarkEnd w:id="769"/>
      <w:r>
        <w:rPr>
          <w:rFonts w:hint="eastAsia"/>
          <w:sz w:val="24"/>
          <w:szCs w:val="24"/>
        </w:rPr>
        <w:t xml:space="preserve"> </w:t>
      </w:r>
      <w:bookmarkEnd w:id="770"/>
      <w:bookmarkEnd w:id="771"/>
      <w:bookmarkEnd w:id="772"/>
    </w:p>
    <w:p>
      <w:pPr>
        <w:pStyle w:val="4"/>
        <w:pageBreakBefore w:val="0"/>
        <w:kinsoku/>
        <w:wordWrap/>
        <w:overflowPunct/>
        <w:topLinePunct w:val="0"/>
        <w:bidi w:val="0"/>
        <w:snapToGrid/>
        <w:spacing w:line="360" w:lineRule="auto"/>
        <w:ind w:right="0" w:rightChars="0"/>
        <w:textAlignment w:val="auto"/>
        <w:rPr>
          <w:sz w:val="24"/>
          <w:szCs w:val="24"/>
        </w:rPr>
      </w:pPr>
      <w:bookmarkStart w:id="773" w:name="_Toc31547"/>
      <w:bookmarkStart w:id="774" w:name="_Toc24999"/>
      <w:bookmarkStart w:id="775" w:name="_Toc18563"/>
      <w:bookmarkStart w:id="776" w:name="_Toc10209"/>
      <w:bookmarkStart w:id="777" w:name="_Toc10444"/>
      <w:r>
        <w:rPr>
          <w:rFonts w:hint="eastAsia"/>
          <w:sz w:val="24"/>
          <w:szCs w:val="24"/>
        </w:rPr>
        <w:t>访问记录</w:t>
      </w:r>
      <w:bookmarkEnd w:id="773"/>
      <w:bookmarkEnd w:id="774"/>
      <w:bookmarkEnd w:id="775"/>
      <w:bookmarkEnd w:id="776"/>
      <w:bookmarkEnd w:id="777"/>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用户在网站上访问过哪些板块、使用过哪些功能，做过哪些交互。</w:t>
      </w:r>
    </w:p>
    <w:p>
      <w:pPr>
        <w:pStyle w:val="4"/>
        <w:pageBreakBefore w:val="0"/>
        <w:kinsoku/>
        <w:wordWrap/>
        <w:overflowPunct/>
        <w:topLinePunct w:val="0"/>
        <w:bidi w:val="0"/>
        <w:snapToGrid/>
        <w:spacing w:line="360" w:lineRule="auto"/>
        <w:ind w:right="0" w:rightChars="0"/>
        <w:textAlignment w:val="auto"/>
        <w:rPr>
          <w:sz w:val="24"/>
          <w:szCs w:val="24"/>
        </w:rPr>
      </w:pPr>
      <w:bookmarkStart w:id="778" w:name="_Toc140"/>
      <w:bookmarkStart w:id="779" w:name="_Toc8870"/>
      <w:bookmarkStart w:id="780" w:name="_Toc31687"/>
      <w:bookmarkStart w:id="781" w:name="_Toc3572"/>
      <w:bookmarkStart w:id="782" w:name="_Toc213"/>
      <w:r>
        <w:rPr>
          <w:rFonts w:hint="eastAsia"/>
          <w:sz w:val="24"/>
          <w:szCs w:val="24"/>
        </w:rPr>
        <w:t>浏览记录</w:t>
      </w:r>
      <w:bookmarkEnd w:id="778"/>
      <w:bookmarkEnd w:id="779"/>
      <w:bookmarkEnd w:id="780"/>
      <w:bookmarkEnd w:id="781"/>
      <w:bookmarkEnd w:id="782"/>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用户浏览过哪些产品、页面、商家，感兴趣的有哪些方面。</w:t>
      </w:r>
    </w:p>
    <w:p>
      <w:pPr>
        <w:pStyle w:val="4"/>
        <w:pageBreakBefore w:val="0"/>
        <w:kinsoku/>
        <w:wordWrap/>
        <w:overflowPunct/>
        <w:topLinePunct w:val="0"/>
        <w:bidi w:val="0"/>
        <w:snapToGrid/>
        <w:spacing w:line="360" w:lineRule="auto"/>
        <w:ind w:right="0" w:rightChars="0"/>
        <w:textAlignment w:val="auto"/>
        <w:rPr>
          <w:sz w:val="24"/>
          <w:szCs w:val="24"/>
        </w:rPr>
      </w:pPr>
      <w:bookmarkStart w:id="783" w:name="_Toc5098"/>
      <w:bookmarkStart w:id="784" w:name="_Toc32453"/>
      <w:bookmarkStart w:id="785" w:name="_Toc24770"/>
      <w:bookmarkStart w:id="786" w:name="_Toc13420"/>
      <w:bookmarkStart w:id="787" w:name="_Toc4899"/>
      <w:r>
        <w:rPr>
          <w:rFonts w:hint="eastAsia"/>
          <w:sz w:val="24"/>
          <w:szCs w:val="24"/>
        </w:rPr>
        <w:t>交易记录</w:t>
      </w:r>
      <w:bookmarkEnd w:id="783"/>
      <w:bookmarkEnd w:id="784"/>
      <w:bookmarkEnd w:id="785"/>
      <w:bookmarkEnd w:id="786"/>
      <w:bookmarkEnd w:id="787"/>
    </w:p>
    <w:p>
      <w:pPr>
        <w:pageBreakBefore w:val="0"/>
        <w:kinsoku/>
        <w:wordWrap/>
        <w:overflowPunct/>
        <w:topLinePunct w:val="0"/>
        <w:bidi w:val="0"/>
        <w:snapToGrid/>
        <w:spacing w:line="360" w:lineRule="auto"/>
        <w:ind w:right="0" w:rightChars="0"/>
        <w:textAlignment w:val="auto"/>
        <w:rPr>
          <w:sz w:val="24"/>
          <w:szCs w:val="24"/>
        </w:rPr>
      </w:pPr>
      <w:r>
        <w:rPr>
          <w:rFonts w:hint="eastAsia"/>
          <w:sz w:val="24"/>
          <w:szCs w:val="24"/>
        </w:rPr>
        <w:t>网站的全部交易记录，可根据不同的维度类型导出不同的统计记录。</w:t>
      </w:r>
    </w:p>
    <w:p>
      <w:pPr>
        <w:pStyle w:val="4"/>
        <w:pageBreakBefore w:val="0"/>
        <w:kinsoku/>
        <w:wordWrap/>
        <w:overflowPunct/>
        <w:topLinePunct w:val="0"/>
        <w:bidi w:val="0"/>
        <w:snapToGrid/>
        <w:spacing w:line="360" w:lineRule="auto"/>
        <w:ind w:right="0" w:rightChars="0"/>
        <w:textAlignment w:val="auto"/>
        <w:rPr>
          <w:sz w:val="24"/>
          <w:szCs w:val="24"/>
        </w:rPr>
      </w:pPr>
      <w:bookmarkStart w:id="788" w:name="_Toc1403"/>
      <w:bookmarkStart w:id="789" w:name="_Toc32061"/>
      <w:bookmarkStart w:id="790" w:name="_Toc27270"/>
      <w:bookmarkStart w:id="791" w:name="_Toc20981"/>
      <w:bookmarkStart w:id="792" w:name="_Toc9693"/>
      <w:r>
        <w:rPr>
          <w:rFonts w:hint="eastAsia"/>
          <w:sz w:val="24"/>
          <w:szCs w:val="24"/>
        </w:rPr>
        <w:t>客户分布</w:t>
      </w:r>
      <w:bookmarkEnd w:id="788"/>
      <w:bookmarkEnd w:id="789"/>
      <w:r>
        <w:rPr>
          <w:rFonts w:hint="eastAsia"/>
          <w:sz w:val="24"/>
          <w:szCs w:val="24"/>
        </w:rPr>
        <w:t xml:space="preserve"> </w:t>
      </w:r>
      <w:bookmarkEnd w:id="790"/>
      <w:bookmarkEnd w:id="791"/>
      <w:bookmarkEnd w:id="792"/>
    </w:p>
    <w:p>
      <w:r>
        <w:rPr>
          <w:rFonts w:hint="eastAsia"/>
        </w:rPr>
        <w:t xml:space="preserve"> </w:t>
      </w:r>
      <w:bookmarkStart w:id="793" w:name="_Toc6006"/>
      <w:bookmarkStart w:id="794" w:name="_Toc10717"/>
      <w:bookmarkStart w:id="795" w:name="_Toc2507"/>
      <w:r>
        <w:rPr>
          <w:rFonts w:hint="eastAsia"/>
        </w:rPr>
        <w:t>客户的具体属性分类，不仅是国家地区分类，包括行业、企业类型、公司规模等等。</w:t>
      </w:r>
      <w:bookmarkEnd w:id="793"/>
      <w:bookmarkEnd w:id="794"/>
      <w:bookmarkEnd w:id="795"/>
    </w:p>
    <w:p>
      <w:pPr>
        <w:pStyle w:val="3"/>
        <w:pageBreakBefore w:val="0"/>
        <w:kinsoku/>
        <w:wordWrap/>
        <w:overflowPunct/>
        <w:topLinePunct w:val="0"/>
        <w:bidi w:val="0"/>
        <w:snapToGrid/>
        <w:spacing w:before="0" w:after="0" w:line="360" w:lineRule="auto"/>
        <w:ind w:right="0" w:rightChars="0"/>
        <w:textAlignment w:val="auto"/>
        <w:rPr>
          <w:sz w:val="24"/>
          <w:szCs w:val="24"/>
        </w:rPr>
      </w:pPr>
      <w:bookmarkStart w:id="796" w:name="_Toc21895"/>
      <w:bookmarkStart w:id="797" w:name="_Toc2741"/>
      <w:bookmarkStart w:id="798" w:name="_Toc14535"/>
      <w:bookmarkStart w:id="799" w:name="_Toc24971"/>
      <w:bookmarkStart w:id="800" w:name="_Toc14806"/>
      <w:r>
        <w:rPr>
          <w:rFonts w:hint="eastAsia"/>
          <w:sz w:val="24"/>
          <w:szCs w:val="24"/>
        </w:rPr>
        <w:t>客服管理</w:t>
      </w:r>
      <w:bookmarkEnd w:id="796"/>
      <w:bookmarkEnd w:id="797"/>
      <w:bookmarkEnd w:id="798"/>
      <w:bookmarkEnd w:id="799"/>
      <w:bookmarkEnd w:id="800"/>
    </w:p>
    <w:p>
      <w:pPr>
        <w:pageBreakBefore w:val="0"/>
        <w:kinsoku/>
        <w:wordWrap/>
        <w:overflowPunct/>
        <w:topLinePunct w:val="0"/>
        <w:bidi w:val="0"/>
        <w:snapToGrid/>
        <w:spacing w:line="360" w:lineRule="auto"/>
        <w:ind w:right="0" w:rightChars="0"/>
        <w:textAlignment w:val="auto"/>
        <w:rPr>
          <w:rFonts w:hint="eastAsia"/>
          <w:sz w:val="24"/>
          <w:szCs w:val="24"/>
        </w:rPr>
      </w:pPr>
      <w:r>
        <w:rPr>
          <w:rFonts w:hint="eastAsia"/>
          <w:sz w:val="24"/>
          <w:szCs w:val="24"/>
        </w:rPr>
        <w:t xml:space="preserve">  根据用户的性质，区分卖家客户，供应商，代理商，卖家客户的客户服务，针对各用户进行不同的客户服务，并统一进行管理。后台主要是录入所有的客户服务信息，随时可调阅并处理客户的需求，第一时间解决客户的任何问题，保证业务的整体有序进行。</w:t>
      </w:r>
    </w:p>
    <w:p>
      <w:pPr>
        <w:pStyle w:val="3"/>
        <w:pageBreakBefore w:val="0"/>
        <w:kinsoku/>
        <w:wordWrap/>
        <w:overflowPunct/>
        <w:topLinePunct w:val="0"/>
        <w:bidi w:val="0"/>
        <w:snapToGrid/>
        <w:spacing w:before="0" w:after="0" w:line="360" w:lineRule="auto"/>
        <w:ind w:right="0" w:rightChars="0"/>
        <w:textAlignment w:val="auto"/>
        <w:rPr>
          <w:rFonts w:hint="eastAsia"/>
          <w:sz w:val="24"/>
          <w:szCs w:val="24"/>
        </w:rPr>
      </w:pPr>
      <w:bookmarkStart w:id="801" w:name="_Toc16761"/>
      <w:bookmarkStart w:id="802" w:name="_Toc15356"/>
      <w:bookmarkStart w:id="803" w:name="_Toc21257"/>
      <w:bookmarkStart w:id="804" w:name="_Toc24517"/>
      <w:bookmarkStart w:id="805" w:name="_Toc32637"/>
      <w:r>
        <w:rPr>
          <w:rFonts w:hint="eastAsia"/>
          <w:sz w:val="24"/>
          <w:szCs w:val="24"/>
        </w:rPr>
        <w:t>权限管理</w:t>
      </w:r>
      <w:bookmarkEnd w:id="801"/>
      <w:bookmarkEnd w:id="802"/>
      <w:bookmarkEnd w:id="803"/>
      <w:bookmarkEnd w:id="804"/>
      <w:bookmarkEnd w:id="805"/>
    </w:p>
    <w:p>
      <w:pPr>
        <w:pageBreakBefore w:val="0"/>
        <w:numPr>
          <w:ilvl w:val="0"/>
          <w:numId w:val="10"/>
        </w:numPr>
        <w:kinsoku/>
        <w:wordWrap/>
        <w:overflowPunct/>
        <w:topLinePunct w:val="0"/>
        <w:bidi w:val="0"/>
        <w:snapToGrid/>
        <w:spacing w:line="360" w:lineRule="auto"/>
        <w:ind w:right="0" w:rightChars="0"/>
        <w:textAlignment w:val="auto"/>
        <w:rPr>
          <w:rFonts w:hint="eastAsia"/>
          <w:sz w:val="24"/>
          <w:szCs w:val="24"/>
        </w:rPr>
      </w:pPr>
      <w:r>
        <w:rPr>
          <w:rFonts w:hint="eastAsia"/>
          <w:sz w:val="24"/>
          <w:szCs w:val="24"/>
        </w:rPr>
        <w:t>不同的等级和部门有不同的查阅数据和获取信息的权限。2、同一等级不同岗位之间有不同的权限等。这个权限管理应该是整个管理中的重要组成部分。</w:t>
      </w:r>
    </w:p>
    <w:p>
      <w:pPr>
        <w:pStyle w:val="3"/>
        <w:pageBreakBefore w:val="0"/>
        <w:kinsoku/>
        <w:wordWrap/>
        <w:overflowPunct/>
        <w:topLinePunct w:val="0"/>
        <w:bidi w:val="0"/>
        <w:snapToGrid/>
        <w:spacing w:before="0" w:after="0" w:line="360" w:lineRule="auto"/>
        <w:ind w:right="0" w:rightChars="0"/>
        <w:textAlignment w:val="auto"/>
        <w:rPr>
          <w:rFonts w:hint="eastAsia"/>
          <w:sz w:val="24"/>
          <w:szCs w:val="24"/>
        </w:rPr>
      </w:pPr>
      <w:bookmarkStart w:id="806" w:name="_Toc12179"/>
      <w:bookmarkStart w:id="807" w:name="_Toc27336"/>
      <w:bookmarkStart w:id="808" w:name="_Toc2200"/>
      <w:bookmarkStart w:id="809" w:name="_Toc23280"/>
      <w:bookmarkStart w:id="810" w:name="_Toc22496"/>
      <w:r>
        <w:rPr>
          <w:rFonts w:hint="eastAsia"/>
          <w:sz w:val="24"/>
          <w:szCs w:val="24"/>
          <w:lang w:val="en-US" w:eastAsia="zh-CN"/>
        </w:rPr>
        <w:t>风险管理</w:t>
      </w:r>
      <w:bookmarkEnd w:id="806"/>
      <w:bookmarkEnd w:id="807"/>
      <w:bookmarkEnd w:id="808"/>
      <w:bookmarkEnd w:id="809"/>
      <w:bookmarkEnd w:id="810"/>
    </w:p>
    <w:p>
      <w:pPr>
        <w:pageBreakBefore w:val="0"/>
        <w:kinsoku/>
        <w:wordWrap/>
        <w:overflowPunct/>
        <w:topLinePunct w:val="0"/>
        <w:bidi w:val="0"/>
        <w:snapToGrid/>
        <w:spacing w:line="360" w:lineRule="auto"/>
        <w:ind w:right="0" w:rightChars="0"/>
        <w:textAlignment w:val="auto"/>
        <w:rPr>
          <w:rFonts w:hint="eastAsia" w:eastAsiaTheme="minorEastAsia"/>
          <w:sz w:val="24"/>
          <w:szCs w:val="24"/>
          <w:lang w:val="en-US" w:eastAsia="zh-CN"/>
        </w:rPr>
      </w:pPr>
      <w:r>
        <w:rPr>
          <w:rFonts w:hint="eastAsia"/>
          <w:sz w:val="24"/>
          <w:szCs w:val="24"/>
          <w:lang w:val="en-US" w:eastAsia="zh-CN"/>
        </w:rPr>
        <w:t>风控应是贯穿整个业务流程和管理环节的重中之重，包括供应商选择评估；产品毁损灭失风险，物流中可能遇到的问题；产品质量把关；货款回收风险；汇率的变化等等，网站从建设之日起，后台就要从技术角度，结合线下各板块、功能流程内的具体管理办法，实现对各个流程风险的有效管控。后期将按各流程管理办法出具具体业务风险控制办法。</w:t>
      </w:r>
    </w:p>
    <w:p>
      <w:pPr>
        <w:pStyle w:val="3"/>
        <w:rPr>
          <w:rFonts w:hint="eastAsia"/>
          <w:color w:val="auto"/>
          <w:lang w:val="en-US" w:eastAsia="zh-CN"/>
        </w:rPr>
      </w:pPr>
      <w:bookmarkStart w:id="811" w:name="_Toc23063"/>
      <w:r>
        <w:rPr>
          <w:rFonts w:hint="eastAsia"/>
          <w:color w:val="auto"/>
          <w:lang w:val="en-US" w:eastAsia="zh-CN"/>
        </w:rPr>
        <w:t>中英文网站管理</w:t>
      </w:r>
      <w:bookmarkEnd w:id="811"/>
    </w:p>
    <w:p>
      <w:pPr>
        <w:pageBreakBefore w:val="0"/>
        <w:kinsoku/>
        <w:wordWrap/>
        <w:overflowPunct/>
        <w:topLinePunct w:val="0"/>
        <w:bidi w:val="0"/>
        <w:snapToGrid/>
        <w:spacing w:line="360" w:lineRule="auto"/>
        <w:ind w:right="0" w:rightChars="0"/>
        <w:textAlignment w:val="auto"/>
        <w:rPr>
          <w:rFonts w:hint="eastAsia" w:eastAsiaTheme="minorEastAsia"/>
          <w:sz w:val="24"/>
          <w:szCs w:val="24"/>
          <w:lang w:val="en-US" w:eastAsia="zh-CN"/>
        </w:rPr>
      </w:pPr>
      <w:r>
        <w:rPr>
          <w:rFonts w:hint="eastAsia"/>
          <w:color w:val="auto"/>
          <w:lang w:val="en-US" w:eastAsia="zh-CN"/>
        </w:rPr>
        <w:t>按照中英文网站同步上线的原则，建设初期，中文网站与英文网站同时搭建，同时上线，初步确定将海达网主页与客户端保持中英文同步，其他版块暂时不做英文版处理，后台有针对这两个版块的实时维护与管理功能。</w:t>
      </w:r>
    </w:p>
    <w:sectPr>
      <w:footerReference r:id="rId7"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3dc42" w:date="2016-08-11T09:27:00Z" w:initials="3">
    <w:p>
      <w:pPr>
        <w:pStyle w:val="13"/>
        <w:rPr>
          <w:ins w:id="0" w:author="wl" w:date="2016-09-08T14:00:23Z"/>
        </w:rPr>
      </w:pPr>
      <w:ins w:id="1" w:author="wl" w:date="2016-09-08T14:00:23Z">
        <w:r>
          <w:rPr>
            <w:rFonts w:hint="eastAsia"/>
          </w:rPr>
          <w:t>主要为钢筋用辅助材料，可考虑细化到上面四个里</w:t>
        </w:r>
      </w:ins>
    </w:p>
  </w:comment>
  <w:comment w:id="1" w:author="3dc42" w:date="2016-08-11T09:30:00Z" w:initials="3">
    <w:p>
      <w:pPr>
        <w:pStyle w:val="13"/>
        <w:rPr>
          <w:ins w:id="2" w:author="wl" w:date="2016-09-08T14:00:23Z"/>
        </w:rPr>
      </w:pPr>
      <w:ins w:id="3" w:author="wl" w:date="2016-09-08T14:00:23Z">
        <w:r>
          <w:rPr>
            <w:rFonts w:hint="eastAsia"/>
          </w:rPr>
          <w:t>活动房屋分为活动板房、集装箱房。主要为彩钢房。</w:t>
        </w:r>
      </w:ins>
    </w:p>
  </w:comment>
  <w:comment w:id="2" w:author="3dc42" w:date="2016-08-11T09:28:00Z" w:initials="3">
    <w:p>
      <w:pPr>
        <w:pStyle w:val="13"/>
        <w:rPr>
          <w:ins w:id="4" w:author="wl" w:date="2016-09-08T14:00:23Z"/>
        </w:rPr>
      </w:pPr>
      <w:ins w:id="5" w:author="wl" w:date="2016-09-08T14:00:23Z">
        <w:r>
          <w:rPr>
            <w:rFonts w:hint="eastAsia"/>
          </w:rPr>
          <w:t>要卖吗？</w:t>
        </w:r>
      </w:ins>
    </w:p>
  </w:comment>
  <w:comment w:id="3" w:author="Administrator" w:date="2016-08-12T08:44:00Z" w:initials="A">
    <w:p>
      <w:pPr>
        <w:pStyle w:val="13"/>
        <w:rPr>
          <w:ins w:id="6" w:author="wl" w:date="2016-09-08T14:06:55Z"/>
        </w:rPr>
      </w:pPr>
      <w:ins w:id="7" w:author="wl" w:date="2016-09-08T14:06:55Z">
        <w:r>
          <w:rPr>
            <w:rFonts w:hint="eastAsia"/>
          </w:rPr>
          <w:t>接线端子放在3.4线路敷设还是3.5低压配电中，哪个更合适呢？</w:t>
        </w:r>
      </w:ins>
    </w:p>
  </w:comment>
  <w:comment w:id="4" w:author="Administrator" w:date="2016-08-12T08:44:00Z" w:initials="A">
    <w:p>
      <w:pPr>
        <w:pStyle w:val="13"/>
        <w:rPr>
          <w:ins w:id="8" w:author="wl" w:date="2016-09-08T14:13:27Z"/>
        </w:rPr>
      </w:pPr>
      <w:ins w:id="9" w:author="wl" w:date="2016-09-08T14:13:27Z">
        <w:r>
          <w:rPr>
            <w:rFonts w:hint="eastAsia"/>
          </w:rPr>
          <w:t>采暖设备或者供暖设备？</w:t>
        </w:r>
      </w:ins>
    </w:p>
  </w:comment>
  <w:comment w:id="5" w:author="Administrator" w:date="2016-08-12T08:45:00Z" w:initials="A">
    <w:p>
      <w:pPr>
        <w:pStyle w:val="13"/>
        <w:rPr>
          <w:ins w:id="10" w:author="wl" w:date="2016-09-08T14:13:27Z"/>
        </w:rPr>
      </w:pPr>
      <w:ins w:id="11" w:author="wl" w:date="2016-09-08T14:13:27Z">
        <w:r>
          <w:rPr>
            <w:rFonts w:hint="eastAsia"/>
          </w:rPr>
          <w:t>家用电器分类中有空调。是否在项空调设备中加空调呢？</w:t>
        </w:r>
      </w:ins>
    </w:p>
  </w:comment>
  <w:comment w:id="6" w:author="Administrator" w:date="2016-08-12T08:45:00Z" w:initials="A">
    <w:p>
      <w:pPr>
        <w:pStyle w:val="13"/>
        <w:rPr>
          <w:ins w:id="12" w:author="wl" w:date="2016-09-08T14:13:27Z"/>
        </w:rPr>
      </w:pPr>
      <w:ins w:id="13" w:author="wl" w:date="2016-09-08T14:13:27Z">
        <w:r>
          <w:rPr>
            <w:rFonts w:hint="eastAsia"/>
          </w:rPr>
          <w:t>此项消防设施中包含消防栓（消防水系统）和可独立使用的消防器材（</w:t>
        </w:r>
      </w:ins>
      <w:ins w:id="14" w:author="wl" w:date="2016-09-08T14:13:27Z">
        <w:r>
          <w:rPr>
            <w:rFonts w:hint="eastAsia"/>
            <w:sz w:val="20"/>
            <w:szCs w:val="20"/>
          </w:rPr>
          <w:t>灭火器、灭火毯、消防指示标识／灯、消防器材柜、消防器材架</w:t>
        </w:r>
      </w:ins>
      <w:ins w:id="15" w:author="wl" w:date="2016-09-08T14:13:27Z">
        <w:r>
          <w:rPr>
            <w:rFonts w:hint="eastAsia"/>
          </w:rPr>
          <w:t>）可否分两项。</w:t>
        </w:r>
      </w:ins>
    </w:p>
  </w:comment>
  <w:comment w:id="7" w:author="3dc42" w:date="2016-08-11T14:29:00Z" w:initials="3">
    <w:p>
      <w:pPr>
        <w:pStyle w:val="13"/>
        <w:rPr>
          <w:ins w:id="16" w:author="wl" w:date="2016-09-08T14:25:09Z"/>
        </w:rPr>
      </w:pPr>
      <w:ins w:id="17" w:author="wl" w:date="2016-09-08T14:25:09Z">
        <w:r>
          <w:rPr>
            <w:rFonts w:hint="eastAsia"/>
          </w:rPr>
          <w:t>放到建筑工具里面？？？</w:t>
        </w:r>
      </w:ins>
    </w:p>
  </w:comment>
  <w:comment w:id="8" w:author="3dc42" w:date="2016-08-11T10:01:00Z" w:initials="3">
    <w:p>
      <w:pPr>
        <w:pStyle w:val="13"/>
        <w:rPr>
          <w:ins w:id="18" w:author="wl" w:date="2016-09-08T14:25:09Z"/>
        </w:rPr>
      </w:pPr>
      <w:ins w:id="19" w:author="wl" w:date="2016-09-08T14:25:09Z">
        <w:r>
          <w:rPr>
            <w:rFonts w:hint="eastAsia"/>
          </w:rPr>
          <w:t>可考虑合并到机械设备中机床附件和手动工具里</w:t>
        </w:r>
      </w:ins>
    </w:p>
  </w:comment>
  <w:comment w:id="9" w:author="3dc42" w:date="2016-08-11T10:03:00Z" w:initials="3">
    <w:p>
      <w:pPr>
        <w:pStyle w:val="13"/>
        <w:rPr>
          <w:ins w:id="20" w:author="wl" w:date="2016-09-08T14:25:09Z"/>
        </w:rPr>
      </w:pPr>
      <w:ins w:id="21" w:author="wl" w:date="2016-09-08T14:25:09Z">
        <w:r>
          <w:rPr>
            <w:rFonts w:hint="eastAsia"/>
          </w:rPr>
          <w:t>种类太多，可考虑用大标题合并，例如瓦工、木工、油漆用、瓷砖用、等</w:t>
        </w:r>
      </w:ins>
    </w:p>
  </w:comment>
  <w:comment w:id="10" w:author="3dc42" w:date="2016-08-11T16:08:00Z" w:initials="3">
    <w:p>
      <w:pPr>
        <w:pStyle w:val="13"/>
        <w:rPr>
          <w:ins w:id="22" w:author="wl" w:date="2016-09-08T14:25:09Z"/>
        </w:rPr>
      </w:pPr>
      <w:ins w:id="23" w:author="wl" w:date="2016-09-08T14:25:09Z">
        <w:r>
          <w:rPr>
            <w:rFonts w:hint="eastAsia"/>
          </w:rPr>
          <w:t>和电动切割机区别开</w:t>
        </w:r>
      </w:ins>
    </w:p>
  </w:comment>
  <w:comment w:id="11" w:author="3dc42" w:date="2016-08-11T15:11:00Z" w:initials="3">
    <w:p>
      <w:pPr>
        <w:pStyle w:val="13"/>
        <w:rPr>
          <w:ins w:id="24" w:author="wl" w:date="2016-09-08T14:25:09Z"/>
        </w:rPr>
      </w:pPr>
      <w:ins w:id="25" w:author="wl" w:date="2016-09-08T14:25:09Z">
        <w:r>
          <w:rPr>
            <w:rFonts w:hint="eastAsia"/>
          </w:rPr>
          <w:t>考虑合并到各项工具里</w:t>
        </w:r>
      </w:ins>
    </w:p>
  </w:comment>
  <w:comment w:id="12" w:author="3dc42" w:date="2016-08-11T16:07:00Z" w:initials="3">
    <w:p>
      <w:pPr>
        <w:pStyle w:val="13"/>
        <w:rPr>
          <w:ins w:id="26" w:author="wl" w:date="2016-09-08T14:25:09Z"/>
        </w:rPr>
      </w:pPr>
      <w:ins w:id="27" w:author="wl" w:date="2016-09-08T14:25:09Z">
        <w:r>
          <w:rPr>
            <w:rFonts w:hint="eastAsia"/>
          </w:rPr>
          <w:t>和土建、装修装饰中的板材区别？</w:t>
        </w:r>
      </w:ins>
    </w:p>
  </w:comment>
  <w:comment w:id="13" w:author="3dc42" w:date="2016-08-11T10:15:00Z" w:initials="3">
    <w:p>
      <w:pPr>
        <w:pStyle w:val="13"/>
        <w:rPr>
          <w:ins w:id="28" w:author="wl" w:date="2016-09-08T14:30:57Z"/>
        </w:rPr>
      </w:pPr>
      <w:ins w:id="29" w:author="wl" w:date="2016-09-08T14:30:57Z">
        <w:r>
          <w:rPr>
            <w:rFonts w:hint="eastAsia"/>
          </w:rPr>
          <w:t>轮胎、三滤、修补剂等放在汽修工具、配件耗材中</w:t>
        </w:r>
      </w:ins>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altName w:val="Yu Gothic"/>
    <w:panose1 w:val="00000000000000000000"/>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 w:name="Yu Gothic">
    <w:panose1 w:val="020B04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 w:name="STKaiti">
    <w:altName w:val="宋体"/>
    <w:panose1 w:val="00000000000000000000"/>
    <w:charset w:val="86"/>
    <w:family w:val="auto"/>
    <w:pitch w:val="default"/>
    <w:sig w:usb0="00000000" w:usb1="0000000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18"/>
      </w:rP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8"/>
                  <w:rPr>
                    <w:rStyle w:val="26"/>
                  </w:rPr>
                </w:pPr>
                <w:r>
                  <w:rPr>
                    <w:rStyle w:val="26"/>
                  </w:rPr>
                  <w:fldChar w:fldCharType="begin"/>
                </w:r>
                <w:r>
                  <w:rPr>
                    <w:rStyle w:val="26"/>
                  </w:rPr>
                  <w:instrText xml:space="preserve">PAGE  </w:instrText>
                </w:r>
                <w:r>
                  <w:rPr>
                    <w:rStyle w:val="26"/>
                  </w:rPr>
                  <w:fldChar w:fldCharType="separate"/>
                </w:r>
                <w:r>
                  <w:rPr>
                    <w:rStyle w:val="26"/>
                  </w:rPr>
                  <w:t>37</w:t>
                </w:r>
                <w:r>
                  <w:rPr>
                    <w:rStyle w:val="26"/>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rPr>
        <w:rStyle w:val="26"/>
      </w:rPr>
      <w:fldChar w:fldCharType="begin"/>
    </w:r>
    <w:r>
      <w:rPr>
        <w:rStyle w:val="26"/>
      </w:rPr>
      <w:instrText xml:space="preserve">PAGE  </w:instrText>
    </w:r>
    <w:r>
      <w:rPr>
        <w:rStyle w:val="26"/>
      </w:rPr>
      <w:fldChar w:fldCharType="end"/>
    </w: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18"/>
      </w:rPr>
      <w:pict>
        <v:shape id="_x0000_s4098" o:spid="_x0000_s4098"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8"/>
                  <w:rPr>
                    <w:rStyle w:val="26"/>
                  </w:rPr>
                </w:pPr>
                <w:r>
                  <w:rPr>
                    <w:rStyle w:val="26"/>
                  </w:rPr>
                  <w:fldChar w:fldCharType="begin"/>
                </w:r>
                <w:r>
                  <w:rPr>
                    <w:rStyle w:val="26"/>
                  </w:rPr>
                  <w:instrText xml:space="preserve">PAGE  </w:instrText>
                </w:r>
                <w:r>
                  <w:rPr>
                    <w:rStyle w:val="26"/>
                  </w:rPr>
                  <w:fldChar w:fldCharType="separate"/>
                </w:r>
                <w:r>
                  <w:rPr>
                    <w:rStyle w:val="26"/>
                  </w:rPr>
                  <w:t>37</w:t>
                </w:r>
                <w:r>
                  <w:rPr>
                    <w:rStyle w:val="26"/>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jc w:val="right"/>
    </w:pPr>
    <w:ins w:id="30" w:author="wl" w:date="2016-09-08T16:11:51Z">
      <w:r>
        <w:rPr/>
        <w:drawing>
          <wp:inline distT="0" distB="0" distL="114300" distR="114300">
            <wp:extent cx="977265" cy="415925"/>
            <wp:effectExtent l="0" t="0" r="13335" b="3175"/>
            <wp:docPr id="184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图片 2"/>
                    <pic:cNvPicPr>
                      <a:picLocks noChangeAspect="1"/>
                    </pic:cNvPicPr>
                  </pic:nvPicPr>
                  <pic:blipFill>
                    <a:blip r:embed="rId1"/>
                    <a:srcRect/>
                    <a:stretch>
                      <a:fillRect/>
                    </a:stretch>
                  </pic:blipFill>
                  <pic:spPr>
                    <a:xfrm>
                      <a:off x="0" y="0"/>
                      <a:ext cx="977265" cy="415925"/>
                    </a:xfrm>
                    <a:prstGeom prst="rect">
                      <a:avLst/>
                    </a:prstGeom>
                    <a:noFill/>
                    <a:ln>
                      <a:noFill/>
                    </a:ln>
                  </pic:spPr>
                </pic:pic>
              </a:graphicData>
            </a:graphic>
          </wp:inline>
        </w:drawing>
      </w:r>
    </w:ins>
    <w:del w:id="32" w:author="wl" w:date="2016-09-08T16:11:46Z">
      <w:r>
        <w:rPr/>
        <w:drawing>
          <wp:inline distT="0" distB="0" distL="0" distR="0">
            <wp:extent cx="962660" cy="71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stretch>
                      <a:fillRect/>
                    </a:stretch>
                  </pic:blipFill>
                  <pic:spPr>
                    <a:xfrm>
                      <a:off x="0" y="0"/>
                      <a:ext cx="963015" cy="720000"/>
                    </a:xfrm>
                    <a:prstGeom prst="rect">
                      <a:avLst/>
                    </a:prstGeom>
                  </pic:spPr>
                </pic:pic>
              </a:graphicData>
            </a:graphic>
          </wp:inline>
        </w:drawing>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73"/>
    <w:multiLevelType w:val="multilevel"/>
    <w:tmpl w:val="01C62673"/>
    <w:lvl w:ilvl="0" w:tentative="0">
      <w:start w:val="1"/>
      <w:numFmt w:val="bullet"/>
      <w:lvlText w:val=""/>
      <w:lvlJc w:val="left"/>
      <w:pPr>
        <w:ind w:left="917" w:hanging="480"/>
      </w:pPr>
      <w:rPr>
        <w:rFonts w:hint="default" w:ascii="Wingdings" w:hAnsi="Wingdings"/>
      </w:rPr>
    </w:lvl>
    <w:lvl w:ilvl="1" w:tentative="0">
      <w:start w:val="1"/>
      <w:numFmt w:val="bullet"/>
      <w:lvlText w:val=""/>
      <w:lvlJc w:val="left"/>
      <w:pPr>
        <w:ind w:left="1397" w:hanging="480"/>
      </w:pPr>
      <w:rPr>
        <w:rFonts w:hint="default" w:ascii="Wingdings" w:hAnsi="Wingdings"/>
      </w:rPr>
    </w:lvl>
    <w:lvl w:ilvl="2" w:tentative="0">
      <w:start w:val="1"/>
      <w:numFmt w:val="bullet"/>
      <w:lvlText w:val=""/>
      <w:lvlJc w:val="left"/>
      <w:pPr>
        <w:ind w:left="1877" w:hanging="480"/>
      </w:pPr>
      <w:rPr>
        <w:rFonts w:hint="default" w:ascii="Wingdings" w:hAnsi="Wingdings"/>
      </w:rPr>
    </w:lvl>
    <w:lvl w:ilvl="3" w:tentative="0">
      <w:start w:val="1"/>
      <w:numFmt w:val="bullet"/>
      <w:lvlText w:val=""/>
      <w:lvlJc w:val="left"/>
      <w:pPr>
        <w:ind w:left="2357" w:hanging="480"/>
      </w:pPr>
      <w:rPr>
        <w:rFonts w:hint="default" w:ascii="Wingdings" w:hAnsi="Wingdings"/>
      </w:rPr>
    </w:lvl>
    <w:lvl w:ilvl="4" w:tentative="0">
      <w:start w:val="1"/>
      <w:numFmt w:val="bullet"/>
      <w:lvlText w:val=""/>
      <w:lvlJc w:val="left"/>
      <w:pPr>
        <w:ind w:left="2837" w:hanging="480"/>
      </w:pPr>
      <w:rPr>
        <w:rFonts w:hint="default" w:ascii="Wingdings" w:hAnsi="Wingdings"/>
      </w:rPr>
    </w:lvl>
    <w:lvl w:ilvl="5" w:tentative="0">
      <w:start w:val="1"/>
      <w:numFmt w:val="bullet"/>
      <w:lvlText w:val=""/>
      <w:lvlJc w:val="left"/>
      <w:pPr>
        <w:ind w:left="3317" w:hanging="480"/>
      </w:pPr>
      <w:rPr>
        <w:rFonts w:hint="default" w:ascii="Wingdings" w:hAnsi="Wingdings"/>
      </w:rPr>
    </w:lvl>
    <w:lvl w:ilvl="6" w:tentative="0">
      <w:start w:val="1"/>
      <w:numFmt w:val="bullet"/>
      <w:lvlText w:val=""/>
      <w:lvlJc w:val="left"/>
      <w:pPr>
        <w:ind w:left="3797" w:hanging="480"/>
      </w:pPr>
      <w:rPr>
        <w:rFonts w:hint="default" w:ascii="Wingdings" w:hAnsi="Wingdings"/>
      </w:rPr>
    </w:lvl>
    <w:lvl w:ilvl="7" w:tentative="0">
      <w:start w:val="1"/>
      <w:numFmt w:val="bullet"/>
      <w:lvlText w:val=""/>
      <w:lvlJc w:val="left"/>
      <w:pPr>
        <w:ind w:left="4277" w:hanging="480"/>
      </w:pPr>
      <w:rPr>
        <w:rFonts w:hint="default" w:ascii="Wingdings" w:hAnsi="Wingdings"/>
      </w:rPr>
    </w:lvl>
    <w:lvl w:ilvl="8" w:tentative="0">
      <w:start w:val="1"/>
      <w:numFmt w:val="bullet"/>
      <w:lvlText w:val=""/>
      <w:lvlJc w:val="left"/>
      <w:pPr>
        <w:ind w:left="4757" w:hanging="480"/>
      </w:pPr>
      <w:rPr>
        <w:rFonts w:hint="default" w:ascii="Wingdings" w:hAnsi="Wingdings"/>
      </w:rPr>
    </w:lvl>
  </w:abstractNum>
  <w:abstractNum w:abstractNumId="1">
    <w:nsid w:val="0F9D25F1"/>
    <w:multiLevelType w:val="multilevel"/>
    <w:tmpl w:val="0F9D25F1"/>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17153F49"/>
    <w:multiLevelType w:val="multilevel"/>
    <w:tmpl w:val="17153F49"/>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2A152C45"/>
    <w:multiLevelType w:val="multilevel"/>
    <w:tmpl w:val="2A152C45"/>
    <w:lvl w:ilvl="0" w:tentative="0">
      <w:start w:val="1"/>
      <w:numFmt w:val="bullet"/>
      <w:lvlText w:val=""/>
      <w:lvlJc w:val="left"/>
      <w:pPr>
        <w:ind w:left="917" w:hanging="480"/>
      </w:pPr>
      <w:rPr>
        <w:rFonts w:hint="default" w:ascii="Wingdings" w:hAnsi="Wingdings"/>
      </w:rPr>
    </w:lvl>
    <w:lvl w:ilvl="1" w:tentative="0">
      <w:start w:val="1"/>
      <w:numFmt w:val="bullet"/>
      <w:lvlText w:val=""/>
      <w:lvlJc w:val="left"/>
      <w:pPr>
        <w:ind w:left="1397" w:hanging="480"/>
      </w:pPr>
      <w:rPr>
        <w:rFonts w:hint="default" w:ascii="Wingdings" w:hAnsi="Wingdings"/>
      </w:rPr>
    </w:lvl>
    <w:lvl w:ilvl="2" w:tentative="0">
      <w:start w:val="1"/>
      <w:numFmt w:val="bullet"/>
      <w:lvlText w:val=""/>
      <w:lvlJc w:val="left"/>
      <w:pPr>
        <w:ind w:left="1877" w:hanging="480"/>
      </w:pPr>
      <w:rPr>
        <w:rFonts w:hint="default" w:ascii="Wingdings" w:hAnsi="Wingdings"/>
      </w:rPr>
    </w:lvl>
    <w:lvl w:ilvl="3" w:tentative="0">
      <w:start w:val="1"/>
      <w:numFmt w:val="bullet"/>
      <w:lvlText w:val=""/>
      <w:lvlJc w:val="left"/>
      <w:pPr>
        <w:ind w:left="2357" w:hanging="480"/>
      </w:pPr>
      <w:rPr>
        <w:rFonts w:hint="default" w:ascii="Wingdings" w:hAnsi="Wingdings"/>
      </w:rPr>
    </w:lvl>
    <w:lvl w:ilvl="4" w:tentative="0">
      <w:start w:val="1"/>
      <w:numFmt w:val="bullet"/>
      <w:lvlText w:val=""/>
      <w:lvlJc w:val="left"/>
      <w:pPr>
        <w:ind w:left="2837" w:hanging="480"/>
      </w:pPr>
      <w:rPr>
        <w:rFonts w:hint="default" w:ascii="Wingdings" w:hAnsi="Wingdings"/>
      </w:rPr>
    </w:lvl>
    <w:lvl w:ilvl="5" w:tentative="0">
      <w:start w:val="1"/>
      <w:numFmt w:val="bullet"/>
      <w:lvlText w:val=""/>
      <w:lvlJc w:val="left"/>
      <w:pPr>
        <w:ind w:left="3317" w:hanging="480"/>
      </w:pPr>
      <w:rPr>
        <w:rFonts w:hint="default" w:ascii="Wingdings" w:hAnsi="Wingdings"/>
      </w:rPr>
    </w:lvl>
    <w:lvl w:ilvl="6" w:tentative="0">
      <w:start w:val="1"/>
      <w:numFmt w:val="bullet"/>
      <w:lvlText w:val=""/>
      <w:lvlJc w:val="left"/>
      <w:pPr>
        <w:ind w:left="3797" w:hanging="480"/>
      </w:pPr>
      <w:rPr>
        <w:rFonts w:hint="default" w:ascii="Wingdings" w:hAnsi="Wingdings"/>
      </w:rPr>
    </w:lvl>
    <w:lvl w:ilvl="7" w:tentative="0">
      <w:start w:val="1"/>
      <w:numFmt w:val="bullet"/>
      <w:lvlText w:val=""/>
      <w:lvlJc w:val="left"/>
      <w:pPr>
        <w:ind w:left="4277" w:hanging="480"/>
      </w:pPr>
      <w:rPr>
        <w:rFonts w:hint="default" w:ascii="Wingdings" w:hAnsi="Wingdings"/>
      </w:rPr>
    </w:lvl>
    <w:lvl w:ilvl="8" w:tentative="0">
      <w:start w:val="1"/>
      <w:numFmt w:val="bullet"/>
      <w:lvlText w:val=""/>
      <w:lvlJc w:val="left"/>
      <w:pPr>
        <w:ind w:left="4757" w:hanging="480"/>
      </w:pPr>
      <w:rPr>
        <w:rFonts w:hint="default" w:ascii="Wingdings" w:hAnsi="Wingdings"/>
      </w:rPr>
    </w:lvl>
  </w:abstractNum>
  <w:abstractNum w:abstractNumId="4">
    <w:nsid w:val="38A14840"/>
    <w:multiLevelType w:val="multilevel"/>
    <w:tmpl w:val="38A14840"/>
    <w:lvl w:ilvl="0" w:tentative="0">
      <w:start w:val="1"/>
      <w:numFmt w:val="bullet"/>
      <w:lvlText w:val=""/>
      <w:lvlJc w:val="left"/>
      <w:pPr>
        <w:ind w:left="704" w:hanging="480"/>
      </w:pPr>
      <w:rPr>
        <w:rFonts w:hint="default" w:ascii="Wingdings" w:hAnsi="Wingdings"/>
      </w:rPr>
    </w:lvl>
    <w:lvl w:ilvl="1" w:tentative="0">
      <w:start w:val="1"/>
      <w:numFmt w:val="bullet"/>
      <w:lvlText w:val=""/>
      <w:lvlJc w:val="left"/>
      <w:pPr>
        <w:ind w:left="1184" w:hanging="480"/>
      </w:pPr>
      <w:rPr>
        <w:rFonts w:hint="default" w:ascii="Wingdings" w:hAnsi="Wingdings"/>
      </w:rPr>
    </w:lvl>
    <w:lvl w:ilvl="2" w:tentative="0">
      <w:start w:val="1"/>
      <w:numFmt w:val="bullet"/>
      <w:lvlText w:val=""/>
      <w:lvlJc w:val="left"/>
      <w:pPr>
        <w:ind w:left="1664" w:hanging="480"/>
      </w:pPr>
      <w:rPr>
        <w:rFonts w:hint="default" w:ascii="Wingdings" w:hAnsi="Wingdings"/>
      </w:rPr>
    </w:lvl>
    <w:lvl w:ilvl="3" w:tentative="0">
      <w:start w:val="1"/>
      <w:numFmt w:val="bullet"/>
      <w:lvlText w:val=""/>
      <w:lvlJc w:val="left"/>
      <w:pPr>
        <w:ind w:left="2144" w:hanging="480"/>
      </w:pPr>
      <w:rPr>
        <w:rFonts w:hint="default" w:ascii="Wingdings" w:hAnsi="Wingdings"/>
      </w:rPr>
    </w:lvl>
    <w:lvl w:ilvl="4" w:tentative="0">
      <w:start w:val="1"/>
      <w:numFmt w:val="bullet"/>
      <w:lvlText w:val=""/>
      <w:lvlJc w:val="left"/>
      <w:pPr>
        <w:ind w:left="2624" w:hanging="480"/>
      </w:pPr>
      <w:rPr>
        <w:rFonts w:hint="default" w:ascii="Wingdings" w:hAnsi="Wingdings"/>
      </w:rPr>
    </w:lvl>
    <w:lvl w:ilvl="5" w:tentative="0">
      <w:start w:val="1"/>
      <w:numFmt w:val="bullet"/>
      <w:lvlText w:val=""/>
      <w:lvlJc w:val="left"/>
      <w:pPr>
        <w:ind w:left="3104" w:hanging="480"/>
      </w:pPr>
      <w:rPr>
        <w:rFonts w:hint="default" w:ascii="Wingdings" w:hAnsi="Wingdings"/>
      </w:rPr>
    </w:lvl>
    <w:lvl w:ilvl="6" w:tentative="0">
      <w:start w:val="1"/>
      <w:numFmt w:val="bullet"/>
      <w:lvlText w:val=""/>
      <w:lvlJc w:val="left"/>
      <w:pPr>
        <w:ind w:left="3584" w:hanging="480"/>
      </w:pPr>
      <w:rPr>
        <w:rFonts w:hint="default" w:ascii="Wingdings" w:hAnsi="Wingdings"/>
      </w:rPr>
    </w:lvl>
    <w:lvl w:ilvl="7" w:tentative="0">
      <w:start w:val="1"/>
      <w:numFmt w:val="bullet"/>
      <w:lvlText w:val=""/>
      <w:lvlJc w:val="left"/>
      <w:pPr>
        <w:ind w:left="4064" w:hanging="480"/>
      </w:pPr>
      <w:rPr>
        <w:rFonts w:hint="default" w:ascii="Wingdings" w:hAnsi="Wingdings"/>
      </w:rPr>
    </w:lvl>
    <w:lvl w:ilvl="8" w:tentative="0">
      <w:start w:val="1"/>
      <w:numFmt w:val="bullet"/>
      <w:lvlText w:val=""/>
      <w:lvlJc w:val="left"/>
      <w:pPr>
        <w:ind w:left="4544" w:hanging="480"/>
      </w:pPr>
      <w:rPr>
        <w:rFonts w:hint="default" w:ascii="Wingdings" w:hAnsi="Wingdings"/>
      </w:rPr>
    </w:lvl>
  </w:abstractNum>
  <w:abstractNum w:abstractNumId="5">
    <w:nsid w:val="3FC11DFD"/>
    <w:multiLevelType w:val="multilevel"/>
    <w:tmpl w:val="3FC11DFD"/>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4C2F5F1E"/>
    <w:multiLevelType w:val="multilevel"/>
    <w:tmpl w:val="4C2F5F1E"/>
    <w:lvl w:ilvl="0" w:tentative="0">
      <w:start w:val="1"/>
      <w:numFmt w:val="bullet"/>
      <w:lvlText w:val=""/>
      <w:lvlJc w:val="left"/>
      <w:pPr>
        <w:ind w:left="704" w:hanging="480"/>
      </w:pPr>
      <w:rPr>
        <w:rFonts w:hint="default" w:ascii="Wingdings" w:hAnsi="Wingdings"/>
      </w:rPr>
    </w:lvl>
    <w:lvl w:ilvl="1" w:tentative="0">
      <w:start w:val="1"/>
      <w:numFmt w:val="bullet"/>
      <w:lvlText w:val=""/>
      <w:lvlJc w:val="left"/>
      <w:pPr>
        <w:ind w:left="1184" w:hanging="480"/>
      </w:pPr>
      <w:rPr>
        <w:rFonts w:hint="default" w:ascii="Wingdings" w:hAnsi="Wingdings"/>
      </w:rPr>
    </w:lvl>
    <w:lvl w:ilvl="2" w:tentative="0">
      <w:start w:val="1"/>
      <w:numFmt w:val="bullet"/>
      <w:lvlText w:val=""/>
      <w:lvlJc w:val="left"/>
      <w:pPr>
        <w:ind w:left="1664" w:hanging="480"/>
      </w:pPr>
      <w:rPr>
        <w:rFonts w:hint="default" w:ascii="Wingdings" w:hAnsi="Wingdings"/>
      </w:rPr>
    </w:lvl>
    <w:lvl w:ilvl="3" w:tentative="0">
      <w:start w:val="1"/>
      <w:numFmt w:val="bullet"/>
      <w:lvlText w:val=""/>
      <w:lvlJc w:val="left"/>
      <w:pPr>
        <w:ind w:left="2144" w:hanging="480"/>
      </w:pPr>
      <w:rPr>
        <w:rFonts w:hint="default" w:ascii="Wingdings" w:hAnsi="Wingdings"/>
      </w:rPr>
    </w:lvl>
    <w:lvl w:ilvl="4" w:tentative="0">
      <w:start w:val="1"/>
      <w:numFmt w:val="bullet"/>
      <w:lvlText w:val=""/>
      <w:lvlJc w:val="left"/>
      <w:pPr>
        <w:ind w:left="2624" w:hanging="480"/>
      </w:pPr>
      <w:rPr>
        <w:rFonts w:hint="default" w:ascii="Wingdings" w:hAnsi="Wingdings"/>
      </w:rPr>
    </w:lvl>
    <w:lvl w:ilvl="5" w:tentative="0">
      <w:start w:val="1"/>
      <w:numFmt w:val="bullet"/>
      <w:lvlText w:val=""/>
      <w:lvlJc w:val="left"/>
      <w:pPr>
        <w:ind w:left="3104" w:hanging="480"/>
      </w:pPr>
      <w:rPr>
        <w:rFonts w:hint="default" w:ascii="Wingdings" w:hAnsi="Wingdings"/>
      </w:rPr>
    </w:lvl>
    <w:lvl w:ilvl="6" w:tentative="0">
      <w:start w:val="1"/>
      <w:numFmt w:val="bullet"/>
      <w:lvlText w:val=""/>
      <w:lvlJc w:val="left"/>
      <w:pPr>
        <w:ind w:left="3584" w:hanging="480"/>
      </w:pPr>
      <w:rPr>
        <w:rFonts w:hint="default" w:ascii="Wingdings" w:hAnsi="Wingdings"/>
      </w:rPr>
    </w:lvl>
    <w:lvl w:ilvl="7" w:tentative="0">
      <w:start w:val="1"/>
      <w:numFmt w:val="bullet"/>
      <w:lvlText w:val=""/>
      <w:lvlJc w:val="left"/>
      <w:pPr>
        <w:ind w:left="4064" w:hanging="480"/>
      </w:pPr>
      <w:rPr>
        <w:rFonts w:hint="default" w:ascii="Wingdings" w:hAnsi="Wingdings"/>
      </w:rPr>
    </w:lvl>
    <w:lvl w:ilvl="8" w:tentative="0">
      <w:start w:val="1"/>
      <w:numFmt w:val="bullet"/>
      <w:lvlText w:val=""/>
      <w:lvlJc w:val="left"/>
      <w:pPr>
        <w:ind w:left="4544" w:hanging="480"/>
      </w:pPr>
      <w:rPr>
        <w:rFonts w:hint="default" w:ascii="Wingdings" w:hAnsi="Wingdings"/>
      </w:rPr>
    </w:lvl>
  </w:abstractNum>
  <w:abstractNum w:abstractNumId="7">
    <w:nsid w:val="57788784"/>
    <w:multiLevelType w:val="singleLevel"/>
    <w:tmpl w:val="57788784"/>
    <w:lvl w:ilvl="0" w:tentative="0">
      <w:start w:val="1"/>
      <w:numFmt w:val="decimal"/>
      <w:suff w:val="nothing"/>
      <w:lvlText w:val="%1、"/>
      <w:lvlJc w:val="left"/>
    </w:lvl>
  </w:abstractNum>
  <w:abstractNum w:abstractNumId="8">
    <w:nsid w:val="785F3720"/>
    <w:multiLevelType w:val="multilevel"/>
    <w:tmpl w:val="785F3720"/>
    <w:lvl w:ilvl="0" w:tentative="0">
      <w:start w:val="1"/>
      <w:numFmt w:val="bullet"/>
      <w:lvlText w:val=""/>
      <w:lvlJc w:val="left"/>
      <w:pPr>
        <w:ind w:left="920" w:hanging="480"/>
      </w:pPr>
      <w:rPr>
        <w:rFonts w:hint="default" w:ascii="Wingdings" w:hAnsi="Wingdings"/>
      </w:rPr>
    </w:lvl>
    <w:lvl w:ilvl="1" w:tentative="0">
      <w:start w:val="1"/>
      <w:numFmt w:val="bullet"/>
      <w:lvlText w:val=""/>
      <w:lvlJc w:val="left"/>
      <w:pPr>
        <w:ind w:left="1400" w:hanging="480"/>
      </w:pPr>
      <w:rPr>
        <w:rFonts w:hint="default" w:ascii="Wingdings" w:hAnsi="Wingdings"/>
      </w:rPr>
    </w:lvl>
    <w:lvl w:ilvl="2" w:tentative="0">
      <w:start w:val="1"/>
      <w:numFmt w:val="bullet"/>
      <w:lvlText w:val=""/>
      <w:lvlJc w:val="left"/>
      <w:pPr>
        <w:ind w:left="1880" w:hanging="480"/>
      </w:pPr>
      <w:rPr>
        <w:rFonts w:hint="default" w:ascii="Wingdings" w:hAnsi="Wingdings"/>
      </w:rPr>
    </w:lvl>
    <w:lvl w:ilvl="3" w:tentative="0">
      <w:start w:val="1"/>
      <w:numFmt w:val="bullet"/>
      <w:lvlText w:val=""/>
      <w:lvlJc w:val="left"/>
      <w:pPr>
        <w:ind w:left="2360" w:hanging="480"/>
      </w:pPr>
      <w:rPr>
        <w:rFonts w:hint="default" w:ascii="Wingdings" w:hAnsi="Wingdings"/>
      </w:rPr>
    </w:lvl>
    <w:lvl w:ilvl="4" w:tentative="0">
      <w:start w:val="1"/>
      <w:numFmt w:val="bullet"/>
      <w:lvlText w:val=""/>
      <w:lvlJc w:val="left"/>
      <w:pPr>
        <w:ind w:left="2840" w:hanging="480"/>
      </w:pPr>
      <w:rPr>
        <w:rFonts w:hint="default" w:ascii="Wingdings" w:hAnsi="Wingdings"/>
      </w:rPr>
    </w:lvl>
    <w:lvl w:ilvl="5" w:tentative="0">
      <w:start w:val="1"/>
      <w:numFmt w:val="bullet"/>
      <w:lvlText w:val=""/>
      <w:lvlJc w:val="left"/>
      <w:pPr>
        <w:ind w:left="3320" w:hanging="480"/>
      </w:pPr>
      <w:rPr>
        <w:rFonts w:hint="default" w:ascii="Wingdings" w:hAnsi="Wingdings"/>
      </w:rPr>
    </w:lvl>
    <w:lvl w:ilvl="6" w:tentative="0">
      <w:start w:val="1"/>
      <w:numFmt w:val="bullet"/>
      <w:lvlText w:val=""/>
      <w:lvlJc w:val="left"/>
      <w:pPr>
        <w:ind w:left="3800" w:hanging="480"/>
      </w:pPr>
      <w:rPr>
        <w:rFonts w:hint="default" w:ascii="Wingdings" w:hAnsi="Wingdings"/>
      </w:rPr>
    </w:lvl>
    <w:lvl w:ilvl="7" w:tentative="0">
      <w:start w:val="1"/>
      <w:numFmt w:val="bullet"/>
      <w:lvlText w:val=""/>
      <w:lvlJc w:val="left"/>
      <w:pPr>
        <w:ind w:left="4280" w:hanging="480"/>
      </w:pPr>
      <w:rPr>
        <w:rFonts w:hint="default" w:ascii="Wingdings" w:hAnsi="Wingdings"/>
      </w:rPr>
    </w:lvl>
    <w:lvl w:ilvl="8" w:tentative="0">
      <w:start w:val="1"/>
      <w:numFmt w:val="bullet"/>
      <w:lvlText w:val=""/>
      <w:lvlJc w:val="left"/>
      <w:pPr>
        <w:ind w:left="4760" w:hanging="480"/>
      </w:pPr>
      <w:rPr>
        <w:rFonts w:hint="default" w:ascii="Wingdings" w:hAnsi="Wingdings"/>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3"/>
  </w:num>
  <w:num w:numId="7">
    <w:abstractNumId w:val="8"/>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dit="readOnly" w:formatting="1"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B3747"/>
    <w:rsid w:val="00002BA3"/>
    <w:rsid w:val="00004E26"/>
    <w:rsid w:val="0001444E"/>
    <w:rsid w:val="00016526"/>
    <w:rsid w:val="000236CE"/>
    <w:rsid w:val="00025A45"/>
    <w:rsid w:val="0003658F"/>
    <w:rsid w:val="00037B4F"/>
    <w:rsid w:val="0004302C"/>
    <w:rsid w:val="00045EE6"/>
    <w:rsid w:val="000507CA"/>
    <w:rsid w:val="00053A7A"/>
    <w:rsid w:val="00057B8C"/>
    <w:rsid w:val="00057EAC"/>
    <w:rsid w:val="00063DA5"/>
    <w:rsid w:val="00070E21"/>
    <w:rsid w:val="00072157"/>
    <w:rsid w:val="00073B7F"/>
    <w:rsid w:val="000749A8"/>
    <w:rsid w:val="00077F05"/>
    <w:rsid w:val="00080638"/>
    <w:rsid w:val="00083663"/>
    <w:rsid w:val="00087D41"/>
    <w:rsid w:val="00090BE8"/>
    <w:rsid w:val="00093AFE"/>
    <w:rsid w:val="000952BF"/>
    <w:rsid w:val="000A6754"/>
    <w:rsid w:val="000B2191"/>
    <w:rsid w:val="000B2B51"/>
    <w:rsid w:val="000C0DE1"/>
    <w:rsid w:val="000C5CE1"/>
    <w:rsid w:val="000C6A4E"/>
    <w:rsid w:val="000C7847"/>
    <w:rsid w:val="000D30F9"/>
    <w:rsid w:val="000D3514"/>
    <w:rsid w:val="000D4B8D"/>
    <w:rsid w:val="000D7ACF"/>
    <w:rsid w:val="000E0534"/>
    <w:rsid w:val="000E64A7"/>
    <w:rsid w:val="000F5869"/>
    <w:rsid w:val="000F6279"/>
    <w:rsid w:val="00100B32"/>
    <w:rsid w:val="0010358F"/>
    <w:rsid w:val="001111F3"/>
    <w:rsid w:val="001135B5"/>
    <w:rsid w:val="0012649C"/>
    <w:rsid w:val="0013595F"/>
    <w:rsid w:val="00136553"/>
    <w:rsid w:val="00145528"/>
    <w:rsid w:val="001612AD"/>
    <w:rsid w:val="0016557A"/>
    <w:rsid w:val="00166C43"/>
    <w:rsid w:val="0017335E"/>
    <w:rsid w:val="001737EE"/>
    <w:rsid w:val="00174B76"/>
    <w:rsid w:val="00177615"/>
    <w:rsid w:val="0018145E"/>
    <w:rsid w:val="001852CC"/>
    <w:rsid w:val="00185A4C"/>
    <w:rsid w:val="00186554"/>
    <w:rsid w:val="00187E68"/>
    <w:rsid w:val="0019726A"/>
    <w:rsid w:val="001A3D08"/>
    <w:rsid w:val="001A505D"/>
    <w:rsid w:val="001A6774"/>
    <w:rsid w:val="001B10D6"/>
    <w:rsid w:val="001B12F7"/>
    <w:rsid w:val="001B2B18"/>
    <w:rsid w:val="001B65DF"/>
    <w:rsid w:val="001B6714"/>
    <w:rsid w:val="001C292E"/>
    <w:rsid w:val="001C2D93"/>
    <w:rsid w:val="001C597C"/>
    <w:rsid w:val="001D063A"/>
    <w:rsid w:val="001D073C"/>
    <w:rsid w:val="001D2800"/>
    <w:rsid w:val="001D3FE4"/>
    <w:rsid w:val="001E0224"/>
    <w:rsid w:val="001E4665"/>
    <w:rsid w:val="001F26DC"/>
    <w:rsid w:val="001F2D85"/>
    <w:rsid w:val="001F378A"/>
    <w:rsid w:val="001F3885"/>
    <w:rsid w:val="001F411E"/>
    <w:rsid w:val="00200C3B"/>
    <w:rsid w:val="00203EEB"/>
    <w:rsid w:val="00204EA0"/>
    <w:rsid w:val="002129A5"/>
    <w:rsid w:val="00215214"/>
    <w:rsid w:val="0021581F"/>
    <w:rsid w:val="00216068"/>
    <w:rsid w:val="002213B0"/>
    <w:rsid w:val="00223041"/>
    <w:rsid w:val="0022498A"/>
    <w:rsid w:val="002258A7"/>
    <w:rsid w:val="002309C8"/>
    <w:rsid w:val="00230F28"/>
    <w:rsid w:val="00233989"/>
    <w:rsid w:val="00233BD5"/>
    <w:rsid w:val="00244CAB"/>
    <w:rsid w:val="00253B4F"/>
    <w:rsid w:val="00255D1F"/>
    <w:rsid w:val="002648D1"/>
    <w:rsid w:val="00277E5E"/>
    <w:rsid w:val="0028141A"/>
    <w:rsid w:val="0028173A"/>
    <w:rsid w:val="002856B1"/>
    <w:rsid w:val="00285F99"/>
    <w:rsid w:val="00290914"/>
    <w:rsid w:val="00293386"/>
    <w:rsid w:val="00295860"/>
    <w:rsid w:val="002A10F6"/>
    <w:rsid w:val="002A16CB"/>
    <w:rsid w:val="002A45C2"/>
    <w:rsid w:val="002B25B9"/>
    <w:rsid w:val="002B3A0E"/>
    <w:rsid w:val="002B5C7C"/>
    <w:rsid w:val="002B678F"/>
    <w:rsid w:val="002D2858"/>
    <w:rsid w:val="002D3D7E"/>
    <w:rsid w:val="002D4A53"/>
    <w:rsid w:val="002D6916"/>
    <w:rsid w:val="002E361D"/>
    <w:rsid w:val="002F0DC1"/>
    <w:rsid w:val="002F1907"/>
    <w:rsid w:val="002F4D8D"/>
    <w:rsid w:val="002F5E37"/>
    <w:rsid w:val="002F7FAE"/>
    <w:rsid w:val="003049AC"/>
    <w:rsid w:val="003065B4"/>
    <w:rsid w:val="00310D9E"/>
    <w:rsid w:val="00312746"/>
    <w:rsid w:val="00313422"/>
    <w:rsid w:val="00330C14"/>
    <w:rsid w:val="00333CEE"/>
    <w:rsid w:val="00335CD9"/>
    <w:rsid w:val="00344E2B"/>
    <w:rsid w:val="00346D21"/>
    <w:rsid w:val="00355DD8"/>
    <w:rsid w:val="003774E3"/>
    <w:rsid w:val="003814D9"/>
    <w:rsid w:val="00383519"/>
    <w:rsid w:val="003847E9"/>
    <w:rsid w:val="003906B3"/>
    <w:rsid w:val="00394D19"/>
    <w:rsid w:val="00395F4D"/>
    <w:rsid w:val="00396D23"/>
    <w:rsid w:val="00396E9A"/>
    <w:rsid w:val="003A0544"/>
    <w:rsid w:val="003A132D"/>
    <w:rsid w:val="003A3262"/>
    <w:rsid w:val="003A414C"/>
    <w:rsid w:val="003B0A20"/>
    <w:rsid w:val="003B1515"/>
    <w:rsid w:val="003B2A16"/>
    <w:rsid w:val="003B4E15"/>
    <w:rsid w:val="003B549B"/>
    <w:rsid w:val="003B5AFD"/>
    <w:rsid w:val="003C5E86"/>
    <w:rsid w:val="003C7F72"/>
    <w:rsid w:val="003D288B"/>
    <w:rsid w:val="003D572D"/>
    <w:rsid w:val="003D5EEF"/>
    <w:rsid w:val="003E559F"/>
    <w:rsid w:val="003E5FE1"/>
    <w:rsid w:val="003E6764"/>
    <w:rsid w:val="003F0EB4"/>
    <w:rsid w:val="003F5886"/>
    <w:rsid w:val="003F72D8"/>
    <w:rsid w:val="003F7E07"/>
    <w:rsid w:val="00401135"/>
    <w:rsid w:val="00401AB4"/>
    <w:rsid w:val="004065DF"/>
    <w:rsid w:val="00411514"/>
    <w:rsid w:val="004159A5"/>
    <w:rsid w:val="00425B66"/>
    <w:rsid w:val="00425F84"/>
    <w:rsid w:val="004273E3"/>
    <w:rsid w:val="0042753C"/>
    <w:rsid w:val="004319A3"/>
    <w:rsid w:val="004342E5"/>
    <w:rsid w:val="004416E7"/>
    <w:rsid w:val="00442C28"/>
    <w:rsid w:val="004433FF"/>
    <w:rsid w:val="00451896"/>
    <w:rsid w:val="00452429"/>
    <w:rsid w:val="0045540D"/>
    <w:rsid w:val="00456E28"/>
    <w:rsid w:val="00460729"/>
    <w:rsid w:val="00464556"/>
    <w:rsid w:val="00471233"/>
    <w:rsid w:val="0047297B"/>
    <w:rsid w:val="004754DC"/>
    <w:rsid w:val="004757F7"/>
    <w:rsid w:val="00477391"/>
    <w:rsid w:val="00482C38"/>
    <w:rsid w:val="004845C7"/>
    <w:rsid w:val="004867BF"/>
    <w:rsid w:val="00486B23"/>
    <w:rsid w:val="00486CA3"/>
    <w:rsid w:val="00486D33"/>
    <w:rsid w:val="004903A6"/>
    <w:rsid w:val="00491372"/>
    <w:rsid w:val="00491BB2"/>
    <w:rsid w:val="004B1C49"/>
    <w:rsid w:val="004B3747"/>
    <w:rsid w:val="004B56CB"/>
    <w:rsid w:val="004C06B1"/>
    <w:rsid w:val="004C7D16"/>
    <w:rsid w:val="004D6F82"/>
    <w:rsid w:val="004D7A41"/>
    <w:rsid w:val="004E1352"/>
    <w:rsid w:val="004E13C2"/>
    <w:rsid w:val="004F43E2"/>
    <w:rsid w:val="00501142"/>
    <w:rsid w:val="00503889"/>
    <w:rsid w:val="005072C9"/>
    <w:rsid w:val="00510B0B"/>
    <w:rsid w:val="005167B5"/>
    <w:rsid w:val="005219AA"/>
    <w:rsid w:val="00533AB6"/>
    <w:rsid w:val="0053713F"/>
    <w:rsid w:val="00555C04"/>
    <w:rsid w:val="0056466E"/>
    <w:rsid w:val="00565BCB"/>
    <w:rsid w:val="00572D01"/>
    <w:rsid w:val="0057423C"/>
    <w:rsid w:val="00575811"/>
    <w:rsid w:val="00581BD7"/>
    <w:rsid w:val="00585E15"/>
    <w:rsid w:val="00585E71"/>
    <w:rsid w:val="00586D0D"/>
    <w:rsid w:val="00591277"/>
    <w:rsid w:val="005A3AA9"/>
    <w:rsid w:val="005A6F56"/>
    <w:rsid w:val="005B3F8F"/>
    <w:rsid w:val="005B5EEF"/>
    <w:rsid w:val="005B66EB"/>
    <w:rsid w:val="005C0C02"/>
    <w:rsid w:val="005C4D5D"/>
    <w:rsid w:val="005C563F"/>
    <w:rsid w:val="005D106B"/>
    <w:rsid w:val="005D145E"/>
    <w:rsid w:val="005D4546"/>
    <w:rsid w:val="005E1F0E"/>
    <w:rsid w:val="005E4D55"/>
    <w:rsid w:val="005E6604"/>
    <w:rsid w:val="005F10FC"/>
    <w:rsid w:val="005F2C4F"/>
    <w:rsid w:val="005F5D77"/>
    <w:rsid w:val="005F5E7C"/>
    <w:rsid w:val="005F62A5"/>
    <w:rsid w:val="00601747"/>
    <w:rsid w:val="00607B5E"/>
    <w:rsid w:val="00610859"/>
    <w:rsid w:val="00611790"/>
    <w:rsid w:val="00612F4B"/>
    <w:rsid w:val="006138DA"/>
    <w:rsid w:val="006162EB"/>
    <w:rsid w:val="00621B10"/>
    <w:rsid w:val="00623163"/>
    <w:rsid w:val="00631DF6"/>
    <w:rsid w:val="00634A7E"/>
    <w:rsid w:val="0063751B"/>
    <w:rsid w:val="00642AE8"/>
    <w:rsid w:val="00647000"/>
    <w:rsid w:val="00651519"/>
    <w:rsid w:val="00651B78"/>
    <w:rsid w:val="00652E64"/>
    <w:rsid w:val="006610B2"/>
    <w:rsid w:val="0066228C"/>
    <w:rsid w:val="00663794"/>
    <w:rsid w:val="00666252"/>
    <w:rsid w:val="00666FC8"/>
    <w:rsid w:val="00667102"/>
    <w:rsid w:val="00667B88"/>
    <w:rsid w:val="00672075"/>
    <w:rsid w:val="0067375D"/>
    <w:rsid w:val="00675C6A"/>
    <w:rsid w:val="006815E0"/>
    <w:rsid w:val="00682802"/>
    <w:rsid w:val="0068747C"/>
    <w:rsid w:val="00690BBB"/>
    <w:rsid w:val="006922F8"/>
    <w:rsid w:val="006941D7"/>
    <w:rsid w:val="00694928"/>
    <w:rsid w:val="00694952"/>
    <w:rsid w:val="00696586"/>
    <w:rsid w:val="00697100"/>
    <w:rsid w:val="006A505E"/>
    <w:rsid w:val="006B4C8D"/>
    <w:rsid w:val="006B5944"/>
    <w:rsid w:val="006B790D"/>
    <w:rsid w:val="006C0C7D"/>
    <w:rsid w:val="006C274B"/>
    <w:rsid w:val="006C35EA"/>
    <w:rsid w:val="006C67F0"/>
    <w:rsid w:val="006D0394"/>
    <w:rsid w:val="006D0B1D"/>
    <w:rsid w:val="006D42F0"/>
    <w:rsid w:val="006D7226"/>
    <w:rsid w:val="006E251F"/>
    <w:rsid w:val="006E3666"/>
    <w:rsid w:val="00700B6A"/>
    <w:rsid w:val="0070185E"/>
    <w:rsid w:val="007067AE"/>
    <w:rsid w:val="0071262B"/>
    <w:rsid w:val="00712854"/>
    <w:rsid w:val="00714CDE"/>
    <w:rsid w:val="00714E04"/>
    <w:rsid w:val="00714EB0"/>
    <w:rsid w:val="0071557A"/>
    <w:rsid w:val="007229C7"/>
    <w:rsid w:val="00722E44"/>
    <w:rsid w:val="00724165"/>
    <w:rsid w:val="00730A5F"/>
    <w:rsid w:val="0074269B"/>
    <w:rsid w:val="007457E9"/>
    <w:rsid w:val="00747E6B"/>
    <w:rsid w:val="007514AB"/>
    <w:rsid w:val="0075327C"/>
    <w:rsid w:val="00753590"/>
    <w:rsid w:val="00760800"/>
    <w:rsid w:val="00762AEE"/>
    <w:rsid w:val="00764FD3"/>
    <w:rsid w:val="0076536B"/>
    <w:rsid w:val="00771C49"/>
    <w:rsid w:val="00781AD9"/>
    <w:rsid w:val="00784138"/>
    <w:rsid w:val="00795A31"/>
    <w:rsid w:val="00796261"/>
    <w:rsid w:val="00797C97"/>
    <w:rsid w:val="007A102C"/>
    <w:rsid w:val="007A251C"/>
    <w:rsid w:val="007A65D0"/>
    <w:rsid w:val="007B05AC"/>
    <w:rsid w:val="007B0752"/>
    <w:rsid w:val="007B7790"/>
    <w:rsid w:val="007C1694"/>
    <w:rsid w:val="007D2052"/>
    <w:rsid w:val="007D3D9F"/>
    <w:rsid w:val="007D3FDD"/>
    <w:rsid w:val="007D540D"/>
    <w:rsid w:val="007D717A"/>
    <w:rsid w:val="007E56BA"/>
    <w:rsid w:val="007E7776"/>
    <w:rsid w:val="007F1503"/>
    <w:rsid w:val="007F297A"/>
    <w:rsid w:val="007F7E34"/>
    <w:rsid w:val="0080315B"/>
    <w:rsid w:val="0080473D"/>
    <w:rsid w:val="00804FA0"/>
    <w:rsid w:val="008108A5"/>
    <w:rsid w:val="00810FC0"/>
    <w:rsid w:val="00814337"/>
    <w:rsid w:val="00815345"/>
    <w:rsid w:val="0081686F"/>
    <w:rsid w:val="0081688A"/>
    <w:rsid w:val="00817315"/>
    <w:rsid w:val="00817752"/>
    <w:rsid w:val="008226A6"/>
    <w:rsid w:val="0082351E"/>
    <w:rsid w:val="00824D9B"/>
    <w:rsid w:val="0082524D"/>
    <w:rsid w:val="0082608E"/>
    <w:rsid w:val="0083050F"/>
    <w:rsid w:val="00830811"/>
    <w:rsid w:val="008311C9"/>
    <w:rsid w:val="00831804"/>
    <w:rsid w:val="00835D8B"/>
    <w:rsid w:val="00836A97"/>
    <w:rsid w:val="0083773E"/>
    <w:rsid w:val="00842C44"/>
    <w:rsid w:val="00843076"/>
    <w:rsid w:val="00843CE1"/>
    <w:rsid w:val="008442A7"/>
    <w:rsid w:val="00844C85"/>
    <w:rsid w:val="008467C1"/>
    <w:rsid w:val="00851159"/>
    <w:rsid w:val="00851E88"/>
    <w:rsid w:val="0085256C"/>
    <w:rsid w:val="0085516B"/>
    <w:rsid w:val="00863707"/>
    <w:rsid w:val="0086383B"/>
    <w:rsid w:val="00863D18"/>
    <w:rsid w:val="00867A06"/>
    <w:rsid w:val="00867B28"/>
    <w:rsid w:val="00867F20"/>
    <w:rsid w:val="008702D9"/>
    <w:rsid w:val="00872DD7"/>
    <w:rsid w:val="008771DF"/>
    <w:rsid w:val="00877B42"/>
    <w:rsid w:val="00882208"/>
    <w:rsid w:val="0088225E"/>
    <w:rsid w:val="00883141"/>
    <w:rsid w:val="00884347"/>
    <w:rsid w:val="00884D09"/>
    <w:rsid w:val="0088611A"/>
    <w:rsid w:val="008949C7"/>
    <w:rsid w:val="00896191"/>
    <w:rsid w:val="008A7E99"/>
    <w:rsid w:val="008B4707"/>
    <w:rsid w:val="008B5B1E"/>
    <w:rsid w:val="008C057A"/>
    <w:rsid w:val="008C20B0"/>
    <w:rsid w:val="008C28B9"/>
    <w:rsid w:val="008C304C"/>
    <w:rsid w:val="008C3F62"/>
    <w:rsid w:val="008C4150"/>
    <w:rsid w:val="008C7B71"/>
    <w:rsid w:val="008D2D50"/>
    <w:rsid w:val="008D6717"/>
    <w:rsid w:val="008D71F3"/>
    <w:rsid w:val="008D7F9D"/>
    <w:rsid w:val="008E152D"/>
    <w:rsid w:val="008E2752"/>
    <w:rsid w:val="008E53B6"/>
    <w:rsid w:val="008E6F68"/>
    <w:rsid w:val="008F6B0A"/>
    <w:rsid w:val="009004C0"/>
    <w:rsid w:val="009005CC"/>
    <w:rsid w:val="00907DFD"/>
    <w:rsid w:val="0091013E"/>
    <w:rsid w:val="009106C9"/>
    <w:rsid w:val="00915E60"/>
    <w:rsid w:val="00916255"/>
    <w:rsid w:val="00920438"/>
    <w:rsid w:val="00920773"/>
    <w:rsid w:val="00921096"/>
    <w:rsid w:val="00923DAA"/>
    <w:rsid w:val="0092617C"/>
    <w:rsid w:val="009278BC"/>
    <w:rsid w:val="00931A07"/>
    <w:rsid w:val="00932C13"/>
    <w:rsid w:val="00934438"/>
    <w:rsid w:val="00934E49"/>
    <w:rsid w:val="009355DA"/>
    <w:rsid w:val="00937D80"/>
    <w:rsid w:val="009406F9"/>
    <w:rsid w:val="009420B1"/>
    <w:rsid w:val="009476E7"/>
    <w:rsid w:val="00953B03"/>
    <w:rsid w:val="00953C4C"/>
    <w:rsid w:val="00957EAE"/>
    <w:rsid w:val="00962298"/>
    <w:rsid w:val="009647DC"/>
    <w:rsid w:val="00967CEA"/>
    <w:rsid w:val="009728D9"/>
    <w:rsid w:val="00974E2E"/>
    <w:rsid w:val="00981778"/>
    <w:rsid w:val="00991D38"/>
    <w:rsid w:val="009944FD"/>
    <w:rsid w:val="009A3CB3"/>
    <w:rsid w:val="009A750C"/>
    <w:rsid w:val="009B21FD"/>
    <w:rsid w:val="009B291A"/>
    <w:rsid w:val="009B2C9A"/>
    <w:rsid w:val="009B44FE"/>
    <w:rsid w:val="009B4992"/>
    <w:rsid w:val="009B7272"/>
    <w:rsid w:val="009C7152"/>
    <w:rsid w:val="009C7A9B"/>
    <w:rsid w:val="009D2F3D"/>
    <w:rsid w:val="009D5BFB"/>
    <w:rsid w:val="009D5C6F"/>
    <w:rsid w:val="009D6551"/>
    <w:rsid w:val="009D6BA3"/>
    <w:rsid w:val="009D70B0"/>
    <w:rsid w:val="009E5EC3"/>
    <w:rsid w:val="009E6FB7"/>
    <w:rsid w:val="009F2F07"/>
    <w:rsid w:val="009F439A"/>
    <w:rsid w:val="00A01051"/>
    <w:rsid w:val="00A03A7C"/>
    <w:rsid w:val="00A04C1C"/>
    <w:rsid w:val="00A12F9F"/>
    <w:rsid w:val="00A138F7"/>
    <w:rsid w:val="00A14293"/>
    <w:rsid w:val="00A14B21"/>
    <w:rsid w:val="00A15C98"/>
    <w:rsid w:val="00A17B27"/>
    <w:rsid w:val="00A17E99"/>
    <w:rsid w:val="00A21886"/>
    <w:rsid w:val="00A2265A"/>
    <w:rsid w:val="00A25433"/>
    <w:rsid w:val="00A2546D"/>
    <w:rsid w:val="00A269E6"/>
    <w:rsid w:val="00A30491"/>
    <w:rsid w:val="00A31287"/>
    <w:rsid w:val="00A36E08"/>
    <w:rsid w:val="00A40B0D"/>
    <w:rsid w:val="00A40DE4"/>
    <w:rsid w:val="00A42620"/>
    <w:rsid w:val="00A43CC5"/>
    <w:rsid w:val="00A4464A"/>
    <w:rsid w:val="00A4580F"/>
    <w:rsid w:val="00A479DA"/>
    <w:rsid w:val="00A50AAC"/>
    <w:rsid w:val="00A5376D"/>
    <w:rsid w:val="00A66FF9"/>
    <w:rsid w:val="00A67B36"/>
    <w:rsid w:val="00A7006E"/>
    <w:rsid w:val="00A747EC"/>
    <w:rsid w:val="00A77129"/>
    <w:rsid w:val="00A77718"/>
    <w:rsid w:val="00A77CFA"/>
    <w:rsid w:val="00A815FF"/>
    <w:rsid w:val="00A86094"/>
    <w:rsid w:val="00A86243"/>
    <w:rsid w:val="00A92511"/>
    <w:rsid w:val="00A95BF7"/>
    <w:rsid w:val="00A96B52"/>
    <w:rsid w:val="00A97737"/>
    <w:rsid w:val="00AA0076"/>
    <w:rsid w:val="00AA6F12"/>
    <w:rsid w:val="00AB3256"/>
    <w:rsid w:val="00AB382D"/>
    <w:rsid w:val="00AB5013"/>
    <w:rsid w:val="00AC149F"/>
    <w:rsid w:val="00AC300A"/>
    <w:rsid w:val="00AC37B0"/>
    <w:rsid w:val="00AD0BD0"/>
    <w:rsid w:val="00AD2E0E"/>
    <w:rsid w:val="00AD473B"/>
    <w:rsid w:val="00AD4994"/>
    <w:rsid w:val="00AD792A"/>
    <w:rsid w:val="00AE1AB7"/>
    <w:rsid w:val="00AE5F11"/>
    <w:rsid w:val="00AE5FE7"/>
    <w:rsid w:val="00AE7B90"/>
    <w:rsid w:val="00AF3032"/>
    <w:rsid w:val="00AF4B9E"/>
    <w:rsid w:val="00AF4E7B"/>
    <w:rsid w:val="00B04DC1"/>
    <w:rsid w:val="00B10C66"/>
    <w:rsid w:val="00B11359"/>
    <w:rsid w:val="00B12A85"/>
    <w:rsid w:val="00B1465F"/>
    <w:rsid w:val="00B150B4"/>
    <w:rsid w:val="00B1749D"/>
    <w:rsid w:val="00B30401"/>
    <w:rsid w:val="00B31760"/>
    <w:rsid w:val="00B350AD"/>
    <w:rsid w:val="00B372F6"/>
    <w:rsid w:val="00B41C7F"/>
    <w:rsid w:val="00B424BC"/>
    <w:rsid w:val="00B43CC0"/>
    <w:rsid w:val="00B46A34"/>
    <w:rsid w:val="00B47B25"/>
    <w:rsid w:val="00B553C9"/>
    <w:rsid w:val="00B575AB"/>
    <w:rsid w:val="00B70A7E"/>
    <w:rsid w:val="00B80D8E"/>
    <w:rsid w:val="00B81649"/>
    <w:rsid w:val="00B8348F"/>
    <w:rsid w:val="00B83E1A"/>
    <w:rsid w:val="00B86981"/>
    <w:rsid w:val="00B8762B"/>
    <w:rsid w:val="00B9356F"/>
    <w:rsid w:val="00B939B2"/>
    <w:rsid w:val="00B959AD"/>
    <w:rsid w:val="00BA58FE"/>
    <w:rsid w:val="00BA75BA"/>
    <w:rsid w:val="00BB12B6"/>
    <w:rsid w:val="00BB13E7"/>
    <w:rsid w:val="00BB1446"/>
    <w:rsid w:val="00BB1812"/>
    <w:rsid w:val="00BB191F"/>
    <w:rsid w:val="00BB1C50"/>
    <w:rsid w:val="00BB7557"/>
    <w:rsid w:val="00BB7987"/>
    <w:rsid w:val="00BB7F26"/>
    <w:rsid w:val="00BC0157"/>
    <w:rsid w:val="00BC52A2"/>
    <w:rsid w:val="00BC52C0"/>
    <w:rsid w:val="00BC7713"/>
    <w:rsid w:val="00BD2B97"/>
    <w:rsid w:val="00BD3AA0"/>
    <w:rsid w:val="00BE36FC"/>
    <w:rsid w:val="00BF0020"/>
    <w:rsid w:val="00BF3489"/>
    <w:rsid w:val="00BF5A69"/>
    <w:rsid w:val="00C030C2"/>
    <w:rsid w:val="00C07ADA"/>
    <w:rsid w:val="00C152A2"/>
    <w:rsid w:val="00C168C8"/>
    <w:rsid w:val="00C16C63"/>
    <w:rsid w:val="00C1741F"/>
    <w:rsid w:val="00C17638"/>
    <w:rsid w:val="00C23930"/>
    <w:rsid w:val="00C25379"/>
    <w:rsid w:val="00C33BBE"/>
    <w:rsid w:val="00C340BA"/>
    <w:rsid w:val="00C34C92"/>
    <w:rsid w:val="00C35B55"/>
    <w:rsid w:val="00C35CC9"/>
    <w:rsid w:val="00C363A2"/>
    <w:rsid w:val="00C43314"/>
    <w:rsid w:val="00C4752E"/>
    <w:rsid w:val="00C5124D"/>
    <w:rsid w:val="00C5781A"/>
    <w:rsid w:val="00C62DDD"/>
    <w:rsid w:val="00C661D5"/>
    <w:rsid w:val="00C67439"/>
    <w:rsid w:val="00C74C4C"/>
    <w:rsid w:val="00C74FAE"/>
    <w:rsid w:val="00C81242"/>
    <w:rsid w:val="00C816E9"/>
    <w:rsid w:val="00C840CE"/>
    <w:rsid w:val="00C84927"/>
    <w:rsid w:val="00C84AFB"/>
    <w:rsid w:val="00C916BE"/>
    <w:rsid w:val="00C91895"/>
    <w:rsid w:val="00CA0E13"/>
    <w:rsid w:val="00CA2067"/>
    <w:rsid w:val="00CA6188"/>
    <w:rsid w:val="00CA70D5"/>
    <w:rsid w:val="00CB251C"/>
    <w:rsid w:val="00CB6F34"/>
    <w:rsid w:val="00CC0F47"/>
    <w:rsid w:val="00CC33AC"/>
    <w:rsid w:val="00CC635B"/>
    <w:rsid w:val="00CC7C4C"/>
    <w:rsid w:val="00CD0B8A"/>
    <w:rsid w:val="00CD1203"/>
    <w:rsid w:val="00CD1F0B"/>
    <w:rsid w:val="00CD3414"/>
    <w:rsid w:val="00CD45D2"/>
    <w:rsid w:val="00CE09C8"/>
    <w:rsid w:val="00CE2C2F"/>
    <w:rsid w:val="00CE63B9"/>
    <w:rsid w:val="00CE7B38"/>
    <w:rsid w:val="00CF73B5"/>
    <w:rsid w:val="00D01F64"/>
    <w:rsid w:val="00D032A4"/>
    <w:rsid w:val="00D0416B"/>
    <w:rsid w:val="00D071E1"/>
    <w:rsid w:val="00D10EB6"/>
    <w:rsid w:val="00D13452"/>
    <w:rsid w:val="00D15BC8"/>
    <w:rsid w:val="00D161F4"/>
    <w:rsid w:val="00D20E36"/>
    <w:rsid w:val="00D25CB3"/>
    <w:rsid w:val="00D314EB"/>
    <w:rsid w:val="00D35217"/>
    <w:rsid w:val="00D36F56"/>
    <w:rsid w:val="00D3762D"/>
    <w:rsid w:val="00D37C7E"/>
    <w:rsid w:val="00D4195E"/>
    <w:rsid w:val="00D42EFF"/>
    <w:rsid w:val="00D44406"/>
    <w:rsid w:val="00D44FAB"/>
    <w:rsid w:val="00D463B5"/>
    <w:rsid w:val="00D51197"/>
    <w:rsid w:val="00D525F7"/>
    <w:rsid w:val="00D53AA3"/>
    <w:rsid w:val="00D547C9"/>
    <w:rsid w:val="00D57F4B"/>
    <w:rsid w:val="00D635FC"/>
    <w:rsid w:val="00D63CDD"/>
    <w:rsid w:val="00D63EA3"/>
    <w:rsid w:val="00D65028"/>
    <w:rsid w:val="00D662F0"/>
    <w:rsid w:val="00D6655F"/>
    <w:rsid w:val="00D71C3B"/>
    <w:rsid w:val="00D72E45"/>
    <w:rsid w:val="00D765BE"/>
    <w:rsid w:val="00D77377"/>
    <w:rsid w:val="00D850C1"/>
    <w:rsid w:val="00D85CC1"/>
    <w:rsid w:val="00D86AA2"/>
    <w:rsid w:val="00D929CB"/>
    <w:rsid w:val="00D944E6"/>
    <w:rsid w:val="00D95C50"/>
    <w:rsid w:val="00D9756E"/>
    <w:rsid w:val="00DA248D"/>
    <w:rsid w:val="00DA2F98"/>
    <w:rsid w:val="00DB2887"/>
    <w:rsid w:val="00DB5E97"/>
    <w:rsid w:val="00DC4835"/>
    <w:rsid w:val="00DE3B65"/>
    <w:rsid w:val="00DF56DF"/>
    <w:rsid w:val="00DF7975"/>
    <w:rsid w:val="00E04437"/>
    <w:rsid w:val="00E103DD"/>
    <w:rsid w:val="00E13420"/>
    <w:rsid w:val="00E140D9"/>
    <w:rsid w:val="00E160D0"/>
    <w:rsid w:val="00E174B3"/>
    <w:rsid w:val="00E21612"/>
    <w:rsid w:val="00E22D58"/>
    <w:rsid w:val="00E2568D"/>
    <w:rsid w:val="00E32AB9"/>
    <w:rsid w:val="00E34341"/>
    <w:rsid w:val="00E3661B"/>
    <w:rsid w:val="00E4596C"/>
    <w:rsid w:val="00E5521F"/>
    <w:rsid w:val="00E56D77"/>
    <w:rsid w:val="00E621B5"/>
    <w:rsid w:val="00E70AC2"/>
    <w:rsid w:val="00E70AF6"/>
    <w:rsid w:val="00E72CA1"/>
    <w:rsid w:val="00E73588"/>
    <w:rsid w:val="00E737E2"/>
    <w:rsid w:val="00E77C29"/>
    <w:rsid w:val="00E805FE"/>
    <w:rsid w:val="00E8211D"/>
    <w:rsid w:val="00E83177"/>
    <w:rsid w:val="00E8318D"/>
    <w:rsid w:val="00E833A7"/>
    <w:rsid w:val="00E85AFF"/>
    <w:rsid w:val="00E96A27"/>
    <w:rsid w:val="00EA6743"/>
    <w:rsid w:val="00EB19FC"/>
    <w:rsid w:val="00EB2D23"/>
    <w:rsid w:val="00EB31E7"/>
    <w:rsid w:val="00EC05F3"/>
    <w:rsid w:val="00EC1600"/>
    <w:rsid w:val="00EC241E"/>
    <w:rsid w:val="00EC494E"/>
    <w:rsid w:val="00EC5927"/>
    <w:rsid w:val="00ED3B89"/>
    <w:rsid w:val="00ED6EDF"/>
    <w:rsid w:val="00EE15FD"/>
    <w:rsid w:val="00EE3357"/>
    <w:rsid w:val="00EF4F01"/>
    <w:rsid w:val="00F03E14"/>
    <w:rsid w:val="00F04452"/>
    <w:rsid w:val="00F045A6"/>
    <w:rsid w:val="00F04A64"/>
    <w:rsid w:val="00F117EA"/>
    <w:rsid w:val="00F13C3C"/>
    <w:rsid w:val="00F219BB"/>
    <w:rsid w:val="00F227C2"/>
    <w:rsid w:val="00F25893"/>
    <w:rsid w:val="00F26803"/>
    <w:rsid w:val="00F35821"/>
    <w:rsid w:val="00F408BD"/>
    <w:rsid w:val="00F4134A"/>
    <w:rsid w:val="00F41F3C"/>
    <w:rsid w:val="00F43AE2"/>
    <w:rsid w:val="00F4773B"/>
    <w:rsid w:val="00F47E36"/>
    <w:rsid w:val="00F51BC4"/>
    <w:rsid w:val="00F5493A"/>
    <w:rsid w:val="00F57B86"/>
    <w:rsid w:val="00F57D5C"/>
    <w:rsid w:val="00F61FCF"/>
    <w:rsid w:val="00F62458"/>
    <w:rsid w:val="00F62805"/>
    <w:rsid w:val="00F64A15"/>
    <w:rsid w:val="00F65FB8"/>
    <w:rsid w:val="00F66674"/>
    <w:rsid w:val="00F679CC"/>
    <w:rsid w:val="00F714C1"/>
    <w:rsid w:val="00F77FF5"/>
    <w:rsid w:val="00F8296D"/>
    <w:rsid w:val="00F83992"/>
    <w:rsid w:val="00F8763A"/>
    <w:rsid w:val="00FA3313"/>
    <w:rsid w:val="00FA5871"/>
    <w:rsid w:val="00FB02DE"/>
    <w:rsid w:val="00FB72FE"/>
    <w:rsid w:val="00FC0C45"/>
    <w:rsid w:val="00FC47B9"/>
    <w:rsid w:val="00FC6A51"/>
    <w:rsid w:val="00FC6DF6"/>
    <w:rsid w:val="00FD60AC"/>
    <w:rsid w:val="00FD67CD"/>
    <w:rsid w:val="00FE0B0D"/>
    <w:rsid w:val="00FE1869"/>
    <w:rsid w:val="00FF3FDA"/>
    <w:rsid w:val="00FF4B00"/>
    <w:rsid w:val="00FF6ABE"/>
    <w:rsid w:val="0174191C"/>
    <w:rsid w:val="01EE24F4"/>
    <w:rsid w:val="02126063"/>
    <w:rsid w:val="02145534"/>
    <w:rsid w:val="0222461A"/>
    <w:rsid w:val="02922E1F"/>
    <w:rsid w:val="02F34F51"/>
    <w:rsid w:val="031945DD"/>
    <w:rsid w:val="034A7620"/>
    <w:rsid w:val="0361387B"/>
    <w:rsid w:val="03764D4E"/>
    <w:rsid w:val="03924832"/>
    <w:rsid w:val="039375D0"/>
    <w:rsid w:val="03B10C5F"/>
    <w:rsid w:val="03BA7083"/>
    <w:rsid w:val="03D4646C"/>
    <w:rsid w:val="03ED0537"/>
    <w:rsid w:val="043D5107"/>
    <w:rsid w:val="04643FEC"/>
    <w:rsid w:val="047B15D3"/>
    <w:rsid w:val="04993B51"/>
    <w:rsid w:val="04E730CA"/>
    <w:rsid w:val="05E2618D"/>
    <w:rsid w:val="061C3D79"/>
    <w:rsid w:val="062853EB"/>
    <w:rsid w:val="063D21ED"/>
    <w:rsid w:val="06995470"/>
    <w:rsid w:val="06B24883"/>
    <w:rsid w:val="06FC462D"/>
    <w:rsid w:val="07076C24"/>
    <w:rsid w:val="07D3579E"/>
    <w:rsid w:val="07EB1A4C"/>
    <w:rsid w:val="0837315C"/>
    <w:rsid w:val="083F6085"/>
    <w:rsid w:val="08554AD1"/>
    <w:rsid w:val="087C2D97"/>
    <w:rsid w:val="089C4FBC"/>
    <w:rsid w:val="08B8335A"/>
    <w:rsid w:val="08F94361"/>
    <w:rsid w:val="09037401"/>
    <w:rsid w:val="091301B1"/>
    <w:rsid w:val="09532039"/>
    <w:rsid w:val="09544113"/>
    <w:rsid w:val="09583C80"/>
    <w:rsid w:val="09B57B96"/>
    <w:rsid w:val="09D122A8"/>
    <w:rsid w:val="09E40555"/>
    <w:rsid w:val="0A6E5641"/>
    <w:rsid w:val="0A732B29"/>
    <w:rsid w:val="0A850563"/>
    <w:rsid w:val="0AB656B9"/>
    <w:rsid w:val="0B7B558B"/>
    <w:rsid w:val="0B8C6EBD"/>
    <w:rsid w:val="0BE527AF"/>
    <w:rsid w:val="0C02102E"/>
    <w:rsid w:val="0C3866D4"/>
    <w:rsid w:val="0C6643D5"/>
    <w:rsid w:val="0CB422E2"/>
    <w:rsid w:val="0CB90944"/>
    <w:rsid w:val="0CBC1650"/>
    <w:rsid w:val="0DEC07EA"/>
    <w:rsid w:val="0E04044C"/>
    <w:rsid w:val="0E0D7748"/>
    <w:rsid w:val="0E301B33"/>
    <w:rsid w:val="0E333036"/>
    <w:rsid w:val="0E3E3605"/>
    <w:rsid w:val="0E7A074A"/>
    <w:rsid w:val="0E8778F3"/>
    <w:rsid w:val="0E8B1761"/>
    <w:rsid w:val="0EAC3524"/>
    <w:rsid w:val="0EC72A44"/>
    <w:rsid w:val="0F0119AE"/>
    <w:rsid w:val="0FB05AA6"/>
    <w:rsid w:val="0FD54F6C"/>
    <w:rsid w:val="100422E1"/>
    <w:rsid w:val="101F46F8"/>
    <w:rsid w:val="10A07E09"/>
    <w:rsid w:val="10B81599"/>
    <w:rsid w:val="10B902BB"/>
    <w:rsid w:val="11445B58"/>
    <w:rsid w:val="11EC0584"/>
    <w:rsid w:val="122205DD"/>
    <w:rsid w:val="12307F65"/>
    <w:rsid w:val="12434E6A"/>
    <w:rsid w:val="12464622"/>
    <w:rsid w:val="12B277E7"/>
    <w:rsid w:val="12D0292F"/>
    <w:rsid w:val="12D167CA"/>
    <w:rsid w:val="13174CC2"/>
    <w:rsid w:val="131C569F"/>
    <w:rsid w:val="134E013B"/>
    <w:rsid w:val="135A2E82"/>
    <w:rsid w:val="13675AD8"/>
    <w:rsid w:val="13F51D2C"/>
    <w:rsid w:val="1409523C"/>
    <w:rsid w:val="14855366"/>
    <w:rsid w:val="14975F26"/>
    <w:rsid w:val="14CD10CD"/>
    <w:rsid w:val="14E656E6"/>
    <w:rsid w:val="14F74612"/>
    <w:rsid w:val="15255FF2"/>
    <w:rsid w:val="15363D17"/>
    <w:rsid w:val="158A4134"/>
    <w:rsid w:val="15BC6D0E"/>
    <w:rsid w:val="15E506BC"/>
    <w:rsid w:val="164140B8"/>
    <w:rsid w:val="16536425"/>
    <w:rsid w:val="16F848C7"/>
    <w:rsid w:val="171F2F6F"/>
    <w:rsid w:val="175A2DB8"/>
    <w:rsid w:val="175F7F76"/>
    <w:rsid w:val="17B36E21"/>
    <w:rsid w:val="17E56BF5"/>
    <w:rsid w:val="180D43DA"/>
    <w:rsid w:val="1829440B"/>
    <w:rsid w:val="185571A5"/>
    <w:rsid w:val="186567C1"/>
    <w:rsid w:val="18680129"/>
    <w:rsid w:val="18BB0F7C"/>
    <w:rsid w:val="18C52245"/>
    <w:rsid w:val="18CD7E74"/>
    <w:rsid w:val="18D650A0"/>
    <w:rsid w:val="18EC315D"/>
    <w:rsid w:val="190000A0"/>
    <w:rsid w:val="19006C47"/>
    <w:rsid w:val="190963BA"/>
    <w:rsid w:val="19241920"/>
    <w:rsid w:val="1932406C"/>
    <w:rsid w:val="1936175E"/>
    <w:rsid w:val="19813ACA"/>
    <w:rsid w:val="1A3123BF"/>
    <w:rsid w:val="1A3245BB"/>
    <w:rsid w:val="1A662188"/>
    <w:rsid w:val="1A7D31B8"/>
    <w:rsid w:val="1A8350AA"/>
    <w:rsid w:val="1AF62EC0"/>
    <w:rsid w:val="1AFB285F"/>
    <w:rsid w:val="1B071855"/>
    <w:rsid w:val="1C0B596A"/>
    <w:rsid w:val="1C520830"/>
    <w:rsid w:val="1C6B3C0D"/>
    <w:rsid w:val="1C8B7635"/>
    <w:rsid w:val="1CA367D7"/>
    <w:rsid w:val="1D3A76A5"/>
    <w:rsid w:val="1D7D6670"/>
    <w:rsid w:val="1E0B7726"/>
    <w:rsid w:val="1E0E28C1"/>
    <w:rsid w:val="1E415002"/>
    <w:rsid w:val="1E702727"/>
    <w:rsid w:val="1F6A3FB2"/>
    <w:rsid w:val="1F972B41"/>
    <w:rsid w:val="1F9C2956"/>
    <w:rsid w:val="1FA7635D"/>
    <w:rsid w:val="1FAE00F1"/>
    <w:rsid w:val="1FE6132B"/>
    <w:rsid w:val="20101C8E"/>
    <w:rsid w:val="202513CC"/>
    <w:rsid w:val="20982C6B"/>
    <w:rsid w:val="20C1174F"/>
    <w:rsid w:val="21485AD1"/>
    <w:rsid w:val="21744059"/>
    <w:rsid w:val="21782C7C"/>
    <w:rsid w:val="219F4441"/>
    <w:rsid w:val="21B71581"/>
    <w:rsid w:val="2247714D"/>
    <w:rsid w:val="22954BFC"/>
    <w:rsid w:val="22BE1E94"/>
    <w:rsid w:val="22CD2B8E"/>
    <w:rsid w:val="22EC2B2C"/>
    <w:rsid w:val="23394A6B"/>
    <w:rsid w:val="238163C8"/>
    <w:rsid w:val="23D578EC"/>
    <w:rsid w:val="243B4895"/>
    <w:rsid w:val="2442178E"/>
    <w:rsid w:val="24452F9A"/>
    <w:rsid w:val="2536532F"/>
    <w:rsid w:val="25426B72"/>
    <w:rsid w:val="256A0491"/>
    <w:rsid w:val="260311D2"/>
    <w:rsid w:val="26067898"/>
    <w:rsid w:val="262647CD"/>
    <w:rsid w:val="26B24FA4"/>
    <w:rsid w:val="26F826A4"/>
    <w:rsid w:val="270633DF"/>
    <w:rsid w:val="272A2323"/>
    <w:rsid w:val="275A66C4"/>
    <w:rsid w:val="276977AD"/>
    <w:rsid w:val="278D578A"/>
    <w:rsid w:val="27925F99"/>
    <w:rsid w:val="27931298"/>
    <w:rsid w:val="27A20BEC"/>
    <w:rsid w:val="27AA3FF6"/>
    <w:rsid w:val="27D42916"/>
    <w:rsid w:val="28051A08"/>
    <w:rsid w:val="28277D0A"/>
    <w:rsid w:val="28735C25"/>
    <w:rsid w:val="291536A6"/>
    <w:rsid w:val="292A2D11"/>
    <w:rsid w:val="292C1D41"/>
    <w:rsid w:val="292E0A36"/>
    <w:rsid w:val="293670A2"/>
    <w:rsid w:val="296454FB"/>
    <w:rsid w:val="29655A57"/>
    <w:rsid w:val="29731276"/>
    <w:rsid w:val="29751A4E"/>
    <w:rsid w:val="29AE1E43"/>
    <w:rsid w:val="29CD77D9"/>
    <w:rsid w:val="2A093C3D"/>
    <w:rsid w:val="2A1013FA"/>
    <w:rsid w:val="2A5C215E"/>
    <w:rsid w:val="2A7C0302"/>
    <w:rsid w:val="2A9472CB"/>
    <w:rsid w:val="2B000E4D"/>
    <w:rsid w:val="2B35540B"/>
    <w:rsid w:val="2B4F5E29"/>
    <w:rsid w:val="2BAD4EBA"/>
    <w:rsid w:val="2BF51A8D"/>
    <w:rsid w:val="2BFE0FAF"/>
    <w:rsid w:val="2CA93D5D"/>
    <w:rsid w:val="2CCC11C0"/>
    <w:rsid w:val="2CDB7ABC"/>
    <w:rsid w:val="2D6B197C"/>
    <w:rsid w:val="2D755657"/>
    <w:rsid w:val="2D7631C0"/>
    <w:rsid w:val="2DAA6A25"/>
    <w:rsid w:val="2DBC2506"/>
    <w:rsid w:val="2DC569E2"/>
    <w:rsid w:val="2E0C7F72"/>
    <w:rsid w:val="2E1F7BCE"/>
    <w:rsid w:val="2E5F123D"/>
    <w:rsid w:val="2E641526"/>
    <w:rsid w:val="2EA54351"/>
    <w:rsid w:val="2EBD44FD"/>
    <w:rsid w:val="2EE0034E"/>
    <w:rsid w:val="2F327DCD"/>
    <w:rsid w:val="2F4001C6"/>
    <w:rsid w:val="2F4554F6"/>
    <w:rsid w:val="2F5B2DAA"/>
    <w:rsid w:val="2F7D1901"/>
    <w:rsid w:val="2FBF6043"/>
    <w:rsid w:val="2FF74CF2"/>
    <w:rsid w:val="30364383"/>
    <w:rsid w:val="30756E04"/>
    <w:rsid w:val="308750D1"/>
    <w:rsid w:val="30B35003"/>
    <w:rsid w:val="31125EFC"/>
    <w:rsid w:val="3117450D"/>
    <w:rsid w:val="315477A3"/>
    <w:rsid w:val="31F54541"/>
    <w:rsid w:val="32557411"/>
    <w:rsid w:val="32E36B94"/>
    <w:rsid w:val="33050C6F"/>
    <w:rsid w:val="331541D3"/>
    <w:rsid w:val="3316733E"/>
    <w:rsid w:val="332866A7"/>
    <w:rsid w:val="33487D10"/>
    <w:rsid w:val="336C3B47"/>
    <w:rsid w:val="33723932"/>
    <w:rsid w:val="33867725"/>
    <w:rsid w:val="33B46A93"/>
    <w:rsid w:val="33D83991"/>
    <w:rsid w:val="340D78BC"/>
    <w:rsid w:val="341F4249"/>
    <w:rsid w:val="3434268D"/>
    <w:rsid w:val="345047F4"/>
    <w:rsid w:val="348945F9"/>
    <w:rsid w:val="34954B17"/>
    <w:rsid w:val="351446D8"/>
    <w:rsid w:val="352B40B3"/>
    <w:rsid w:val="35362975"/>
    <w:rsid w:val="35681192"/>
    <w:rsid w:val="357F657D"/>
    <w:rsid w:val="36806AF0"/>
    <w:rsid w:val="36843D19"/>
    <w:rsid w:val="36A81449"/>
    <w:rsid w:val="36B84E92"/>
    <w:rsid w:val="36B85493"/>
    <w:rsid w:val="36C0281A"/>
    <w:rsid w:val="36DD74B7"/>
    <w:rsid w:val="37183AB4"/>
    <w:rsid w:val="377131A3"/>
    <w:rsid w:val="377423EB"/>
    <w:rsid w:val="37863AEB"/>
    <w:rsid w:val="37993A18"/>
    <w:rsid w:val="379E4662"/>
    <w:rsid w:val="37AB28C0"/>
    <w:rsid w:val="37FE1B69"/>
    <w:rsid w:val="38CF16E2"/>
    <w:rsid w:val="38F97E13"/>
    <w:rsid w:val="39310E9B"/>
    <w:rsid w:val="39862F08"/>
    <w:rsid w:val="39AA6499"/>
    <w:rsid w:val="39C55BAC"/>
    <w:rsid w:val="39C847B3"/>
    <w:rsid w:val="39D66B91"/>
    <w:rsid w:val="3A346672"/>
    <w:rsid w:val="3A9F4513"/>
    <w:rsid w:val="3AD272B8"/>
    <w:rsid w:val="3AD90E21"/>
    <w:rsid w:val="3B2B4A54"/>
    <w:rsid w:val="3B2B4D38"/>
    <w:rsid w:val="3B7F23B2"/>
    <w:rsid w:val="3B996A86"/>
    <w:rsid w:val="3BA30DF8"/>
    <w:rsid w:val="3BB30EA9"/>
    <w:rsid w:val="3BEC41C2"/>
    <w:rsid w:val="3BF34159"/>
    <w:rsid w:val="3C104D75"/>
    <w:rsid w:val="3C105147"/>
    <w:rsid w:val="3C506E8B"/>
    <w:rsid w:val="3CA651A5"/>
    <w:rsid w:val="3CC0184C"/>
    <w:rsid w:val="3D195562"/>
    <w:rsid w:val="3D2E049C"/>
    <w:rsid w:val="3D424A13"/>
    <w:rsid w:val="3D651B69"/>
    <w:rsid w:val="3D752E95"/>
    <w:rsid w:val="3D950452"/>
    <w:rsid w:val="3DBC1157"/>
    <w:rsid w:val="3E18048E"/>
    <w:rsid w:val="3E236C17"/>
    <w:rsid w:val="3E574BD3"/>
    <w:rsid w:val="3E5A3148"/>
    <w:rsid w:val="3EC16A3B"/>
    <w:rsid w:val="3EC264A1"/>
    <w:rsid w:val="3EEB51E2"/>
    <w:rsid w:val="3F006752"/>
    <w:rsid w:val="3F114B87"/>
    <w:rsid w:val="3F472B59"/>
    <w:rsid w:val="3F830526"/>
    <w:rsid w:val="3FB93971"/>
    <w:rsid w:val="40356129"/>
    <w:rsid w:val="40CE6EE2"/>
    <w:rsid w:val="40E80402"/>
    <w:rsid w:val="413F79CB"/>
    <w:rsid w:val="418D0850"/>
    <w:rsid w:val="423200F0"/>
    <w:rsid w:val="424266AA"/>
    <w:rsid w:val="429F4C7E"/>
    <w:rsid w:val="42A168D1"/>
    <w:rsid w:val="42C67569"/>
    <w:rsid w:val="42F36514"/>
    <w:rsid w:val="43572401"/>
    <w:rsid w:val="436E12A8"/>
    <w:rsid w:val="43F628D0"/>
    <w:rsid w:val="440C479F"/>
    <w:rsid w:val="44287968"/>
    <w:rsid w:val="446737F0"/>
    <w:rsid w:val="44A061E7"/>
    <w:rsid w:val="44E91E7C"/>
    <w:rsid w:val="44EE0557"/>
    <w:rsid w:val="450B5416"/>
    <w:rsid w:val="45113CC8"/>
    <w:rsid w:val="45206A71"/>
    <w:rsid w:val="452441F8"/>
    <w:rsid w:val="458A7024"/>
    <w:rsid w:val="459178A1"/>
    <w:rsid w:val="45C44816"/>
    <w:rsid w:val="45FD2D20"/>
    <w:rsid w:val="461E3DA3"/>
    <w:rsid w:val="47163414"/>
    <w:rsid w:val="47273A2C"/>
    <w:rsid w:val="475703A0"/>
    <w:rsid w:val="47C16A60"/>
    <w:rsid w:val="47D2671E"/>
    <w:rsid w:val="47D65CFB"/>
    <w:rsid w:val="480A68B1"/>
    <w:rsid w:val="484F1FFF"/>
    <w:rsid w:val="48CD6D44"/>
    <w:rsid w:val="48F803EC"/>
    <w:rsid w:val="492440AF"/>
    <w:rsid w:val="493567F8"/>
    <w:rsid w:val="49615E34"/>
    <w:rsid w:val="496960FD"/>
    <w:rsid w:val="496A57B0"/>
    <w:rsid w:val="49755D85"/>
    <w:rsid w:val="49AC4D36"/>
    <w:rsid w:val="49D3122F"/>
    <w:rsid w:val="49FB49EA"/>
    <w:rsid w:val="4A322D27"/>
    <w:rsid w:val="4A4A3BED"/>
    <w:rsid w:val="4A6B3A9F"/>
    <w:rsid w:val="4AC1475E"/>
    <w:rsid w:val="4AE22B36"/>
    <w:rsid w:val="4B20314E"/>
    <w:rsid w:val="4B543988"/>
    <w:rsid w:val="4B9049A9"/>
    <w:rsid w:val="4B911BFB"/>
    <w:rsid w:val="4BBE7D13"/>
    <w:rsid w:val="4BD11059"/>
    <w:rsid w:val="4C34008C"/>
    <w:rsid w:val="4C540844"/>
    <w:rsid w:val="4C60399E"/>
    <w:rsid w:val="4C6C39A0"/>
    <w:rsid w:val="4C9E5489"/>
    <w:rsid w:val="4CB57613"/>
    <w:rsid w:val="4CE7105B"/>
    <w:rsid w:val="4CFE5437"/>
    <w:rsid w:val="4DB64614"/>
    <w:rsid w:val="4DD40A68"/>
    <w:rsid w:val="4DED3AF2"/>
    <w:rsid w:val="4E101375"/>
    <w:rsid w:val="4E494758"/>
    <w:rsid w:val="4EBC1A75"/>
    <w:rsid w:val="4EE11EB9"/>
    <w:rsid w:val="4EFD60EF"/>
    <w:rsid w:val="4F423AE9"/>
    <w:rsid w:val="4F440151"/>
    <w:rsid w:val="4F565568"/>
    <w:rsid w:val="4F6A6207"/>
    <w:rsid w:val="4F896A48"/>
    <w:rsid w:val="4FBF710D"/>
    <w:rsid w:val="4FCD062B"/>
    <w:rsid w:val="4FCD6D9D"/>
    <w:rsid w:val="4FF61543"/>
    <w:rsid w:val="503D0B6E"/>
    <w:rsid w:val="503E2248"/>
    <w:rsid w:val="505905CA"/>
    <w:rsid w:val="50A55182"/>
    <w:rsid w:val="50BA6C29"/>
    <w:rsid w:val="50DF4223"/>
    <w:rsid w:val="510327CA"/>
    <w:rsid w:val="510D76F8"/>
    <w:rsid w:val="51276627"/>
    <w:rsid w:val="51A45C8C"/>
    <w:rsid w:val="52443CE9"/>
    <w:rsid w:val="52900DC9"/>
    <w:rsid w:val="52912D4F"/>
    <w:rsid w:val="52943359"/>
    <w:rsid w:val="52C762B8"/>
    <w:rsid w:val="52C91907"/>
    <w:rsid w:val="52F066B9"/>
    <w:rsid w:val="52F220F4"/>
    <w:rsid w:val="5306577B"/>
    <w:rsid w:val="53883A1A"/>
    <w:rsid w:val="544A1789"/>
    <w:rsid w:val="54F951A9"/>
    <w:rsid w:val="54FD4FD7"/>
    <w:rsid w:val="55655168"/>
    <w:rsid w:val="556F0E8B"/>
    <w:rsid w:val="557B2C38"/>
    <w:rsid w:val="558111FD"/>
    <w:rsid w:val="55BC0F62"/>
    <w:rsid w:val="55F33839"/>
    <w:rsid w:val="56496012"/>
    <w:rsid w:val="566569FA"/>
    <w:rsid w:val="56937902"/>
    <w:rsid w:val="56BD7658"/>
    <w:rsid w:val="56D6359E"/>
    <w:rsid w:val="56D7587A"/>
    <w:rsid w:val="571336E7"/>
    <w:rsid w:val="57155786"/>
    <w:rsid w:val="57426A08"/>
    <w:rsid w:val="577677FE"/>
    <w:rsid w:val="577E36F8"/>
    <w:rsid w:val="579A058E"/>
    <w:rsid w:val="57C16D16"/>
    <w:rsid w:val="57FC1C7A"/>
    <w:rsid w:val="583C2D94"/>
    <w:rsid w:val="586E0A16"/>
    <w:rsid w:val="58BA588E"/>
    <w:rsid w:val="58F00B27"/>
    <w:rsid w:val="59325B45"/>
    <w:rsid w:val="594E420C"/>
    <w:rsid w:val="5A195E6E"/>
    <w:rsid w:val="5A8121A8"/>
    <w:rsid w:val="5AFB0083"/>
    <w:rsid w:val="5B1D65AA"/>
    <w:rsid w:val="5B206FB0"/>
    <w:rsid w:val="5B302875"/>
    <w:rsid w:val="5BE97F6D"/>
    <w:rsid w:val="5C0D3544"/>
    <w:rsid w:val="5C271179"/>
    <w:rsid w:val="5C640633"/>
    <w:rsid w:val="5C6966D4"/>
    <w:rsid w:val="5C787BFE"/>
    <w:rsid w:val="5C8E1424"/>
    <w:rsid w:val="5CCB1C90"/>
    <w:rsid w:val="5D7C7908"/>
    <w:rsid w:val="5D954248"/>
    <w:rsid w:val="5DAA23F4"/>
    <w:rsid w:val="5DAC33B0"/>
    <w:rsid w:val="5DB60FD6"/>
    <w:rsid w:val="5E03054F"/>
    <w:rsid w:val="5E1B5047"/>
    <w:rsid w:val="5E2B7EE6"/>
    <w:rsid w:val="5E795F0A"/>
    <w:rsid w:val="5EE559C8"/>
    <w:rsid w:val="5F322496"/>
    <w:rsid w:val="5F737122"/>
    <w:rsid w:val="5F7A253D"/>
    <w:rsid w:val="5FA178BF"/>
    <w:rsid w:val="5FD448EE"/>
    <w:rsid w:val="5FDB13E0"/>
    <w:rsid w:val="5FE316CB"/>
    <w:rsid w:val="602C2DF0"/>
    <w:rsid w:val="60594254"/>
    <w:rsid w:val="606C557F"/>
    <w:rsid w:val="615165E4"/>
    <w:rsid w:val="61AB4D46"/>
    <w:rsid w:val="61B3636C"/>
    <w:rsid w:val="61DC1FFF"/>
    <w:rsid w:val="61E659BC"/>
    <w:rsid w:val="61E84BB3"/>
    <w:rsid w:val="61EE34E6"/>
    <w:rsid w:val="6240078F"/>
    <w:rsid w:val="62873153"/>
    <w:rsid w:val="62B90422"/>
    <w:rsid w:val="63DF1EDA"/>
    <w:rsid w:val="64387A58"/>
    <w:rsid w:val="643922E5"/>
    <w:rsid w:val="646C75F0"/>
    <w:rsid w:val="648C3961"/>
    <w:rsid w:val="64C743C2"/>
    <w:rsid w:val="6577174A"/>
    <w:rsid w:val="658378C9"/>
    <w:rsid w:val="65B25C03"/>
    <w:rsid w:val="65D41FBD"/>
    <w:rsid w:val="65E92353"/>
    <w:rsid w:val="668D7A4A"/>
    <w:rsid w:val="66BF0DE0"/>
    <w:rsid w:val="66D131ED"/>
    <w:rsid w:val="6700435A"/>
    <w:rsid w:val="670974E2"/>
    <w:rsid w:val="671F1703"/>
    <w:rsid w:val="67327A6D"/>
    <w:rsid w:val="677E288A"/>
    <w:rsid w:val="67F329D7"/>
    <w:rsid w:val="68247C4D"/>
    <w:rsid w:val="6860331D"/>
    <w:rsid w:val="686D2877"/>
    <w:rsid w:val="68EF1B04"/>
    <w:rsid w:val="69065E75"/>
    <w:rsid w:val="69346B78"/>
    <w:rsid w:val="693B63DE"/>
    <w:rsid w:val="694C735B"/>
    <w:rsid w:val="69A51803"/>
    <w:rsid w:val="6A280415"/>
    <w:rsid w:val="6A321659"/>
    <w:rsid w:val="6AD136A2"/>
    <w:rsid w:val="6AE77B14"/>
    <w:rsid w:val="6B267097"/>
    <w:rsid w:val="6B4112EB"/>
    <w:rsid w:val="6B5261FA"/>
    <w:rsid w:val="6B717573"/>
    <w:rsid w:val="6B755F6B"/>
    <w:rsid w:val="6B79043B"/>
    <w:rsid w:val="6B830FC7"/>
    <w:rsid w:val="6BDE5D46"/>
    <w:rsid w:val="6C1D714E"/>
    <w:rsid w:val="6D336B13"/>
    <w:rsid w:val="6D866CF3"/>
    <w:rsid w:val="6DA17092"/>
    <w:rsid w:val="6DC57FB0"/>
    <w:rsid w:val="6DDE2C7F"/>
    <w:rsid w:val="6E0137B6"/>
    <w:rsid w:val="6E41287A"/>
    <w:rsid w:val="6E432793"/>
    <w:rsid w:val="6E7A321B"/>
    <w:rsid w:val="6E8C7ADB"/>
    <w:rsid w:val="6EB61BBE"/>
    <w:rsid w:val="6ED16690"/>
    <w:rsid w:val="6F3C3BC2"/>
    <w:rsid w:val="6F660027"/>
    <w:rsid w:val="6FC56F50"/>
    <w:rsid w:val="6FE34801"/>
    <w:rsid w:val="70055E26"/>
    <w:rsid w:val="70056E73"/>
    <w:rsid w:val="709735FE"/>
    <w:rsid w:val="70F03AB1"/>
    <w:rsid w:val="70F56645"/>
    <w:rsid w:val="70FA226A"/>
    <w:rsid w:val="71005462"/>
    <w:rsid w:val="715D7A3A"/>
    <w:rsid w:val="718F362C"/>
    <w:rsid w:val="71DF5730"/>
    <w:rsid w:val="7250482D"/>
    <w:rsid w:val="7285320C"/>
    <w:rsid w:val="72892E6D"/>
    <w:rsid w:val="7293701E"/>
    <w:rsid w:val="729614AA"/>
    <w:rsid w:val="72A20380"/>
    <w:rsid w:val="72A40219"/>
    <w:rsid w:val="72A96805"/>
    <w:rsid w:val="73105F8B"/>
    <w:rsid w:val="734C7CE2"/>
    <w:rsid w:val="735B5AA8"/>
    <w:rsid w:val="736B1773"/>
    <w:rsid w:val="73BC7D63"/>
    <w:rsid w:val="73C14D33"/>
    <w:rsid w:val="73D262AE"/>
    <w:rsid w:val="743913D0"/>
    <w:rsid w:val="74653CCF"/>
    <w:rsid w:val="74986614"/>
    <w:rsid w:val="74DA1EFD"/>
    <w:rsid w:val="75084EA0"/>
    <w:rsid w:val="754E44C9"/>
    <w:rsid w:val="75577D77"/>
    <w:rsid w:val="756B3F17"/>
    <w:rsid w:val="75A032C5"/>
    <w:rsid w:val="75CE30AF"/>
    <w:rsid w:val="76AE4DAB"/>
    <w:rsid w:val="76E32541"/>
    <w:rsid w:val="772871A3"/>
    <w:rsid w:val="77305D2B"/>
    <w:rsid w:val="77B63BEC"/>
    <w:rsid w:val="77D05C6F"/>
    <w:rsid w:val="78287D1C"/>
    <w:rsid w:val="782E414D"/>
    <w:rsid w:val="78A3211C"/>
    <w:rsid w:val="78A45E74"/>
    <w:rsid w:val="78CA558D"/>
    <w:rsid w:val="78D875CC"/>
    <w:rsid w:val="78EB4B72"/>
    <w:rsid w:val="78FB058A"/>
    <w:rsid w:val="790836FF"/>
    <w:rsid w:val="79441CC4"/>
    <w:rsid w:val="79A3026D"/>
    <w:rsid w:val="7A081435"/>
    <w:rsid w:val="7A0A7AD0"/>
    <w:rsid w:val="7A910397"/>
    <w:rsid w:val="7AAE3BAB"/>
    <w:rsid w:val="7AD8494D"/>
    <w:rsid w:val="7AE0156F"/>
    <w:rsid w:val="7AF32490"/>
    <w:rsid w:val="7B275AE5"/>
    <w:rsid w:val="7B601E7D"/>
    <w:rsid w:val="7B6910A5"/>
    <w:rsid w:val="7B786F76"/>
    <w:rsid w:val="7B896FF6"/>
    <w:rsid w:val="7BA21713"/>
    <w:rsid w:val="7BFE5147"/>
    <w:rsid w:val="7C0C21B6"/>
    <w:rsid w:val="7C3A5257"/>
    <w:rsid w:val="7C4926DB"/>
    <w:rsid w:val="7CAC2278"/>
    <w:rsid w:val="7D212B20"/>
    <w:rsid w:val="7D240901"/>
    <w:rsid w:val="7D89426F"/>
    <w:rsid w:val="7DD802FB"/>
    <w:rsid w:val="7E614A39"/>
    <w:rsid w:val="7EA24A7A"/>
    <w:rsid w:val="7F4E021C"/>
    <w:rsid w:val="7F555F03"/>
    <w:rsid w:val="7F571B29"/>
    <w:rsid w:val="7F6D4747"/>
    <w:rsid w:val="7FBF30F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EastAsia" w:hAnsiTheme="minorEastAsia" w:eastAsiaTheme="minorEastAsia" w:cstheme="minorBidi"/>
      <w:kern w:val="2"/>
      <w:sz w:val="22"/>
      <w:szCs w:val="22"/>
      <w:lang w:val="en-US" w:eastAsia="zh-CN" w:bidi="ar-SA"/>
    </w:rPr>
  </w:style>
  <w:style w:type="paragraph" w:styleId="2">
    <w:name w:val="heading 1"/>
    <w:basedOn w:val="1"/>
    <w:next w:val="1"/>
    <w:link w:val="35"/>
    <w:qFormat/>
    <w:uiPriority w:val="9"/>
    <w:pPr>
      <w:keepNext/>
      <w:keepLines/>
      <w:numPr>
        <w:ilvl w:val="0"/>
        <w:numId w:val="1"/>
      </w:numPr>
      <w:spacing w:before="340" w:after="330" w:line="578" w:lineRule="auto"/>
      <w:jc w:val="left"/>
      <w:outlineLvl w:val="0"/>
    </w:pPr>
    <w:rPr>
      <w:rFonts w:asciiTheme="majorEastAsia" w:hAnsiTheme="majorEastAsia" w:eastAsiaTheme="majorEastAsia"/>
      <w:b/>
      <w:bCs/>
      <w:kern w:val="44"/>
      <w:sz w:val="24"/>
      <w:szCs w:val="44"/>
    </w:rPr>
  </w:style>
  <w:style w:type="paragraph" w:styleId="3">
    <w:name w:val="heading 2"/>
    <w:basedOn w:val="1"/>
    <w:next w:val="1"/>
    <w:link w:val="36"/>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Cs/>
      <w:sz w:val="24"/>
      <w:szCs w:val="32"/>
    </w:rPr>
  </w:style>
  <w:style w:type="paragraph" w:styleId="4">
    <w:name w:val="heading 3"/>
    <w:basedOn w:val="1"/>
    <w:next w:val="1"/>
    <w:link w:val="37"/>
    <w:unhideWhenUsed/>
    <w:qFormat/>
    <w:uiPriority w:val="9"/>
    <w:pPr>
      <w:keepNext/>
      <w:keepLines/>
      <w:numPr>
        <w:ilvl w:val="2"/>
        <w:numId w:val="1"/>
      </w:numPr>
      <w:spacing w:line="415" w:lineRule="auto"/>
      <w:jc w:val="left"/>
      <w:outlineLvl w:val="2"/>
    </w:pPr>
    <w:rPr>
      <w:rFonts w:eastAsiaTheme="majorEastAsia"/>
      <w:bCs/>
      <w:sz w:val="24"/>
      <w:szCs w:val="32"/>
    </w:rPr>
  </w:style>
  <w:style w:type="paragraph" w:styleId="5">
    <w:name w:val="heading 4"/>
    <w:basedOn w:val="1"/>
    <w:next w:val="1"/>
    <w:link w:val="38"/>
    <w:unhideWhenUsed/>
    <w:qFormat/>
    <w:uiPriority w:val="9"/>
    <w:pPr>
      <w:keepNext/>
      <w:keepLines/>
      <w:numPr>
        <w:ilvl w:val="3"/>
        <w:numId w:val="1"/>
      </w:numPr>
      <w:spacing w:line="377" w:lineRule="auto"/>
      <w:jc w:val="left"/>
      <w:outlineLvl w:val="3"/>
    </w:pPr>
    <w:rPr>
      <w:rFonts w:asciiTheme="majorHAnsi" w:hAnsiTheme="majorHAnsi" w:eastAsiaTheme="majorEastAsia" w:cstheme="majorBidi"/>
      <w:bCs/>
      <w:szCs w:val="28"/>
    </w:rPr>
  </w:style>
  <w:style w:type="paragraph" w:styleId="6">
    <w:name w:val="heading 5"/>
    <w:basedOn w:val="1"/>
    <w:next w:val="1"/>
    <w:link w:val="42"/>
    <w:unhideWhenUsed/>
    <w:qFormat/>
    <w:uiPriority w:val="9"/>
    <w:pPr>
      <w:keepNext/>
      <w:keepLines/>
      <w:spacing w:before="40"/>
      <w:outlineLvl w:val="4"/>
    </w:pPr>
    <w:rPr>
      <w:rFonts w:asciiTheme="majorHAnsi" w:hAnsiTheme="majorHAnsi" w:eastAsiaTheme="majorEastAsia" w:cstheme="majorBidi"/>
      <w:color w:val="366091" w:themeColor="accent1" w:themeShade="BF"/>
    </w:rPr>
  </w:style>
  <w:style w:type="paragraph" w:styleId="7">
    <w:name w:val="heading 6"/>
    <w:basedOn w:val="1"/>
    <w:next w:val="1"/>
    <w:link w:val="43"/>
    <w:unhideWhenUsed/>
    <w:qFormat/>
    <w:uiPriority w:val="9"/>
    <w:pPr>
      <w:keepNext/>
      <w:keepLines/>
      <w:spacing w:before="40"/>
      <w:outlineLvl w:val="5"/>
    </w:pPr>
    <w:rPr>
      <w:rFonts w:asciiTheme="majorHAnsi" w:hAnsiTheme="majorHAnsi" w:eastAsiaTheme="majorEastAsia" w:cstheme="majorBidi"/>
      <w:color w:val="243F61" w:themeColor="accent1" w:themeShade="7F"/>
    </w:rPr>
  </w:style>
  <w:style w:type="paragraph" w:styleId="8">
    <w:name w:val="heading 7"/>
    <w:basedOn w:val="1"/>
    <w:next w:val="1"/>
    <w:link w:val="44"/>
    <w:unhideWhenUsed/>
    <w:qFormat/>
    <w:uiPriority w:val="9"/>
    <w:pPr>
      <w:keepNext/>
      <w:keepLines/>
      <w:spacing w:before="40"/>
      <w:outlineLvl w:val="6"/>
    </w:pPr>
    <w:rPr>
      <w:rFonts w:asciiTheme="majorHAnsi" w:hAnsiTheme="majorHAnsi" w:eastAsiaTheme="majorEastAsia" w:cstheme="majorBidi"/>
      <w:i/>
      <w:iCs/>
      <w:color w:val="243F61" w:themeColor="accent1" w:themeShade="7F"/>
    </w:rPr>
  </w:style>
  <w:style w:type="paragraph" w:styleId="9">
    <w:name w:val="heading 8"/>
    <w:basedOn w:val="1"/>
    <w:next w:val="1"/>
    <w:link w:val="45"/>
    <w:unhideWhenUsed/>
    <w:qFormat/>
    <w:uiPriority w:val="9"/>
    <w:pPr>
      <w:keepNext/>
      <w:keepLines/>
      <w:spacing w:before="40"/>
      <w:outlineLvl w:val="7"/>
    </w:pPr>
    <w:rPr>
      <w:rFonts w:asciiTheme="majorHAnsi" w:hAnsiTheme="majorHAnsi" w:eastAsiaTheme="majorEastAsia" w:cstheme="majorBidi"/>
      <w:color w:val="262626" w:themeColor="text1" w:themeTint="D8"/>
      <w:szCs w:val="21"/>
    </w:rPr>
  </w:style>
  <w:style w:type="paragraph" w:styleId="10">
    <w:name w:val="heading 9"/>
    <w:basedOn w:val="1"/>
    <w:next w:val="1"/>
    <w:link w:val="46"/>
    <w:unhideWhenUsed/>
    <w:qFormat/>
    <w:uiPriority w:val="9"/>
    <w:pPr>
      <w:keepNext/>
      <w:keepLines/>
      <w:spacing w:before="40"/>
      <w:outlineLvl w:val="8"/>
    </w:pPr>
    <w:rPr>
      <w:rFonts w:asciiTheme="majorHAnsi" w:hAnsiTheme="majorHAnsi" w:eastAsiaTheme="majorEastAsia" w:cstheme="majorBidi"/>
      <w:i/>
      <w:iCs/>
      <w:color w:val="262626" w:themeColor="text1" w:themeTint="D8"/>
      <w:szCs w:val="21"/>
    </w:rPr>
  </w:style>
  <w:style w:type="character" w:default="1" w:styleId="25">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Document Map"/>
    <w:basedOn w:val="1"/>
    <w:link w:val="39"/>
    <w:unhideWhenUsed/>
    <w:qFormat/>
    <w:uiPriority w:val="99"/>
    <w:rPr>
      <w:rFonts w:ascii="宋体" w:eastAsia="宋体"/>
      <w:sz w:val="18"/>
      <w:szCs w:val="18"/>
    </w:rPr>
  </w:style>
  <w:style w:type="paragraph" w:styleId="13">
    <w:name w:val="annotation text"/>
    <w:basedOn w:val="1"/>
    <w:unhideWhenUsed/>
    <w:qFormat/>
    <w:uiPriority w:val="99"/>
  </w:style>
  <w:style w:type="paragraph" w:styleId="14">
    <w:name w:val="toc 5"/>
    <w:basedOn w:val="1"/>
    <w:next w:val="1"/>
    <w:unhideWhenUsed/>
    <w:qFormat/>
    <w:uiPriority w:val="39"/>
    <w:pPr>
      <w:ind w:left="1680" w:leftChars="800"/>
    </w:p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ind w:left="2940" w:leftChars="1400"/>
    </w:pPr>
  </w:style>
  <w:style w:type="paragraph" w:styleId="17">
    <w:name w:val="Balloon Text"/>
    <w:basedOn w:val="1"/>
    <w:link w:val="41"/>
    <w:unhideWhenUsed/>
    <w:qFormat/>
    <w:uiPriority w:val="99"/>
    <w:rPr>
      <w:sz w:val="18"/>
      <w:szCs w:val="18"/>
    </w:rPr>
  </w:style>
  <w:style w:type="paragraph" w:styleId="18">
    <w:name w:val="footer"/>
    <w:basedOn w:val="1"/>
    <w:link w:val="33"/>
    <w:unhideWhenUsed/>
    <w:qFormat/>
    <w:uiPriority w:val="99"/>
    <w:pPr>
      <w:tabs>
        <w:tab w:val="center" w:pos="4153"/>
        <w:tab w:val="right" w:pos="8306"/>
      </w:tabs>
      <w:snapToGrid w:val="0"/>
      <w:jc w:val="left"/>
    </w:pPr>
    <w:rPr>
      <w:sz w:val="18"/>
      <w:szCs w:val="18"/>
    </w:rPr>
  </w:style>
  <w:style w:type="paragraph" w:styleId="19">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character" w:styleId="26">
    <w:name w:val="page number"/>
    <w:basedOn w:val="25"/>
    <w:unhideWhenUsed/>
    <w:qFormat/>
    <w:uiPriority w:val="99"/>
  </w:style>
  <w:style w:type="character" w:styleId="27">
    <w:name w:val="FollowedHyperlink"/>
    <w:basedOn w:val="25"/>
    <w:unhideWhenUsed/>
    <w:qFormat/>
    <w:uiPriority w:val="99"/>
    <w:rPr>
      <w:color w:val="800080" w:themeColor="followedHyperlink"/>
      <w:u w:val="single"/>
    </w:rPr>
  </w:style>
  <w:style w:type="character" w:styleId="28">
    <w:name w:val="Hyperlink"/>
    <w:basedOn w:val="25"/>
    <w:unhideWhenUsed/>
    <w:qFormat/>
    <w:uiPriority w:val="99"/>
    <w:rPr>
      <w:color w:val="0000FF" w:themeColor="hyperlink"/>
      <w:u w:val="single"/>
    </w:rPr>
  </w:style>
  <w:style w:type="character" w:styleId="29">
    <w:name w:val="annotation reference"/>
    <w:basedOn w:val="25"/>
    <w:unhideWhenUsed/>
    <w:qFormat/>
    <w:uiPriority w:val="99"/>
    <w:rPr>
      <w:sz w:val="21"/>
      <w:szCs w:val="21"/>
    </w:rPr>
  </w:style>
  <w:style w:type="table" w:styleId="31">
    <w:name w:val="Table Grid"/>
    <w:basedOn w:val="3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32">
    <w:name w:val="页眉字符"/>
    <w:basedOn w:val="25"/>
    <w:link w:val="19"/>
    <w:qFormat/>
    <w:uiPriority w:val="99"/>
    <w:rPr>
      <w:sz w:val="18"/>
      <w:szCs w:val="18"/>
    </w:rPr>
  </w:style>
  <w:style w:type="character" w:customStyle="1" w:styleId="33">
    <w:name w:val="页脚字符"/>
    <w:basedOn w:val="25"/>
    <w:link w:val="18"/>
    <w:qFormat/>
    <w:uiPriority w:val="99"/>
    <w:rPr>
      <w:sz w:val="18"/>
      <w:szCs w:val="18"/>
    </w:rPr>
  </w:style>
  <w:style w:type="paragraph" w:customStyle="1" w:styleId="34">
    <w:name w:val="列出段落1"/>
    <w:basedOn w:val="1"/>
    <w:qFormat/>
    <w:uiPriority w:val="34"/>
    <w:pPr>
      <w:ind w:firstLine="420" w:firstLineChars="200"/>
    </w:pPr>
  </w:style>
  <w:style w:type="character" w:customStyle="1" w:styleId="35">
    <w:name w:val="标题 1字符"/>
    <w:basedOn w:val="25"/>
    <w:link w:val="2"/>
    <w:qFormat/>
    <w:uiPriority w:val="9"/>
    <w:rPr>
      <w:rFonts w:asciiTheme="majorEastAsia" w:hAnsiTheme="majorEastAsia" w:eastAsiaTheme="majorEastAsia"/>
      <w:b/>
      <w:bCs/>
      <w:kern w:val="44"/>
      <w:sz w:val="24"/>
      <w:szCs w:val="44"/>
    </w:rPr>
  </w:style>
  <w:style w:type="character" w:customStyle="1" w:styleId="36">
    <w:name w:val="标题 2字符"/>
    <w:basedOn w:val="25"/>
    <w:link w:val="3"/>
    <w:qFormat/>
    <w:uiPriority w:val="9"/>
    <w:rPr>
      <w:rFonts w:asciiTheme="majorHAnsi" w:hAnsiTheme="majorHAnsi" w:eastAsiaTheme="majorEastAsia" w:cstheme="majorBidi"/>
      <w:bCs/>
      <w:sz w:val="24"/>
      <w:szCs w:val="32"/>
    </w:rPr>
  </w:style>
  <w:style w:type="character" w:customStyle="1" w:styleId="37">
    <w:name w:val="标题 3字符"/>
    <w:basedOn w:val="25"/>
    <w:link w:val="4"/>
    <w:qFormat/>
    <w:uiPriority w:val="9"/>
    <w:rPr>
      <w:rFonts w:asciiTheme="minorEastAsia" w:hAnsiTheme="minorEastAsia" w:eastAsiaTheme="majorEastAsia"/>
      <w:bCs/>
      <w:sz w:val="24"/>
      <w:szCs w:val="32"/>
    </w:rPr>
  </w:style>
  <w:style w:type="character" w:customStyle="1" w:styleId="38">
    <w:name w:val="标题 4字符"/>
    <w:basedOn w:val="25"/>
    <w:link w:val="5"/>
    <w:qFormat/>
    <w:uiPriority w:val="9"/>
    <w:rPr>
      <w:rFonts w:asciiTheme="majorHAnsi" w:hAnsiTheme="majorHAnsi" w:eastAsiaTheme="majorEastAsia" w:cstheme="majorBidi"/>
      <w:bCs/>
      <w:sz w:val="22"/>
      <w:szCs w:val="28"/>
    </w:rPr>
  </w:style>
  <w:style w:type="character" w:customStyle="1" w:styleId="39">
    <w:name w:val="文档结构图 字符"/>
    <w:basedOn w:val="25"/>
    <w:link w:val="12"/>
    <w:semiHidden/>
    <w:qFormat/>
    <w:uiPriority w:val="99"/>
    <w:rPr>
      <w:rFonts w:ascii="宋体" w:eastAsia="宋体"/>
      <w:sz w:val="18"/>
      <w:szCs w:val="18"/>
    </w:rPr>
  </w:style>
  <w:style w:type="paragraph" w:customStyle="1" w:styleId="40">
    <w:name w:val="TOC 标题1"/>
    <w:basedOn w:val="2"/>
    <w:next w:val="1"/>
    <w:unhideWhenUsed/>
    <w:qFormat/>
    <w:uiPriority w:val="39"/>
    <w:pPr>
      <w:widowControl/>
      <w:numPr>
        <w:numId w:val="0"/>
      </w:numPr>
      <w:spacing w:before="480" w:after="0" w:line="276" w:lineRule="auto"/>
      <w:outlineLvl w:val="9"/>
    </w:pPr>
    <w:rPr>
      <w:rFonts w:asciiTheme="majorHAnsi" w:hAnsiTheme="majorHAnsi" w:cstheme="majorBidi"/>
      <w:color w:val="366091" w:themeColor="accent1" w:themeShade="BF"/>
      <w:kern w:val="0"/>
      <w:sz w:val="28"/>
      <w:szCs w:val="28"/>
    </w:rPr>
  </w:style>
  <w:style w:type="character" w:customStyle="1" w:styleId="41">
    <w:name w:val="批注框文本字符"/>
    <w:basedOn w:val="25"/>
    <w:link w:val="17"/>
    <w:semiHidden/>
    <w:qFormat/>
    <w:uiPriority w:val="99"/>
    <w:rPr>
      <w:sz w:val="18"/>
      <w:szCs w:val="18"/>
    </w:rPr>
  </w:style>
  <w:style w:type="character" w:customStyle="1" w:styleId="42">
    <w:name w:val="标题 5字符"/>
    <w:basedOn w:val="25"/>
    <w:link w:val="6"/>
    <w:semiHidden/>
    <w:qFormat/>
    <w:uiPriority w:val="9"/>
    <w:rPr>
      <w:rFonts w:asciiTheme="majorHAnsi" w:hAnsiTheme="majorHAnsi" w:eastAsiaTheme="majorEastAsia" w:cstheme="majorBidi"/>
      <w:color w:val="366091" w:themeColor="accent1" w:themeShade="BF"/>
    </w:rPr>
  </w:style>
  <w:style w:type="character" w:customStyle="1" w:styleId="43">
    <w:name w:val="标题 6字符"/>
    <w:basedOn w:val="25"/>
    <w:link w:val="7"/>
    <w:semiHidden/>
    <w:qFormat/>
    <w:uiPriority w:val="9"/>
    <w:rPr>
      <w:rFonts w:asciiTheme="majorHAnsi" w:hAnsiTheme="majorHAnsi" w:eastAsiaTheme="majorEastAsia" w:cstheme="majorBidi"/>
      <w:color w:val="243F61" w:themeColor="accent1" w:themeShade="7F"/>
    </w:rPr>
  </w:style>
  <w:style w:type="character" w:customStyle="1" w:styleId="44">
    <w:name w:val="标题 7字符"/>
    <w:basedOn w:val="25"/>
    <w:link w:val="8"/>
    <w:semiHidden/>
    <w:qFormat/>
    <w:uiPriority w:val="9"/>
    <w:rPr>
      <w:rFonts w:asciiTheme="majorHAnsi" w:hAnsiTheme="majorHAnsi" w:eastAsiaTheme="majorEastAsia" w:cstheme="majorBidi"/>
      <w:i/>
      <w:iCs/>
      <w:color w:val="243F61" w:themeColor="accent1" w:themeShade="7F"/>
    </w:rPr>
  </w:style>
  <w:style w:type="character" w:customStyle="1" w:styleId="45">
    <w:name w:val="标题 8字符"/>
    <w:basedOn w:val="25"/>
    <w:link w:val="9"/>
    <w:semiHidden/>
    <w:qFormat/>
    <w:uiPriority w:val="9"/>
    <w:rPr>
      <w:rFonts w:asciiTheme="majorHAnsi" w:hAnsiTheme="majorHAnsi" w:eastAsiaTheme="majorEastAsia" w:cstheme="majorBidi"/>
      <w:color w:val="262626" w:themeColor="text1" w:themeTint="D8"/>
      <w:szCs w:val="21"/>
    </w:rPr>
  </w:style>
  <w:style w:type="character" w:customStyle="1" w:styleId="46">
    <w:name w:val="标题 9字符"/>
    <w:basedOn w:val="25"/>
    <w:link w:val="10"/>
    <w:semiHidden/>
    <w:qFormat/>
    <w:uiPriority w:val="9"/>
    <w:rPr>
      <w:rFonts w:asciiTheme="majorHAnsi" w:hAnsiTheme="majorHAnsi" w:eastAsiaTheme="majorEastAsia" w:cstheme="majorBidi"/>
      <w:i/>
      <w:iCs/>
      <w:color w:val="262626" w:themeColor="text1" w:themeTint="D8"/>
      <w:szCs w:val="21"/>
    </w:rPr>
  </w:style>
  <w:style w:type="paragraph" w:customStyle="1" w:styleId="47">
    <w:name w:val="修订版本号1"/>
    <w:hidden/>
    <w:semiHidden/>
    <w:qFormat/>
    <w:uiPriority w:val="99"/>
    <w:rPr>
      <w:rFonts w:asciiTheme="minorEastAsia" w:hAnsiTheme="minorEastAsia" w:eastAsiaTheme="minorEastAsia" w:cstheme="minorBidi"/>
      <w:kern w:val="2"/>
      <w:sz w:val="22"/>
      <w:szCs w:val="22"/>
      <w:lang w:val="en-US" w:eastAsia="zh-CN" w:bidi="ar-SA"/>
    </w:rPr>
  </w:style>
  <w:style w:type="paragraph" w:customStyle="1" w:styleId="48">
    <w:name w:val="List Paragraph1"/>
    <w:basedOn w:val="1"/>
    <w:qFormat/>
    <w:uiPriority w:val="99"/>
    <w:pPr>
      <w:ind w:firstLine="420" w:firstLineChars="200"/>
    </w:pPr>
  </w:style>
  <w:style w:type="paragraph" w:customStyle="1" w:styleId="4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5.png"/><Relationship Id="rId22" Type="http://schemas.openxmlformats.org/officeDocument/2006/relationships/diagramColors" Target="diagrams/colors3.xml"/><Relationship Id="rId21" Type="http://schemas.openxmlformats.org/officeDocument/2006/relationships/diagramQuickStyle" Target="diagrams/quickStyle3.xml"/><Relationship Id="rId20" Type="http://schemas.openxmlformats.org/officeDocument/2006/relationships/diagramLayout" Target="diagrams/layout3.xml"/><Relationship Id="rId2" Type="http://schemas.openxmlformats.org/officeDocument/2006/relationships/settings" Target="settings.xml"/><Relationship Id="rId19" Type="http://schemas.openxmlformats.org/officeDocument/2006/relationships/diagramData" Target="diagrams/data3.xml"/><Relationship Id="rId18" Type="http://schemas.openxmlformats.org/officeDocument/2006/relationships/diagramColors" Target="diagrams/colors2.xml"/><Relationship Id="rId17" Type="http://schemas.openxmlformats.org/officeDocument/2006/relationships/diagramQuickStyle" Target="diagrams/quickStyle2.xml"/><Relationship Id="rId16" Type="http://schemas.openxmlformats.org/officeDocument/2006/relationships/diagramLayout" Target="diagrams/layout2.xml"/><Relationship Id="rId15" Type="http://schemas.openxmlformats.org/officeDocument/2006/relationships/diagramData" Target="diagrams/data2.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1">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7">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18">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3FB01EB-303A-B444-9220-BBCBA1D2C5A3}" type="doc">
      <dgm:prSet loTypeId="urn:microsoft.com/office/officeart/2005/8/layout/process2" loCatId="" qsTypeId="urn:microsoft.com/office/officeart/2005/8/quickstyle/simple4#1" qsCatId="simple" csTypeId="urn:microsoft.com/office/officeart/2005/8/colors/accent0_3#1" csCatId="mainScheme" phldr="1"/>
      <dgm:spPr/>
      <dgm:t>
        <a:bodyPr/>
        <a:p>
          <a:endParaRPr lang="zh-CN" altLang="en-US"/>
        </a:p>
      </dgm:t>
    </dgm:pt>
    <dgm:pt modelId="{61085BB2-45D1-B449-991E-0E226D8DE905}">
      <dgm:prSet phldrT="[Text]" custT="1"/>
      <dgm:spPr/>
      <dgm:t>
        <a:bodyPr/>
        <a:p>
          <a:r>
            <a:rPr lang="zh-CN" altLang="en-US" sz="1100"/>
            <a:t>注册／登录</a:t>
          </a:r>
        </a:p>
      </dgm:t>
    </dgm:pt>
    <dgm:pt modelId="{6D478117-BA10-874F-8F0F-D01001DAC318}" cxnId="{AC522FE4-B049-484B-917F-C703C50DA1FD}" type="parTrans">
      <dgm:prSet/>
      <dgm:spPr/>
      <dgm:t>
        <a:bodyPr/>
        <a:p>
          <a:endParaRPr lang="zh-CN" altLang="en-US" sz="1100">
            <a:solidFill>
              <a:schemeClr val="tx1"/>
            </a:solidFill>
          </a:endParaRPr>
        </a:p>
      </dgm:t>
    </dgm:pt>
    <dgm:pt modelId="{7572F734-6FA8-F64C-802E-3F0043DE587C}" cxnId="{AC522FE4-B049-484B-917F-C703C50DA1FD}" type="sibTrans">
      <dgm:prSet custT="1"/>
      <dgm:spPr/>
      <dgm:t>
        <a:bodyPr/>
        <a:p>
          <a:endParaRPr lang="zh-CN" altLang="en-US" sz="1100">
            <a:solidFill>
              <a:schemeClr val="tx1"/>
            </a:solidFill>
          </a:endParaRPr>
        </a:p>
      </dgm:t>
    </dgm:pt>
    <dgm:pt modelId="{52F1D38A-58C9-454F-8343-3F599FA67A36}">
      <dgm:prSet phldrT="[Text]" custT="1"/>
      <dgm:spPr/>
      <dgm:t>
        <a:bodyPr/>
        <a:p>
          <a:r>
            <a:rPr lang="zh-CN" altLang="en-US" sz="1100"/>
            <a:t>商品选型</a:t>
          </a:r>
        </a:p>
      </dgm:t>
    </dgm:pt>
    <dgm:pt modelId="{6B7F9579-AE60-E240-BC9D-085775C45927}" cxnId="{34F94067-BECF-DD4C-A1DA-641A3B4FD955}" type="parTrans">
      <dgm:prSet/>
      <dgm:spPr/>
      <dgm:t>
        <a:bodyPr/>
        <a:p>
          <a:endParaRPr lang="zh-CN" altLang="en-US" sz="1100">
            <a:solidFill>
              <a:schemeClr val="tx1"/>
            </a:solidFill>
          </a:endParaRPr>
        </a:p>
      </dgm:t>
    </dgm:pt>
    <dgm:pt modelId="{9025CE79-08EF-944C-BA2D-E5207E7E5769}" cxnId="{34F94067-BECF-DD4C-A1DA-641A3B4FD955}" type="sibTrans">
      <dgm:prSet custT="1"/>
      <dgm:spPr/>
      <dgm:t>
        <a:bodyPr/>
        <a:p>
          <a:endParaRPr lang="zh-CN" altLang="en-US" sz="1100">
            <a:solidFill>
              <a:schemeClr val="tx1"/>
            </a:solidFill>
          </a:endParaRPr>
        </a:p>
      </dgm:t>
    </dgm:pt>
    <dgm:pt modelId="{7CB662A5-BA72-264A-9EA5-B88179420923}">
      <dgm:prSet phldrT="[Text]" custT="1"/>
      <dgm:spPr/>
      <dgm:t>
        <a:bodyPr/>
        <a:p>
          <a:r>
            <a:rPr lang="zh-CN" altLang="en-US" sz="1100"/>
            <a:t>模拟装箱</a:t>
          </a:r>
        </a:p>
      </dgm:t>
    </dgm:pt>
    <dgm:pt modelId="{E2C4F023-AA7B-A94D-8605-AEA6C399D6D2}" cxnId="{6F2CD6DB-4B60-5448-AD50-4057B2E9346F}" type="parTrans">
      <dgm:prSet/>
      <dgm:spPr/>
      <dgm:t>
        <a:bodyPr/>
        <a:p>
          <a:endParaRPr lang="zh-CN" altLang="en-US" sz="1100">
            <a:solidFill>
              <a:schemeClr val="tx1"/>
            </a:solidFill>
          </a:endParaRPr>
        </a:p>
      </dgm:t>
    </dgm:pt>
    <dgm:pt modelId="{3BA40B66-0653-0C4A-B8A4-CE1E052D3617}" cxnId="{6F2CD6DB-4B60-5448-AD50-4057B2E9346F}" type="sibTrans">
      <dgm:prSet custT="1"/>
      <dgm:spPr/>
      <dgm:t>
        <a:bodyPr/>
        <a:p>
          <a:endParaRPr lang="zh-CN" altLang="en-US" sz="1100">
            <a:solidFill>
              <a:schemeClr val="tx1"/>
            </a:solidFill>
          </a:endParaRPr>
        </a:p>
      </dgm:t>
    </dgm:pt>
    <dgm:pt modelId="{C01DC627-8F05-434F-A9CF-AC0CC84D86AE}">
      <dgm:prSet custT="1"/>
      <dgm:spPr/>
      <dgm:t>
        <a:bodyPr/>
        <a:p>
          <a:r>
            <a:rPr lang="zh-CN" altLang="en-US" sz="1100"/>
            <a:t>订单／合同</a:t>
          </a:r>
        </a:p>
      </dgm:t>
    </dgm:pt>
    <dgm:pt modelId="{2C230087-08D6-EB4F-9035-30FBB2CE03DA}" cxnId="{FEA5A7B9-48BD-4948-A145-5F63F9408DF8}" type="parTrans">
      <dgm:prSet/>
      <dgm:spPr/>
      <dgm:t>
        <a:bodyPr/>
        <a:p>
          <a:endParaRPr lang="zh-CN" altLang="en-US" sz="1100">
            <a:solidFill>
              <a:schemeClr val="tx1"/>
            </a:solidFill>
          </a:endParaRPr>
        </a:p>
      </dgm:t>
    </dgm:pt>
    <dgm:pt modelId="{E53C61D9-B019-5F4A-9C49-A7F16EA30ADD}" cxnId="{FEA5A7B9-48BD-4948-A145-5F63F9408DF8}" type="sibTrans">
      <dgm:prSet custT="1"/>
      <dgm:spPr/>
      <dgm:t>
        <a:bodyPr/>
        <a:p>
          <a:endParaRPr lang="zh-CN" altLang="en-US" sz="1100">
            <a:solidFill>
              <a:schemeClr val="tx1"/>
            </a:solidFill>
          </a:endParaRPr>
        </a:p>
      </dgm:t>
    </dgm:pt>
    <dgm:pt modelId="{540311D4-4811-4246-BC0B-92128AD7E923}">
      <dgm:prSet custT="1"/>
      <dgm:spPr/>
      <dgm:t>
        <a:bodyPr/>
        <a:p>
          <a:r>
            <a:rPr lang="zh-CN" altLang="en-US" sz="1100"/>
            <a:t>支付货款</a:t>
          </a:r>
        </a:p>
      </dgm:t>
    </dgm:pt>
    <dgm:pt modelId="{B6630282-E082-7946-A3DD-C8CFC8777F85}" cxnId="{9AB2D65B-DE34-284F-B84B-6D48B7E3D222}" type="parTrans">
      <dgm:prSet/>
      <dgm:spPr/>
      <dgm:t>
        <a:bodyPr/>
        <a:p>
          <a:endParaRPr lang="zh-CN" altLang="en-US" sz="1100">
            <a:solidFill>
              <a:schemeClr val="tx1"/>
            </a:solidFill>
          </a:endParaRPr>
        </a:p>
      </dgm:t>
    </dgm:pt>
    <dgm:pt modelId="{7D913D12-FC83-E64D-9BFF-2BE85A655D58}" cxnId="{9AB2D65B-DE34-284F-B84B-6D48B7E3D222}" type="sibTrans">
      <dgm:prSet custT="1"/>
      <dgm:spPr/>
      <dgm:t>
        <a:bodyPr/>
        <a:p>
          <a:endParaRPr lang="zh-CN" altLang="en-US" sz="1100">
            <a:solidFill>
              <a:schemeClr val="tx1"/>
            </a:solidFill>
          </a:endParaRPr>
        </a:p>
      </dgm:t>
    </dgm:pt>
    <dgm:pt modelId="{F6D602B5-A103-C44F-A2D4-B26FF6B4E7F2}">
      <dgm:prSet custT="1"/>
      <dgm:spPr/>
      <dgm:t>
        <a:bodyPr/>
        <a:p>
          <a:r>
            <a:rPr lang="zh-CN" altLang="en-US" sz="1100"/>
            <a:t>单据下载</a:t>
          </a:r>
        </a:p>
      </dgm:t>
    </dgm:pt>
    <dgm:pt modelId="{DD4871E6-EE15-3F4B-B2E9-3099DAD576DB}" cxnId="{79A353A5-7A46-C84F-811A-85C191DBDA5F}" type="parTrans">
      <dgm:prSet/>
      <dgm:spPr/>
      <dgm:t>
        <a:bodyPr/>
        <a:p>
          <a:endParaRPr lang="zh-CN" altLang="en-US" sz="1100">
            <a:solidFill>
              <a:schemeClr val="tx1"/>
            </a:solidFill>
          </a:endParaRPr>
        </a:p>
      </dgm:t>
    </dgm:pt>
    <dgm:pt modelId="{A07C1463-CBA0-8A45-805C-3359F0772A4B}" cxnId="{79A353A5-7A46-C84F-811A-85C191DBDA5F}" type="sibTrans">
      <dgm:prSet custT="1"/>
      <dgm:spPr/>
      <dgm:t>
        <a:bodyPr/>
        <a:p>
          <a:endParaRPr lang="zh-CN" altLang="en-US" sz="1100">
            <a:solidFill>
              <a:schemeClr val="tx1"/>
            </a:solidFill>
          </a:endParaRPr>
        </a:p>
      </dgm:t>
    </dgm:pt>
    <dgm:pt modelId="{983CB99A-69E8-BE41-A030-3CB57AC361BD}">
      <dgm:prSet custT="1"/>
      <dgm:spPr/>
      <dgm:t>
        <a:bodyPr/>
        <a:p>
          <a:r>
            <a:rPr lang="zh-CN" altLang="en-US" sz="1100"/>
            <a:t>进度跟踪</a:t>
          </a:r>
        </a:p>
      </dgm:t>
    </dgm:pt>
    <dgm:pt modelId="{8A6B8D84-BAE0-A34F-8E06-CC3F5018A595}" cxnId="{AE0F7070-8CAC-F04E-A7DA-DEE6B2DC7277}" type="parTrans">
      <dgm:prSet/>
      <dgm:spPr/>
      <dgm:t>
        <a:bodyPr/>
        <a:p>
          <a:endParaRPr lang="zh-CN" altLang="en-US" sz="1100">
            <a:solidFill>
              <a:schemeClr val="tx1"/>
            </a:solidFill>
          </a:endParaRPr>
        </a:p>
      </dgm:t>
    </dgm:pt>
    <dgm:pt modelId="{C86E5634-21BA-4D46-912B-52048B7BC1D4}" cxnId="{AE0F7070-8CAC-F04E-A7DA-DEE6B2DC7277}" type="sibTrans">
      <dgm:prSet custT="1"/>
      <dgm:spPr/>
      <dgm:t>
        <a:bodyPr/>
        <a:p>
          <a:endParaRPr lang="zh-CN" altLang="en-US" sz="1100">
            <a:solidFill>
              <a:schemeClr val="tx1"/>
            </a:solidFill>
          </a:endParaRPr>
        </a:p>
      </dgm:t>
    </dgm:pt>
    <dgm:pt modelId="{D94D2962-DC4D-AB40-A1D0-1C3467F8D4A1}">
      <dgm:prSet custT="1"/>
      <dgm:spPr/>
      <dgm:t>
        <a:bodyPr/>
        <a:p>
          <a:r>
            <a:rPr lang="zh-CN" altLang="en-US" sz="1100"/>
            <a:t>收货／售后</a:t>
          </a:r>
        </a:p>
      </dgm:t>
    </dgm:pt>
    <dgm:pt modelId="{F1DD3C15-BF0C-DC4C-ADFF-271A753C1376}" cxnId="{C9487234-C83B-4F4F-A34B-0959FFEE3F86}" type="parTrans">
      <dgm:prSet/>
      <dgm:spPr/>
      <dgm:t>
        <a:bodyPr/>
        <a:p>
          <a:endParaRPr lang="zh-CN" altLang="en-US" sz="1100">
            <a:solidFill>
              <a:schemeClr val="tx1"/>
            </a:solidFill>
          </a:endParaRPr>
        </a:p>
      </dgm:t>
    </dgm:pt>
    <dgm:pt modelId="{98D018A0-52AE-EB44-BC81-F3CB656435DC}" cxnId="{C9487234-C83B-4F4F-A34B-0959FFEE3F86}" type="sibTrans">
      <dgm:prSet/>
      <dgm:spPr/>
      <dgm:t>
        <a:bodyPr/>
        <a:p>
          <a:endParaRPr lang="zh-CN" altLang="en-US" sz="1100">
            <a:solidFill>
              <a:schemeClr val="tx1"/>
            </a:solidFill>
          </a:endParaRPr>
        </a:p>
      </dgm:t>
    </dgm:pt>
    <dgm:pt modelId="{84E37BF7-C109-0648-969F-497266191315}" type="pres">
      <dgm:prSet presAssocID="{63FB01EB-303A-B444-9220-BBCBA1D2C5A3}" presName="linearFlow" presStyleCnt="0">
        <dgm:presLayoutVars>
          <dgm:resizeHandles val="exact"/>
        </dgm:presLayoutVars>
      </dgm:prSet>
      <dgm:spPr/>
      <dgm:t>
        <a:bodyPr/>
        <a:p>
          <a:endParaRPr lang="zh-CN" altLang="en-US"/>
        </a:p>
      </dgm:t>
    </dgm:pt>
    <dgm:pt modelId="{2D5C2681-9AF6-B54A-B325-734220A3DA53}" type="pres">
      <dgm:prSet presAssocID="{61085BB2-45D1-B449-991E-0E226D8DE905}" presName="node" presStyleLbl="node1" presStyleIdx="0" presStyleCnt="8">
        <dgm:presLayoutVars>
          <dgm:bulletEnabled val="1"/>
        </dgm:presLayoutVars>
      </dgm:prSet>
      <dgm:spPr/>
      <dgm:t>
        <a:bodyPr/>
        <a:p>
          <a:endParaRPr lang="zh-CN" altLang="en-US"/>
        </a:p>
      </dgm:t>
    </dgm:pt>
    <dgm:pt modelId="{B38FCCE0-A90D-0742-8057-B5DFD44B6BA9}" type="pres">
      <dgm:prSet presAssocID="{7572F734-6FA8-F64C-802E-3F0043DE587C}" presName="sibTrans" presStyleLbl="sibTrans2D1" presStyleIdx="0" presStyleCnt="7"/>
      <dgm:spPr/>
      <dgm:t>
        <a:bodyPr/>
        <a:p>
          <a:endParaRPr lang="zh-CN" altLang="en-US"/>
        </a:p>
      </dgm:t>
    </dgm:pt>
    <dgm:pt modelId="{1C1F5813-5DFA-164C-A6A1-14901AFE1777}" type="pres">
      <dgm:prSet presAssocID="{7572F734-6FA8-F64C-802E-3F0043DE587C}" presName="connectorText" presStyleLbl="sibTrans2D1" presStyleIdx="0" presStyleCnt="7"/>
      <dgm:spPr/>
      <dgm:t>
        <a:bodyPr/>
        <a:p>
          <a:endParaRPr lang="zh-CN" altLang="en-US"/>
        </a:p>
      </dgm:t>
    </dgm:pt>
    <dgm:pt modelId="{CE40B8F4-008E-CD44-BDBA-561231E4C070}" type="pres">
      <dgm:prSet presAssocID="{52F1D38A-58C9-454F-8343-3F599FA67A36}" presName="node" presStyleLbl="node1" presStyleIdx="1" presStyleCnt="8">
        <dgm:presLayoutVars>
          <dgm:bulletEnabled val="1"/>
        </dgm:presLayoutVars>
      </dgm:prSet>
      <dgm:spPr/>
      <dgm:t>
        <a:bodyPr/>
        <a:p>
          <a:endParaRPr lang="zh-CN" altLang="en-US"/>
        </a:p>
      </dgm:t>
    </dgm:pt>
    <dgm:pt modelId="{6C13073C-099C-324E-B7D9-1F71BBB11096}" type="pres">
      <dgm:prSet presAssocID="{9025CE79-08EF-944C-BA2D-E5207E7E5769}" presName="sibTrans" presStyleLbl="sibTrans2D1" presStyleIdx="1" presStyleCnt="7"/>
      <dgm:spPr/>
      <dgm:t>
        <a:bodyPr/>
        <a:p>
          <a:endParaRPr lang="zh-CN" altLang="en-US"/>
        </a:p>
      </dgm:t>
    </dgm:pt>
    <dgm:pt modelId="{E687BEFB-4DF0-F444-A668-AA69F99C2517}" type="pres">
      <dgm:prSet presAssocID="{9025CE79-08EF-944C-BA2D-E5207E7E5769}" presName="connectorText" presStyleLbl="sibTrans2D1" presStyleIdx="1" presStyleCnt="7"/>
      <dgm:spPr/>
      <dgm:t>
        <a:bodyPr/>
        <a:p>
          <a:endParaRPr lang="zh-CN" altLang="en-US"/>
        </a:p>
      </dgm:t>
    </dgm:pt>
    <dgm:pt modelId="{8661FC1F-F7BC-434D-B458-079AE130EF8E}" type="pres">
      <dgm:prSet presAssocID="{7CB662A5-BA72-264A-9EA5-B88179420923}" presName="node" presStyleLbl="node1" presStyleIdx="2" presStyleCnt="8">
        <dgm:presLayoutVars>
          <dgm:bulletEnabled val="1"/>
        </dgm:presLayoutVars>
      </dgm:prSet>
      <dgm:spPr/>
      <dgm:t>
        <a:bodyPr/>
        <a:p>
          <a:endParaRPr lang="zh-CN" altLang="en-US"/>
        </a:p>
      </dgm:t>
    </dgm:pt>
    <dgm:pt modelId="{A998E0F3-9D8C-4B49-A4A4-4C3489867955}" type="pres">
      <dgm:prSet presAssocID="{3BA40B66-0653-0C4A-B8A4-CE1E052D3617}" presName="sibTrans" presStyleLbl="sibTrans2D1" presStyleIdx="2" presStyleCnt="7"/>
      <dgm:spPr/>
      <dgm:t>
        <a:bodyPr/>
        <a:p>
          <a:endParaRPr lang="zh-CN" altLang="en-US"/>
        </a:p>
      </dgm:t>
    </dgm:pt>
    <dgm:pt modelId="{A8C0A0A7-F7A7-F046-A596-A14A6B01156B}" type="pres">
      <dgm:prSet presAssocID="{3BA40B66-0653-0C4A-B8A4-CE1E052D3617}" presName="connectorText" presStyleLbl="sibTrans2D1" presStyleIdx="2" presStyleCnt="7"/>
      <dgm:spPr/>
      <dgm:t>
        <a:bodyPr/>
        <a:p>
          <a:endParaRPr lang="zh-CN" altLang="en-US"/>
        </a:p>
      </dgm:t>
    </dgm:pt>
    <dgm:pt modelId="{D0157B89-36CA-E849-8F26-5C12EFFB5812}" type="pres">
      <dgm:prSet presAssocID="{C01DC627-8F05-434F-A9CF-AC0CC84D86AE}" presName="node" presStyleLbl="node1" presStyleIdx="3" presStyleCnt="8">
        <dgm:presLayoutVars>
          <dgm:bulletEnabled val="1"/>
        </dgm:presLayoutVars>
      </dgm:prSet>
      <dgm:spPr/>
      <dgm:t>
        <a:bodyPr/>
        <a:p>
          <a:endParaRPr lang="zh-CN" altLang="en-US"/>
        </a:p>
      </dgm:t>
    </dgm:pt>
    <dgm:pt modelId="{3F4EA0E7-D4A3-9940-BF5C-0EB13887ACF2}" type="pres">
      <dgm:prSet presAssocID="{E53C61D9-B019-5F4A-9C49-A7F16EA30ADD}" presName="sibTrans" presStyleLbl="sibTrans2D1" presStyleIdx="3" presStyleCnt="7"/>
      <dgm:spPr/>
      <dgm:t>
        <a:bodyPr/>
        <a:p>
          <a:endParaRPr lang="zh-CN" altLang="en-US"/>
        </a:p>
      </dgm:t>
    </dgm:pt>
    <dgm:pt modelId="{B61CA375-0349-9741-AD17-AA36ABCB1B1A}" type="pres">
      <dgm:prSet presAssocID="{E53C61D9-B019-5F4A-9C49-A7F16EA30ADD}" presName="connectorText" presStyleLbl="sibTrans2D1" presStyleIdx="3" presStyleCnt="7"/>
      <dgm:spPr/>
      <dgm:t>
        <a:bodyPr/>
        <a:p>
          <a:endParaRPr lang="zh-CN" altLang="en-US"/>
        </a:p>
      </dgm:t>
    </dgm:pt>
    <dgm:pt modelId="{FD975EA3-D389-1144-A0A6-FE2A91969B51}" type="pres">
      <dgm:prSet presAssocID="{540311D4-4811-4246-BC0B-92128AD7E923}" presName="node" presStyleLbl="node1" presStyleIdx="4" presStyleCnt="8">
        <dgm:presLayoutVars>
          <dgm:bulletEnabled val="1"/>
        </dgm:presLayoutVars>
      </dgm:prSet>
      <dgm:spPr/>
      <dgm:t>
        <a:bodyPr/>
        <a:p>
          <a:endParaRPr lang="zh-CN" altLang="en-US"/>
        </a:p>
      </dgm:t>
    </dgm:pt>
    <dgm:pt modelId="{D5816D34-868A-8746-904F-D702EAC190A4}" type="pres">
      <dgm:prSet presAssocID="{7D913D12-FC83-E64D-9BFF-2BE85A655D58}" presName="sibTrans" presStyleLbl="sibTrans2D1" presStyleIdx="4" presStyleCnt="7"/>
      <dgm:spPr/>
      <dgm:t>
        <a:bodyPr/>
        <a:p>
          <a:endParaRPr lang="zh-CN" altLang="en-US"/>
        </a:p>
      </dgm:t>
    </dgm:pt>
    <dgm:pt modelId="{D9ABA99F-234A-AB43-AC99-7D42E621B1CD}" type="pres">
      <dgm:prSet presAssocID="{7D913D12-FC83-E64D-9BFF-2BE85A655D58}" presName="connectorText" presStyleLbl="sibTrans2D1" presStyleIdx="4" presStyleCnt="7"/>
      <dgm:spPr/>
      <dgm:t>
        <a:bodyPr/>
        <a:p>
          <a:endParaRPr lang="zh-CN" altLang="en-US"/>
        </a:p>
      </dgm:t>
    </dgm:pt>
    <dgm:pt modelId="{5D6564AE-77A0-B648-9113-FADF8B60B797}" type="pres">
      <dgm:prSet presAssocID="{F6D602B5-A103-C44F-A2D4-B26FF6B4E7F2}" presName="node" presStyleLbl="node1" presStyleIdx="5" presStyleCnt="8">
        <dgm:presLayoutVars>
          <dgm:bulletEnabled val="1"/>
        </dgm:presLayoutVars>
      </dgm:prSet>
      <dgm:spPr/>
      <dgm:t>
        <a:bodyPr/>
        <a:p>
          <a:endParaRPr lang="zh-CN" altLang="en-US"/>
        </a:p>
      </dgm:t>
    </dgm:pt>
    <dgm:pt modelId="{D5F06D89-8762-8846-8423-917CA61BAFF4}" type="pres">
      <dgm:prSet presAssocID="{A07C1463-CBA0-8A45-805C-3359F0772A4B}" presName="sibTrans" presStyleLbl="sibTrans2D1" presStyleIdx="5" presStyleCnt="7"/>
      <dgm:spPr/>
      <dgm:t>
        <a:bodyPr/>
        <a:p>
          <a:endParaRPr lang="zh-CN" altLang="en-US"/>
        </a:p>
      </dgm:t>
    </dgm:pt>
    <dgm:pt modelId="{174CA8C7-EADD-764D-B697-63D419B8392D}" type="pres">
      <dgm:prSet presAssocID="{A07C1463-CBA0-8A45-805C-3359F0772A4B}" presName="connectorText" presStyleLbl="sibTrans2D1" presStyleIdx="5" presStyleCnt="7"/>
      <dgm:spPr/>
      <dgm:t>
        <a:bodyPr/>
        <a:p>
          <a:endParaRPr lang="zh-CN" altLang="en-US"/>
        </a:p>
      </dgm:t>
    </dgm:pt>
    <dgm:pt modelId="{EB11D57C-9734-D64E-82E8-7CEC33377315}" type="pres">
      <dgm:prSet presAssocID="{983CB99A-69E8-BE41-A030-3CB57AC361BD}" presName="node" presStyleLbl="node1" presStyleIdx="6" presStyleCnt="8">
        <dgm:presLayoutVars>
          <dgm:bulletEnabled val="1"/>
        </dgm:presLayoutVars>
      </dgm:prSet>
      <dgm:spPr/>
      <dgm:t>
        <a:bodyPr/>
        <a:p>
          <a:endParaRPr lang="zh-CN" altLang="en-US"/>
        </a:p>
      </dgm:t>
    </dgm:pt>
    <dgm:pt modelId="{4528BBD9-3C49-014C-B708-D12C1A50B12E}" type="pres">
      <dgm:prSet presAssocID="{C86E5634-21BA-4D46-912B-52048B7BC1D4}" presName="sibTrans" presStyleLbl="sibTrans2D1" presStyleIdx="6" presStyleCnt="7"/>
      <dgm:spPr/>
      <dgm:t>
        <a:bodyPr/>
        <a:p>
          <a:endParaRPr lang="zh-CN" altLang="en-US"/>
        </a:p>
      </dgm:t>
    </dgm:pt>
    <dgm:pt modelId="{6CCCC61F-4F92-5146-A7C3-CB6A836AB7B2}" type="pres">
      <dgm:prSet presAssocID="{C86E5634-21BA-4D46-912B-52048B7BC1D4}" presName="connectorText" presStyleLbl="sibTrans2D1" presStyleIdx="6" presStyleCnt="7"/>
      <dgm:spPr/>
      <dgm:t>
        <a:bodyPr/>
        <a:p>
          <a:endParaRPr lang="zh-CN" altLang="en-US"/>
        </a:p>
      </dgm:t>
    </dgm:pt>
    <dgm:pt modelId="{4C6F4930-38B2-EC48-9AFF-4CC53551333E}" type="pres">
      <dgm:prSet presAssocID="{D94D2962-DC4D-AB40-A1D0-1C3467F8D4A1}" presName="node" presStyleLbl="node1" presStyleIdx="7" presStyleCnt="8">
        <dgm:presLayoutVars>
          <dgm:bulletEnabled val="1"/>
        </dgm:presLayoutVars>
      </dgm:prSet>
      <dgm:spPr/>
      <dgm:t>
        <a:bodyPr/>
        <a:p>
          <a:endParaRPr lang="zh-CN" altLang="en-US"/>
        </a:p>
      </dgm:t>
    </dgm:pt>
  </dgm:ptLst>
  <dgm:cxnLst>
    <dgm:cxn modelId="{D68A40B8-D6A6-F44E-A7BF-68D936AC3F3A}" type="presOf" srcId="{E53C61D9-B019-5F4A-9C49-A7F16EA30ADD}" destId="{3F4EA0E7-D4A3-9940-BF5C-0EB13887ACF2}" srcOrd="0" destOrd="0" presId="urn:microsoft.com/office/officeart/2005/8/layout/process2"/>
    <dgm:cxn modelId="{C9487234-C83B-4F4F-A34B-0959FFEE3F86}" srcId="{63FB01EB-303A-B444-9220-BBCBA1D2C5A3}" destId="{D94D2962-DC4D-AB40-A1D0-1C3467F8D4A1}" srcOrd="7" destOrd="0" parTransId="{F1DD3C15-BF0C-DC4C-ADFF-271A753C1376}" sibTransId="{98D018A0-52AE-EB44-BC81-F3CB656435DC}"/>
    <dgm:cxn modelId="{F5599C76-B078-3B40-A7E2-995D76686F68}" type="presOf" srcId="{61085BB2-45D1-B449-991E-0E226D8DE905}" destId="{2D5C2681-9AF6-B54A-B325-734220A3DA53}" srcOrd="0" destOrd="0" presId="urn:microsoft.com/office/officeart/2005/8/layout/process2"/>
    <dgm:cxn modelId="{67A7B012-B8DD-904F-B994-5F4D51DB1160}" type="presOf" srcId="{540311D4-4811-4246-BC0B-92128AD7E923}" destId="{FD975EA3-D389-1144-A0A6-FE2A91969B51}" srcOrd="0" destOrd="0" presId="urn:microsoft.com/office/officeart/2005/8/layout/process2"/>
    <dgm:cxn modelId="{AE0F7070-8CAC-F04E-A7DA-DEE6B2DC7277}" srcId="{63FB01EB-303A-B444-9220-BBCBA1D2C5A3}" destId="{983CB99A-69E8-BE41-A030-3CB57AC361BD}" srcOrd="6" destOrd="0" parTransId="{8A6B8D84-BAE0-A34F-8E06-CC3F5018A595}" sibTransId="{C86E5634-21BA-4D46-912B-52048B7BC1D4}"/>
    <dgm:cxn modelId="{9AB2D65B-DE34-284F-B84B-6D48B7E3D222}" srcId="{63FB01EB-303A-B444-9220-BBCBA1D2C5A3}" destId="{540311D4-4811-4246-BC0B-92128AD7E923}" srcOrd="4" destOrd="0" parTransId="{B6630282-E082-7946-A3DD-C8CFC8777F85}" sibTransId="{7D913D12-FC83-E64D-9BFF-2BE85A655D58}"/>
    <dgm:cxn modelId="{34F94067-BECF-DD4C-A1DA-641A3B4FD955}" srcId="{63FB01EB-303A-B444-9220-BBCBA1D2C5A3}" destId="{52F1D38A-58C9-454F-8343-3F599FA67A36}" srcOrd="1" destOrd="0" parTransId="{6B7F9579-AE60-E240-BC9D-085775C45927}" sibTransId="{9025CE79-08EF-944C-BA2D-E5207E7E5769}"/>
    <dgm:cxn modelId="{FEA5A7B9-48BD-4948-A145-5F63F9408DF8}" srcId="{63FB01EB-303A-B444-9220-BBCBA1D2C5A3}" destId="{C01DC627-8F05-434F-A9CF-AC0CC84D86AE}" srcOrd="3" destOrd="0" parTransId="{2C230087-08D6-EB4F-9035-30FBB2CE03DA}" sibTransId="{E53C61D9-B019-5F4A-9C49-A7F16EA30ADD}"/>
    <dgm:cxn modelId="{23F39D13-145C-7C47-8844-C4A3047974E1}" type="presOf" srcId="{7572F734-6FA8-F64C-802E-3F0043DE587C}" destId="{B38FCCE0-A90D-0742-8057-B5DFD44B6BA9}" srcOrd="0" destOrd="0" presId="urn:microsoft.com/office/officeart/2005/8/layout/process2"/>
    <dgm:cxn modelId="{EFA98630-5974-2741-8E78-2D472207A1EC}" type="presOf" srcId="{C01DC627-8F05-434F-A9CF-AC0CC84D86AE}" destId="{D0157B89-36CA-E849-8F26-5C12EFFB5812}" srcOrd="0" destOrd="0" presId="urn:microsoft.com/office/officeart/2005/8/layout/process2"/>
    <dgm:cxn modelId="{19B1A065-668D-A646-A2A7-896EC81FFC5B}" type="presOf" srcId="{983CB99A-69E8-BE41-A030-3CB57AC361BD}" destId="{EB11D57C-9734-D64E-82E8-7CEC33377315}" srcOrd="0" destOrd="0" presId="urn:microsoft.com/office/officeart/2005/8/layout/process2"/>
    <dgm:cxn modelId="{6F2CD6DB-4B60-5448-AD50-4057B2E9346F}" srcId="{63FB01EB-303A-B444-9220-BBCBA1D2C5A3}" destId="{7CB662A5-BA72-264A-9EA5-B88179420923}" srcOrd="2" destOrd="0" parTransId="{E2C4F023-AA7B-A94D-8605-AEA6C399D6D2}" sibTransId="{3BA40B66-0653-0C4A-B8A4-CE1E052D3617}"/>
    <dgm:cxn modelId="{F07937C8-F1CD-6F4A-AF9E-FEE88E150C8E}" type="presOf" srcId="{52F1D38A-58C9-454F-8343-3F599FA67A36}" destId="{CE40B8F4-008E-CD44-BDBA-561231E4C070}" srcOrd="0" destOrd="0" presId="urn:microsoft.com/office/officeart/2005/8/layout/process2"/>
    <dgm:cxn modelId="{E600B57F-1AD2-2F45-81FF-FDF53371288F}" type="presOf" srcId="{9025CE79-08EF-944C-BA2D-E5207E7E5769}" destId="{6C13073C-099C-324E-B7D9-1F71BBB11096}" srcOrd="0" destOrd="0" presId="urn:microsoft.com/office/officeart/2005/8/layout/process2"/>
    <dgm:cxn modelId="{79A353A5-7A46-C84F-811A-85C191DBDA5F}" srcId="{63FB01EB-303A-B444-9220-BBCBA1D2C5A3}" destId="{F6D602B5-A103-C44F-A2D4-B26FF6B4E7F2}" srcOrd="5" destOrd="0" parTransId="{DD4871E6-EE15-3F4B-B2E9-3099DAD576DB}" sibTransId="{A07C1463-CBA0-8A45-805C-3359F0772A4B}"/>
    <dgm:cxn modelId="{BC0EDBFD-220E-594B-B655-D3688CE0907E}" type="presOf" srcId="{63FB01EB-303A-B444-9220-BBCBA1D2C5A3}" destId="{84E37BF7-C109-0648-969F-497266191315}" srcOrd="0" destOrd="0" presId="urn:microsoft.com/office/officeart/2005/8/layout/process2"/>
    <dgm:cxn modelId="{B4EFCA8C-CFDE-D345-AF2E-EB6E2DC48647}" type="presOf" srcId="{3BA40B66-0653-0C4A-B8A4-CE1E052D3617}" destId="{A998E0F3-9D8C-4B49-A4A4-4C3489867955}" srcOrd="0" destOrd="0" presId="urn:microsoft.com/office/officeart/2005/8/layout/process2"/>
    <dgm:cxn modelId="{29FB3676-9A41-6042-97C1-7A51ED01D934}" type="presOf" srcId="{C86E5634-21BA-4D46-912B-52048B7BC1D4}" destId="{4528BBD9-3C49-014C-B708-D12C1A50B12E}" srcOrd="0" destOrd="0" presId="urn:microsoft.com/office/officeart/2005/8/layout/process2"/>
    <dgm:cxn modelId="{C95C7B42-C0AD-0C4F-B831-6F070D514AE0}" type="presOf" srcId="{F6D602B5-A103-C44F-A2D4-B26FF6B4E7F2}" destId="{5D6564AE-77A0-B648-9113-FADF8B60B797}" srcOrd="0" destOrd="0" presId="urn:microsoft.com/office/officeart/2005/8/layout/process2"/>
    <dgm:cxn modelId="{2318CEE5-8BCE-114A-874C-8F6438E758FE}" type="presOf" srcId="{3BA40B66-0653-0C4A-B8A4-CE1E052D3617}" destId="{A8C0A0A7-F7A7-F046-A596-A14A6B01156B}" srcOrd="1" destOrd="0" presId="urn:microsoft.com/office/officeart/2005/8/layout/process2"/>
    <dgm:cxn modelId="{8200E7F8-42BF-A841-A602-E1D02FAB9847}" type="presOf" srcId="{E53C61D9-B019-5F4A-9C49-A7F16EA30ADD}" destId="{B61CA375-0349-9741-AD17-AA36ABCB1B1A}" srcOrd="1" destOrd="0" presId="urn:microsoft.com/office/officeart/2005/8/layout/process2"/>
    <dgm:cxn modelId="{EE016D98-CF88-C040-A3D9-08D602C4620F}" type="presOf" srcId="{A07C1463-CBA0-8A45-805C-3359F0772A4B}" destId="{D5F06D89-8762-8846-8423-917CA61BAFF4}" srcOrd="0" destOrd="0" presId="urn:microsoft.com/office/officeart/2005/8/layout/process2"/>
    <dgm:cxn modelId="{026EDD6C-F8BC-564E-B587-0B8521BEEF82}" type="presOf" srcId="{9025CE79-08EF-944C-BA2D-E5207E7E5769}" destId="{E687BEFB-4DF0-F444-A668-AA69F99C2517}" srcOrd="1" destOrd="0" presId="urn:microsoft.com/office/officeart/2005/8/layout/process2"/>
    <dgm:cxn modelId="{AC522FE4-B049-484B-917F-C703C50DA1FD}" srcId="{63FB01EB-303A-B444-9220-BBCBA1D2C5A3}" destId="{61085BB2-45D1-B449-991E-0E226D8DE905}" srcOrd="0" destOrd="0" parTransId="{6D478117-BA10-874F-8F0F-D01001DAC318}" sibTransId="{7572F734-6FA8-F64C-802E-3F0043DE587C}"/>
    <dgm:cxn modelId="{C69BF429-65CF-FC4A-9D22-F294DB57612E}" type="presOf" srcId="{7D913D12-FC83-E64D-9BFF-2BE85A655D58}" destId="{D9ABA99F-234A-AB43-AC99-7D42E621B1CD}" srcOrd="1" destOrd="0" presId="urn:microsoft.com/office/officeart/2005/8/layout/process2"/>
    <dgm:cxn modelId="{F313BC70-B6DA-7140-8F65-6E5323779B6D}" type="presOf" srcId="{C86E5634-21BA-4D46-912B-52048B7BC1D4}" destId="{6CCCC61F-4F92-5146-A7C3-CB6A836AB7B2}" srcOrd="1" destOrd="0" presId="urn:microsoft.com/office/officeart/2005/8/layout/process2"/>
    <dgm:cxn modelId="{87409412-EA4D-FF40-B60C-6968972E4F76}" type="presOf" srcId="{7572F734-6FA8-F64C-802E-3F0043DE587C}" destId="{1C1F5813-5DFA-164C-A6A1-14901AFE1777}" srcOrd="1" destOrd="0" presId="urn:microsoft.com/office/officeart/2005/8/layout/process2"/>
    <dgm:cxn modelId="{81D00606-C234-954C-85E0-DE4B504E3ADC}" type="presOf" srcId="{A07C1463-CBA0-8A45-805C-3359F0772A4B}" destId="{174CA8C7-EADD-764D-B697-63D419B8392D}" srcOrd="1" destOrd="0" presId="urn:microsoft.com/office/officeart/2005/8/layout/process2"/>
    <dgm:cxn modelId="{0BF185E3-399B-7647-9796-D8EA738A1B94}" type="presOf" srcId="{7CB662A5-BA72-264A-9EA5-B88179420923}" destId="{8661FC1F-F7BC-434D-B458-079AE130EF8E}" srcOrd="0" destOrd="0" presId="urn:microsoft.com/office/officeart/2005/8/layout/process2"/>
    <dgm:cxn modelId="{57F56A5C-3E9C-8F4E-A774-A615F0D65E75}" type="presOf" srcId="{D94D2962-DC4D-AB40-A1D0-1C3467F8D4A1}" destId="{4C6F4930-38B2-EC48-9AFF-4CC53551333E}" srcOrd="0" destOrd="0" presId="urn:microsoft.com/office/officeart/2005/8/layout/process2"/>
    <dgm:cxn modelId="{B733E1D7-AB18-2A43-B078-349F4C5ED64E}" type="presOf" srcId="{7D913D12-FC83-E64D-9BFF-2BE85A655D58}" destId="{D5816D34-868A-8746-904F-D702EAC190A4}" srcOrd="0" destOrd="0" presId="urn:microsoft.com/office/officeart/2005/8/layout/process2"/>
    <dgm:cxn modelId="{A583C4F1-045B-744C-9440-353B3F294633}" type="presParOf" srcId="{84E37BF7-C109-0648-969F-497266191315}" destId="{2D5C2681-9AF6-B54A-B325-734220A3DA53}" srcOrd="0" destOrd="0" presId="urn:microsoft.com/office/officeart/2005/8/layout/process2"/>
    <dgm:cxn modelId="{503F2ED7-F955-2345-BDF3-2682F0B9806E}" type="presParOf" srcId="{84E37BF7-C109-0648-969F-497266191315}" destId="{B38FCCE0-A90D-0742-8057-B5DFD44B6BA9}" srcOrd="1" destOrd="0" presId="urn:microsoft.com/office/officeart/2005/8/layout/process2"/>
    <dgm:cxn modelId="{7D04F84C-CFF0-FD4A-9FDB-C6675A3468A0}" type="presParOf" srcId="{B38FCCE0-A90D-0742-8057-B5DFD44B6BA9}" destId="{1C1F5813-5DFA-164C-A6A1-14901AFE1777}" srcOrd="0" destOrd="0" presId="urn:microsoft.com/office/officeart/2005/8/layout/process2"/>
    <dgm:cxn modelId="{420D350B-8451-5245-9C45-1BBCA52BE9FE}" type="presParOf" srcId="{84E37BF7-C109-0648-969F-497266191315}" destId="{CE40B8F4-008E-CD44-BDBA-561231E4C070}" srcOrd="2" destOrd="0" presId="urn:microsoft.com/office/officeart/2005/8/layout/process2"/>
    <dgm:cxn modelId="{10903EC2-9685-7B41-B56B-1693ABBEDB83}" type="presParOf" srcId="{84E37BF7-C109-0648-969F-497266191315}" destId="{6C13073C-099C-324E-B7D9-1F71BBB11096}" srcOrd="3" destOrd="0" presId="urn:microsoft.com/office/officeart/2005/8/layout/process2"/>
    <dgm:cxn modelId="{F8D63CE3-908B-0E45-928D-E14F81F3BBA6}" type="presParOf" srcId="{6C13073C-099C-324E-B7D9-1F71BBB11096}" destId="{E687BEFB-4DF0-F444-A668-AA69F99C2517}" srcOrd="0" destOrd="0" presId="urn:microsoft.com/office/officeart/2005/8/layout/process2"/>
    <dgm:cxn modelId="{2B5B3225-2B08-3B43-A5B3-E05B835F34FD}" type="presParOf" srcId="{84E37BF7-C109-0648-969F-497266191315}" destId="{8661FC1F-F7BC-434D-B458-079AE130EF8E}" srcOrd="4" destOrd="0" presId="urn:microsoft.com/office/officeart/2005/8/layout/process2"/>
    <dgm:cxn modelId="{839C3C35-5957-9147-B0F9-6ECE493F0BFA}" type="presParOf" srcId="{84E37BF7-C109-0648-969F-497266191315}" destId="{A998E0F3-9D8C-4B49-A4A4-4C3489867955}" srcOrd="5" destOrd="0" presId="urn:microsoft.com/office/officeart/2005/8/layout/process2"/>
    <dgm:cxn modelId="{A81FD3D2-DFB1-0849-8ECA-BEC338693A6F}" type="presParOf" srcId="{A998E0F3-9D8C-4B49-A4A4-4C3489867955}" destId="{A8C0A0A7-F7A7-F046-A596-A14A6B01156B}" srcOrd="0" destOrd="0" presId="urn:microsoft.com/office/officeart/2005/8/layout/process2"/>
    <dgm:cxn modelId="{D0255F3D-92F4-A644-9E49-0A8FB8D19F44}" type="presParOf" srcId="{84E37BF7-C109-0648-969F-497266191315}" destId="{D0157B89-36CA-E849-8F26-5C12EFFB5812}" srcOrd="6" destOrd="0" presId="urn:microsoft.com/office/officeart/2005/8/layout/process2"/>
    <dgm:cxn modelId="{D381E7B2-9796-4A45-9D90-03BF166A9048}" type="presParOf" srcId="{84E37BF7-C109-0648-969F-497266191315}" destId="{3F4EA0E7-D4A3-9940-BF5C-0EB13887ACF2}" srcOrd="7" destOrd="0" presId="urn:microsoft.com/office/officeart/2005/8/layout/process2"/>
    <dgm:cxn modelId="{BAD120CF-277F-2349-908C-011529E869E9}" type="presParOf" srcId="{3F4EA0E7-D4A3-9940-BF5C-0EB13887ACF2}" destId="{B61CA375-0349-9741-AD17-AA36ABCB1B1A}" srcOrd="0" destOrd="0" presId="urn:microsoft.com/office/officeart/2005/8/layout/process2"/>
    <dgm:cxn modelId="{DFF62A3C-6C2F-BC4E-B15D-CF2D2011438F}" type="presParOf" srcId="{84E37BF7-C109-0648-969F-497266191315}" destId="{FD975EA3-D389-1144-A0A6-FE2A91969B51}" srcOrd="8" destOrd="0" presId="urn:microsoft.com/office/officeart/2005/8/layout/process2"/>
    <dgm:cxn modelId="{2BA6551F-7ADB-E849-809D-C4E8136FC0B6}" type="presParOf" srcId="{84E37BF7-C109-0648-969F-497266191315}" destId="{D5816D34-868A-8746-904F-D702EAC190A4}" srcOrd="9" destOrd="0" presId="urn:microsoft.com/office/officeart/2005/8/layout/process2"/>
    <dgm:cxn modelId="{39DDE540-3846-F44A-82D6-5D872E6D21F6}" type="presParOf" srcId="{D5816D34-868A-8746-904F-D702EAC190A4}" destId="{D9ABA99F-234A-AB43-AC99-7D42E621B1CD}" srcOrd="0" destOrd="0" presId="urn:microsoft.com/office/officeart/2005/8/layout/process2"/>
    <dgm:cxn modelId="{3D6BBA52-12BC-9847-A5A2-3A7E19727DA4}" type="presParOf" srcId="{84E37BF7-C109-0648-969F-497266191315}" destId="{5D6564AE-77A0-B648-9113-FADF8B60B797}" srcOrd="10" destOrd="0" presId="urn:microsoft.com/office/officeart/2005/8/layout/process2"/>
    <dgm:cxn modelId="{F42E7381-D481-4C47-836E-8A068DD0C2B8}" type="presParOf" srcId="{84E37BF7-C109-0648-969F-497266191315}" destId="{D5F06D89-8762-8846-8423-917CA61BAFF4}" srcOrd="11" destOrd="0" presId="urn:microsoft.com/office/officeart/2005/8/layout/process2"/>
    <dgm:cxn modelId="{020A4372-5D69-044E-A408-71977B74CE47}" type="presParOf" srcId="{D5F06D89-8762-8846-8423-917CA61BAFF4}" destId="{174CA8C7-EADD-764D-B697-63D419B8392D}" srcOrd="0" destOrd="0" presId="urn:microsoft.com/office/officeart/2005/8/layout/process2"/>
    <dgm:cxn modelId="{33B55C79-526F-2C46-89BD-FA43C31737B2}" type="presParOf" srcId="{84E37BF7-C109-0648-969F-497266191315}" destId="{EB11D57C-9734-D64E-82E8-7CEC33377315}" srcOrd="12" destOrd="0" presId="urn:microsoft.com/office/officeart/2005/8/layout/process2"/>
    <dgm:cxn modelId="{AF086197-2EAC-0343-8D72-4F6BEA4212EA}" type="presParOf" srcId="{84E37BF7-C109-0648-969F-497266191315}" destId="{4528BBD9-3C49-014C-B708-D12C1A50B12E}" srcOrd="13" destOrd="0" presId="urn:microsoft.com/office/officeart/2005/8/layout/process2"/>
    <dgm:cxn modelId="{63CF5EF2-B017-2A4B-9947-3DD3A483A28C}" type="presParOf" srcId="{4528BBD9-3C49-014C-B708-D12C1A50B12E}" destId="{6CCCC61F-4F92-5146-A7C3-CB6A836AB7B2}" srcOrd="0" destOrd="0" presId="urn:microsoft.com/office/officeart/2005/8/layout/process2"/>
    <dgm:cxn modelId="{04D20090-C288-6044-AE39-9C0A7982076D}" type="presParOf" srcId="{84E37BF7-C109-0648-969F-497266191315}" destId="{4C6F4930-38B2-EC48-9AFF-4CC53551333E}" srcOrd="14"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39B73D85-BE8F-7844-998C-1EF3785DB9AB}" type="doc">
      <dgm:prSet loTypeId="urn:microsoft.com/office/officeart/2005/8/layout/hList1" loCatId="" qsTypeId="urn:microsoft.com/office/officeart/2005/8/quickstyle/simple4#18" qsCatId="simple" csTypeId="urn:microsoft.com/office/officeart/2005/8/colors/accent1_2#17" csCatId="accent1" phldr="1"/>
      <dgm:spPr/>
      <dgm:t>
        <a:bodyPr/>
        <a:p>
          <a:endParaRPr lang="zh-CN" altLang="en-US"/>
        </a:p>
      </dgm:t>
    </dgm:pt>
    <dgm:pt modelId="{0F82DAC5-997E-DB4B-A1B2-1BD9E09DB778}">
      <dgm:prSet phldrT="[Text]"/>
      <dgm:spPr/>
      <dgm:t>
        <a:bodyPr/>
        <a:p>
          <a:r>
            <a:rPr lang="zh-CN" altLang="en-US"/>
            <a:t>功能导航</a:t>
          </a:r>
        </a:p>
      </dgm:t>
    </dgm:pt>
    <dgm:pt modelId="{921F94AF-365E-0A4C-A94F-5BBA21BFFEC1}" cxnId="{2841C3C3-BA0B-EE45-9329-C342606776E7}" type="parTrans">
      <dgm:prSet/>
      <dgm:spPr/>
      <dgm:t>
        <a:bodyPr/>
        <a:p>
          <a:endParaRPr lang="zh-CN" altLang="en-US"/>
        </a:p>
      </dgm:t>
    </dgm:pt>
    <dgm:pt modelId="{D2A46F5F-A23F-4649-B90D-EC85D1E7CE37}" cxnId="{2841C3C3-BA0B-EE45-9329-C342606776E7}" type="sibTrans">
      <dgm:prSet/>
      <dgm:spPr/>
      <dgm:t>
        <a:bodyPr/>
        <a:p>
          <a:endParaRPr lang="zh-CN" altLang="en-US"/>
        </a:p>
      </dgm:t>
    </dgm:pt>
    <dgm:pt modelId="{4299CAE8-9988-554A-9B7F-745CF0007B42}">
      <dgm:prSet phldrT="[Text]"/>
      <dgm:spPr/>
      <dgm:t>
        <a:bodyPr/>
        <a:p>
          <a:r>
            <a:rPr lang="zh-CN" altLang="en-US"/>
            <a:t>基本信息</a:t>
          </a:r>
        </a:p>
      </dgm:t>
    </dgm:pt>
    <dgm:pt modelId="{FF10B3BE-5532-824B-93FA-6412800E809F}" cxnId="{DE4CFD05-025C-3A42-A72D-19368C5A66F3}" type="parTrans">
      <dgm:prSet/>
      <dgm:spPr/>
      <dgm:t>
        <a:bodyPr/>
        <a:p>
          <a:endParaRPr lang="zh-CN" altLang="en-US"/>
        </a:p>
      </dgm:t>
    </dgm:pt>
    <dgm:pt modelId="{E06A9939-313D-F245-9ACC-B66B97C16622}" cxnId="{DE4CFD05-025C-3A42-A72D-19368C5A66F3}" type="sibTrans">
      <dgm:prSet/>
      <dgm:spPr/>
      <dgm:t>
        <a:bodyPr/>
        <a:p>
          <a:endParaRPr lang="zh-CN" altLang="en-US"/>
        </a:p>
      </dgm:t>
    </dgm:pt>
    <dgm:pt modelId="{B41F466B-1978-3940-8971-B0B67799321F}">
      <dgm:prSet phldrT="[Text]"/>
      <dgm:spPr/>
      <dgm:t>
        <a:bodyPr/>
        <a:p>
          <a:r>
            <a:rPr lang="zh-CN" altLang="en-US"/>
            <a:t>物品管理</a:t>
          </a:r>
        </a:p>
      </dgm:t>
    </dgm:pt>
    <dgm:pt modelId="{C99BFABF-CB44-C340-89AC-6C8BE2163306}" cxnId="{A799F4A2-63CB-E64F-A466-1986010C73EA}" type="parTrans">
      <dgm:prSet/>
      <dgm:spPr/>
      <dgm:t>
        <a:bodyPr/>
        <a:p>
          <a:endParaRPr lang="zh-CN" altLang="en-US"/>
        </a:p>
      </dgm:t>
    </dgm:pt>
    <dgm:pt modelId="{854787D0-C0E7-AE48-99BD-A23033661FB0}" cxnId="{A799F4A2-63CB-E64F-A466-1986010C73EA}" type="sibTrans">
      <dgm:prSet/>
      <dgm:spPr/>
      <dgm:t>
        <a:bodyPr/>
        <a:p>
          <a:endParaRPr lang="zh-CN" altLang="en-US"/>
        </a:p>
      </dgm:t>
    </dgm:pt>
    <dgm:pt modelId="{65DA2D14-5C88-6743-B43F-12D146DCD62F}">
      <dgm:prSet phldrT="[Text]"/>
      <dgm:spPr/>
      <dgm:t>
        <a:bodyPr/>
        <a:p>
          <a:r>
            <a:rPr lang="zh-CN" altLang="en-US"/>
            <a:t>物品管理</a:t>
          </a:r>
        </a:p>
      </dgm:t>
    </dgm:pt>
    <dgm:pt modelId="{5050E44D-4B4C-504B-971B-30C154159F6F}" cxnId="{0F7B6F54-0FA1-B34F-8DF9-8A07D22D0947}" type="parTrans">
      <dgm:prSet/>
      <dgm:spPr/>
      <dgm:t>
        <a:bodyPr/>
        <a:p>
          <a:endParaRPr lang="zh-CN" altLang="en-US"/>
        </a:p>
      </dgm:t>
    </dgm:pt>
    <dgm:pt modelId="{972FF9B3-6EA5-E141-B971-FD0129D22289}" cxnId="{0F7B6F54-0FA1-B34F-8DF9-8A07D22D0947}" type="sibTrans">
      <dgm:prSet/>
      <dgm:spPr/>
      <dgm:t>
        <a:bodyPr/>
        <a:p>
          <a:endParaRPr lang="zh-CN" altLang="en-US"/>
        </a:p>
      </dgm:t>
    </dgm:pt>
    <dgm:pt modelId="{13E16810-DCE7-C147-A1A6-573EB5C5260C}">
      <dgm:prSet phldrT="[Text]"/>
      <dgm:spPr/>
      <dgm:t>
        <a:bodyPr/>
        <a:p>
          <a:r>
            <a:rPr lang="zh-CN" altLang="en-US"/>
            <a:t>总量</a:t>
          </a:r>
        </a:p>
      </dgm:t>
    </dgm:pt>
    <dgm:pt modelId="{8C7FF998-350C-4F4A-9C7A-FA8F2097A1E3}" cxnId="{795BED94-98B2-1D47-A826-A3C73B0D39AF}" type="parTrans">
      <dgm:prSet/>
      <dgm:spPr/>
      <dgm:t>
        <a:bodyPr/>
        <a:p>
          <a:endParaRPr lang="zh-CN" altLang="en-US"/>
        </a:p>
      </dgm:t>
    </dgm:pt>
    <dgm:pt modelId="{E26A704B-6D23-F848-87B0-21C63DD310D2}" cxnId="{795BED94-98B2-1D47-A826-A3C73B0D39AF}" type="sibTrans">
      <dgm:prSet/>
      <dgm:spPr/>
      <dgm:t>
        <a:bodyPr/>
        <a:p>
          <a:endParaRPr lang="zh-CN" altLang="en-US"/>
        </a:p>
      </dgm:t>
    </dgm:pt>
    <dgm:pt modelId="{94B7CEFE-1E0B-EB4C-8B89-7FFBB9CD051F}">
      <dgm:prSet phldrT="[Text]"/>
      <dgm:spPr/>
      <dgm:t>
        <a:bodyPr/>
        <a:p>
          <a:r>
            <a:rPr lang="zh-CN" altLang="en-US"/>
            <a:t>用量</a:t>
          </a:r>
          <a:endParaRPr lang="en-US" altLang="zh-CN"/>
        </a:p>
      </dgm:t>
    </dgm:pt>
    <dgm:pt modelId="{0263A763-29E7-7F4E-ADCC-72C5F3642BDA}" cxnId="{D2BCABBE-8846-E74F-A0C6-6C887AE2A30D}" type="parTrans">
      <dgm:prSet/>
      <dgm:spPr/>
      <dgm:t>
        <a:bodyPr/>
        <a:p>
          <a:endParaRPr lang="zh-CN" altLang="en-US"/>
        </a:p>
      </dgm:t>
    </dgm:pt>
    <dgm:pt modelId="{19AB1587-F279-F84B-87F5-BA08F2C696A1}" cxnId="{D2BCABBE-8846-E74F-A0C6-6C887AE2A30D}" type="sibTrans">
      <dgm:prSet/>
      <dgm:spPr/>
      <dgm:t>
        <a:bodyPr/>
        <a:p>
          <a:endParaRPr lang="zh-CN" altLang="en-US"/>
        </a:p>
      </dgm:t>
    </dgm:pt>
    <dgm:pt modelId="{07F9C115-C396-E74B-81F1-19E26C8ADB87}">
      <dgm:prSet phldrT="[Text]"/>
      <dgm:spPr/>
      <dgm:t>
        <a:bodyPr/>
        <a:p>
          <a:r>
            <a:rPr lang="zh-CN" altLang="en-US"/>
            <a:t>合同／订单管理</a:t>
          </a:r>
        </a:p>
      </dgm:t>
    </dgm:pt>
    <dgm:pt modelId="{4846BBC8-DF87-B748-945F-00DBEC1A4634}" cxnId="{6FC42452-ED99-FA4B-A62D-D1D4B479100D}" type="parTrans">
      <dgm:prSet/>
      <dgm:spPr/>
      <dgm:t>
        <a:bodyPr/>
        <a:p>
          <a:endParaRPr lang="zh-CN" altLang="en-US"/>
        </a:p>
      </dgm:t>
    </dgm:pt>
    <dgm:pt modelId="{F378EFD7-94F7-F84D-9E3B-CC43BD8C730C}" cxnId="{6FC42452-ED99-FA4B-A62D-D1D4B479100D}" type="sibTrans">
      <dgm:prSet/>
      <dgm:spPr/>
      <dgm:t>
        <a:bodyPr/>
        <a:p>
          <a:endParaRPr lang="zh-CN" altLang="en-US"/>
        </a:p>
      </dgm:t>
    </dgm:pt>
    <dgm:pt modelId="{1BD3C265-B478-D440-813A-6F963612D3C7}">
      <dgm:prSet phldrT="[Text]"/>
      <dgm:spPr/>
      <dgm:t>
        <a:bodyPr/>
        <a:p>
          <a:r>
            <a:rPr lang="zh-CN" altLang="en-US"/>
            <a:t>未完成订单</a:t>
          </a:r>
        </a:p>
      </dgm:t>
    </dgm:pt>
    <dgm:pt modelId="{C46D13FE-2CA4-274F-B774-28B87F30A56A}" cxnId="{BEC38047-9735-2546-8E1E-9AECFFC91DBA}" type="parTrans">
      <dgm:prSet/>
      <dgm:spPr/>
      <dgm:t>
        <a:bodyPr/>
        <a:p>
          <a:endParaRPr lang="zh-CN" altLang="en-US"/>
        </a:p>
      </dgm:t>
    </dgm:pt>
    <dgm:pt modelId="{B03A61AA-D0F2-2640-9E2D-50CDB2584AD0}" cxnId="{BEC38047-9735-2546-8E1E-9AECFFC91DBA}" type="sibTrans">
      <dgm:prSet/>
      <dgm:spPr/>
      <dgm:t>
        <a:bodyPr/>
        <a:p>
          <a:endParaRPr lang="zh-CN" altLang="en-US"/>
        </a:p>
      </dgm:t>
    </dgm:pt>
    <dgm:pt modelId="{D12EAE4C-1FAA-6346-8B1C-A8E65C51F9D6}">
      <dgm:prSet phldrT="[Text]"/>
      <dgm:spPr/>
      <dgm:t>
        <a:bodyPr/>
        <a:p>
          <a:r>
            <a:rPr lang="zh-CN" altLang="en-US"/>
            <a:t>历史订单</a:t>
          </a:r>
        </a:p>
      </dgm:t>
    </dgm:pt>
    <dgm:pt modelId="{4490D177-F6C7-B542-A306-683BF5506254}" cxnId="{C0900C18-5C2B-1E48-A6B0-994E9CAFCFF7}" type="parTrans">
      <dgm:prSet/>
      <dgm:spPr/>
      <dgm:t>
        <a:bodyPr/>
        <a:p>
          <a:endParaRPr lang="zh-CN" altLang="en-US"/>
        </a:p>
      </dgm:t>
    </dgm:pt>
    <dgm:pt modelId="{5F00F92B-C00B-F848-BBA6-6367ACD2E43F}" cxnId="{C0900C18-5C2B-1E48-A6B0-994E9CAFCFF7}" type="sibTrans">
      <dgm:prSet/>
      <dgm:spPr/>
      <dgm:t>
        <a:bodyPr/>
        <a:p>
          <a:endParaRPr lang="zh-CN" altLang="en-US"/>
        </a:p>
      </dgm:t>
    </dgm:pt>
    <dgm:pt modelId="{62F1573A-2F20-2849-B3D2-7E1793194C6F}">
      <dgm:prSet/>
      <dgm:spPr/>
      <dgm:t>
        <a:bodyPr/>
        <a:p>
          <a:r>
            <a:rPr lang="zh-CN" altLang="en-US"/>
            <a:t>货款管理</a:t>
          </a:r>
        </a:p>
      </dgm:t>
    </dgm:pt>
    <dgm:pt modelId="{5C2CB631-E2F8-8540-8773-89631406728B}" cxnId="{C1ECEA6E-8DE1-1B4B-8566-EB82B13A286A}" type="parTrans">
      <dgm:prSet/>
      <dgm:spPr/>
      <dgm:t>
        <a:bodyPr/>
        <a:p>
          <a:endParaRPr lang="zh-CN" altLang="en-US"/>
        </a:p>
      </dgm:t>
    </dgm:pt>
    <dgm:pt modelId="{EA89A3BA-D32B-FA4A-8D2D-D67392E51244}" cxnId="{C1ECEA6E-8DE1-1B4B-8566-EB82B13A286A}" type="sibTrans">
      <dgm:prSet/>
      <dgm:spPr/>
      <dgm:t>
        <a:bodyPr/>
        <a:p>
          <a:endParaRPr lang="zh-CN" altLang="en-US"/>
        </a:p>
      </dgm:t>
    </dgm:pt>
    <dgm:pt modelId="{759AFD30-CE81-0F4F-857A-8132BFC31390}">
      <dgm:prSet phldrT="[Text]"/>
      <dgm:spPr/>
      <dgm:t>
        <a:bodyPr/>
        <a:p>
          <a:r>
            <a:rPr lang="zh-CN" altLang="en-US"/>
            <a:t>合同／订单管理</a:t>
          </a:r>
        </a:p>
      </dgm:t>
    </dgm:pt>
    <dgm:pt modelId="{AE70C670-00BA-644F-8C57-D2AFF5EEC0A5}" cxnId="{4FAE89E4-1A3D-8342-B4D1-D1792288B5E8}" type="parTrans">
      <dgm:prSet/>
      <dgm:spPr/>
      <dgm:t>
        <a:bodyPr/>
        <a:p>
          <a:endParaRPr lang="zh-CN" altLang="en-US"/>
        </a:p>
      </dgm:t>
    </dgm:pt>
    <dgm:pt modelId="{86000DAE-7BB5-0141-BAB2-CC7F08EA09AD}" cxnId="{4FAE89E4-1A3D-8342-B4D1-D1792288B5E8}" type="sibTrans">
      <dgm:prSet/>
      <dgm:spPr/>
      <dgm:t>
        <a:bodyPr/>
        <a:p>
          <a:endParaRPr lang="zh-CN" altLang="en-US"/>
        </a:p>
      </dgm:t>
    </dgm:pt>
    <dgm:pt modelId="{7C28EC46-228B-2547-AA35-6621999DEF19}">
      <dgm:prSet phldrT="[Text]"/>
      <dgm:spPr/>
      <dgm:t>
        <a:bodyPr/>
        <a:p>
          <a:r>
            <a:rPr lang="zh-CN" altLang="en-US"/>
            <a:t>剩余</a:t>
          </a:r>
        </a:p>
      </dgm:t>
    </dgm:pt>
    <dgm:pt modelId="{E79DDF27-ADD2-6B45-AAF0-1ED0F90E653C}" cxnId="{DDE290D7-44C8-CC47-A5A1-2DBB656E56E3}" type="parTrans">
      <dgm:prSet/>
      <dgm:spPr/>
      <dgm:t>
        <a:bodyPr/>
        <a:p>
          <a:endParaRPr lang="zh-CN" altLang="en-US"/>
        </a:p>
      </dgm:t>
    </dgm:pt>
    <dgm:pt modelId="{062EB28B-8F2C-894B-89ED-6BB713C494B3}" cxnId="{DDE290D7-44C8-CC47-A5A1-2DBB656E56E3}" type="sibTrans">
      <dgm:prSet/>
      <dgm:spPr/>
      <dgm:t>
        <a:bodyPr/>
        <a:p>
          <a:endParaRPr lang="zh-CN" altLang="en-US"/>
        </a:p>
      </dgm:t>
    </dgm:pt>
    <dgm:pt modelId="{150CEDE0-566A-3A4F-9997-A8FF3133161A}">
      <dgm:prSet phldrT="[Text]"/>
      <dgm:spPr/>
      <dgm:t>
        <a:bodyPr/>
        <a:p>
          <a:r>
            <a:rPr lang="zh-CN" altLang="en-US"/>
            <a:t>进度查询</a:t>
          </a:r>
        </a:p>
      </dgm:t>
    </dgm:pt>
    <dgm:pt modelId="{61D2D6B3-EAAE-8740-B2D8-183BE0EEE828}" cxnId="{5BADF4FC-CE95-AC46-9538-48E68A6C785D}" type="parTrans">
      <dgm:prSet/>
      <dgm:spPr/>
      <dgm:t>
        <a:bodyPr/>
        <a:p>
          <a:endParaRPr lang="zh-CN" altLang="en-US"/>
        </a:p>
      </dgm:t>
    </dgm:pt>
    <dgm:pt modelId="{6207AB6C-2909-3643-A919-5686CF782052}" cxnId="{5BADF4FC-CE95-AC46-9538-48E68A6C785D}" type="sibTrans">
      <dgm:prSet/>
      <dgm:spPr/>
      <dgm:t>
        <a:bodyPr/>
        <a:p>
          <a:endParaRPr lang="zh-CN" altLang="en-US"/>
        </a:p>
      </dgm:t>
    </dgm:pt>
    <dgm:pt modelId="{69236390-6A48-574A-BCBB-8C2191FE9130}">
      <dgm:prSet/>
      <dgm:spPr/>
      <dgm:t>
        <a:bodyPr/>
        <a:p>
          <a:r>
            <a:rPr lang="zh-CN" altLang="en-US"/>
            <a:t>未付货款</a:t>
          </a:r>
        </a:p>
      </dgm:t>
    </dgm:pt>
    <dgm:pt modelId="{0B3AB581-2440-0840-8034-089AECECC36C}" cxnId="{37866D71-444B-6743-854C-9C26C68AE726}" type="parTrans">
      <dgm:prSet/>
      <dgm:spPr/>
      <dgm:t>
        <a:bodyPr/>
        <a:p>
          <a:endParaRPr lang="zh-CN" altLang="en-US"/>
        </a:p>
      </dgm:t>
    </dgm:pt>
    <dgm:pt modelId="{2B91599A-F66C-5347-B354-C78B01A2C9C6}" cxnId="{37866D71-444B-6743-854C-9C26C68AE726}" type="sibTrans">
      <dgm:prSet/>
      <dgm:spPr/>
      <dgm:t>
        <a:bodyPr/>
        <a:p>
          <a:endParaRPr lang="zh-CN" altLang="en-US"/>
        </a:p>
      </dgm:t>
    </dgm:pt>
    <dgm:pt modelId="{2EEF3DFE-156F-0747-A1C8-C7E619C322A3}">
      <dgm:prSet/>
      <dgm:spPr/>
      <dgm:t>
        <a:bodyPr/>
        <a:p>
          <a:r>
            <a:rPr lang="zh-CN" altLang="en-US"/>
            <a:t>已付货款</a:t>
          </a:r>
        </a:p>
      </dgm:t>
    </dgm:pt>
    <dgm:pt modelId="{3B5984F8-E422-8E40-88B0-E68491E447F8}" cxnId="{348A9D9E-0B0E-6A4F-A466-C9504FC1C858}" type="parTrans">
      <dgm:prSet/>
      <dgm:spPr/>
      <dgm:t>
        <a:bodyPr/>
        <a:p>
          <a:endParaRPr lang="zh-CN" altLang="en-US"/>
        </a:p>
      </dgm:t>
    </dgm:pt>
    <dgm:pt modelId="{F9434CC9-E593-5641-9995-814C89CABDBF}" cxnId="{348A9D9E-0B0E-6A4F-A466-C9504FC1C858}" type="sibTrans">
      <dgm:prSet/>
      <dgm:spPr/>
      <dgm:t>
        <a:bodyPr/>
        <a:p>
          <a:endParaRPr lang="zh-CN" altLang="en-US"/>
        </a:p>
      </dgm:t>
    </dgm:pt>
    <dgm:pt modelId="{E59AF254-276E-4E4F-90A1-CED09037E268}">
      <dgm:prSet phldrT="[Text]"/>
      <dgm:spPr/>
      <dgm:t>
        <a:bodyPr/>
        <a:p>
          <a:r>
            <a:rPr lang="zh-CN" altLang="en-US"/>
            <a:t>货款管理</a:t>
          </a:r>
          <a:endParaRPr lang="en-US" altLang="zh-CN"/>
        </a:p>
      </dgm:t>
    </dgm:pt>
    <dgm:pt modelId="{9BD96CA6-D792-AA4D-BB75-DCAD0B464C2E}" cxnId="{03BE719D-1664-D64F-ABEB-0E10EE0E76D6}" type="parTrans">
      <dgm:prSet/>
      <dgm:spPr/>
      <dgm:t>
        <a:bodyPr/>
        <a:p>
          <a:endParaRPr lang="zh-CN" altLang="en-US"/>
        </a:p>
      </dgm:t>
    </dgm:pt>
    <dgm:pt modelId="{F02EA0EB-DB05-6042-81BF-6C2F6148E9C7}" cxnId="{03BE719D-1664-D64F-ABEB-0E10EE0E76D6}" type="sibTrans">
      <dgm:prSet/>
      <dgm:spPr/>
      <dgm:t>
        <a:bodyPr/>
        <a:p>
          <a:endParaRPr lang="zh-CN" altLang="en-US"/>
        </a:p>
      </dgm:t>
    </dgm:pt>
    <dgm:pt modelId="{85C1E642-BE3D-1345-9C95-9445079CB719}">
      <dgm:prSet phldrT="[Text]"/>
      <dgm:spPr/>
      <dgm:t>
        <a:bodyPr/>
        <a:p>
          <a:r>
            <a:rPr lang="zh-CN" altLang="en-US"/>
            <a:t>邮件通知</a:t>
          </a:r>
        </a:p>
      </dgm:t>
    </dgm:pt>
    <dgm:pt modelId="{3894C554-F8F9-E640-A5AA-BDD8B057A0B1}" cxnId="{9880B8C5-4ACE-9F4D-B4A4-7BFE1EDAD59B}" type="parTrans">
      <dgm:prSet/>
      <dgm:spPr/>
      <dgm:t>
        <a:bodyPr/>
        <a:p>
          <a:endParaRPr lang="zh-CN" altLang="en-US"/>
        </a:p>
      </dgm:t>
    </dgm:pt>
    <dgm:pt modelId="{8019E990-54B7-7748-A875-04F6F293BF03}" cxnId="{9880B8C5-4ACE-9F4D-B4A4-7BFE1EDAD59B}" type="sibTrans">
      <dgm:prSet/>
      <dgm:spPr/>
      <dgm:t>
        <a:bodyPr/>
        <a:p>
          <a:endParaRPr lang="zh-CN" altLang="en-US"/>
        </a:p>
      </dgm:t>
    </dgm:pt>
    <dgm:pt modelId="{7699D16D-A950-C043-8C19-E147D5FCE0F1}">
      <dgm:prSet/>
      <dgm:spPr/>
      <dgm:t>
        <a:bodyPr/>
        <a:p>
          <a:r>
            <a:rPr lang="zh-CN" altLang="en-US"/>
            <a:t>基本信息</a:t>
          </a:r>
        </a:p>
      </dgm:t>
    </dgm:pt>
    <dgm:pt modelId="{900DC98C-4B50-EE45-8657-3F7691F68221}" cxnId="{0EC2B741-91FA-184E-99A1-6D82ADF02EBD}" type="parTrans">
      <dgm:prSet/>
      <dgm:spPr/>
      <dgm:t>
        <a:bodyPr/>
        <a:p>
          <a:endParaRPr lang="zh-CN" altLang="en-US"/>
        </a:p>
      </dgm:t>
    </dgm:pt>
    <dgm:pt modelId="{0FD595A7-971C-0C47-BE5B-263FA5724CE0}" cxnId="{0EC2B741-91FA-184E-99A1-6D82ADF02EBD}" type="sibTrans">
      <dgm:prSet/>
      <dgm:spPr/>
      <dgm:t>
        <a:bodyPr/>
        <a:p>
          <a:endParaRPr lang="zh-CN" altLang="en-US"/>
        </a:p>
      </dgm:t>
    </dgm:pt>
    <dgm:pt modelId="{81E458F5-1CF8-4449-83A4-96B41F4CB693}">
      <dgm:prSet/>
      <dgm:spPr/>
      <dgm:t>
        <a:bodyPr/>
        <a:p>
          <a:r>
            <a:rPr lang="zh-CN" altLang="en-US"/>
            <a:t>客户名称</a:t>
          </a:r>
        </a:p>
      </dgm:t>
    </dgm:pt>
    <dgm:pt modelId="{45774C69-E519-C947-A76D-2EF179D8DFD6}" cxnId="{C16BDC99-3E82-284A-848F-DBA4B949C752}" type="parTrans">
      <dgm:prSet/>
      <dgm:spPr/>
      <dgm:t>
        <a:bodyPr/>
        <a:p>
          <a:endParaRPr lang="zh-CN" altLang="en-US"/>
        </a:p>
      </dgm:t>
    </dgm:pt>
    <dgm:pt modelId="{92FCF13F-B1C6-9343-979C-709BB2302435}" cxnId="{C16BDC99-3E82-284A-848F-DBA4B949C752}" type="sibTrans">
      <dgm:prSet/>
      <dgm:spPr/>
      <dgm:t>
        <a:bodyPr/>
        <a:p>
          <a:endParaRPr lang="zh-CN" altLang="en-US"/>
        </a:p>
      </dgm:t>
    </dgm:pt>
    <dgm:pt modelId="{7FF499AB-3070-CF4E-B47D-1C3BB107228A}">
      <dgm:prSet/>
      <dgm:spPr/>
      <dgm:t>
        <a:bodyPr/>
        <a:p>
          <a:r>
            <a:rPr lang="zh-CN" altLang="en-US"/>
            <a:t>联系方式</a:t>
          </a:r>
        </a:p>
      </dgm:t>
    </dgm:pt>
    <dgm:pt modelId="{0171CBA3-156A-804C-8ADD-E6178E97A625}" cxnId="{687F4556-E60D-6144-8C68-F2C2D8C7E623}" type="parTrans">
      <dgm:prSet/>
      <dgm:spPr/>
      <dgm:t>
        <a:bodyPr/>
        <a:p>
          <a:endParaRPr lang="zh-CN" altLang="en-US"/>
        </a:p>
      </dgm:t>
    </dgm:pt>
    <dgm:pt modelId="{E5140BE7-523C-314D-9C65-2F1855A96048}" cxnId="{687F4556-E60D-6144-8C68-F2C2D8C7E623}" type="sibTrans">
      <dgm:prSet/>
      <dgm:spPr/>
      <dgm:t>
        <a:bodyPr/>
        <a:p>
          <a:endParaRPr lang="zh-CN" altLang="en-US"/>
        </a:p>
      </dgm:t>
    </dgm:pt>
    <dgm:pt modelId="{8C31CAEF-52FA-4A46-AE9E-F6F215555F85}">
      <dgm:prSet phldrT="[Text]"/>
      <dgm:spPr/>
      <dgm:t>
        <a:bodyPr/>
        <a:p>
          <a:r>
            <a:rPr lang="zh-CN" altLang="en-US"/>
            <a:t>联系海达</a:t>
          </a:r>
        </a:p>
      </dgm:t>
    </dgm:pt>
    <dgm:pt modelId="{3251277F-D282-474D-95A6-7F929830B2B9}" cxnId="{57A060F4-E60B-A149-A4BC-12CE02760F12}" type="parTrans">
      <dgm:prSet/>
      <dgm:spPr/>
      <dgm:t>
        <a:bodyPr/>
        <a:p>
          <a:endParaRPr lang="zh-CN" altLang="en-US"/>
        </a:p>
      </dgm:t>
    </dgm:pt>
    <dgm:pt modelId="{8231A8A6-1913-1D4F-8992-A9AC9027683D}" cxnId="{57A060F4-E60B-A149-A4BC-12CE02760F12}" type="sibTrans">
      <dgm:prSet/>
      <dgm:spPr/>
      <dgm:t>
        <a:bodyPr/>
        <a:p>
          <a:endParaRPr lang="zh-CN" altLang="en-US"/>
        </a:p>
      </dgm:t>
    </dgm:pt>
    <dgm:pt modelId="{11E78483-3F0A-C343-AB75-B1C852F5B737}">
      <dgm:prSet phldrT="[Text]"/>
      <dgm:spPr/>
      <dgm:t>
        <a:bodyPr/>
        <a:p>
          <a:r>
            <a:rPr lang="zh-CN" altLang="en-US"/>
            <a:t>物资百科</a:t>
          </a:r>
          <a:endParaRPr lang="en-US" altLang="zh-CN"/>
        </a:p>
      </dgm:t>
    </dgm:pt>
    <dgm:pt modelId="{6232636C-C32F-1141-A22E-5056C17B2E03}" cxnId="{AA1B9C42-9628-6D41-AAA2-A6144009F2A5}" type="parTrans">
      <dgm:prSet/>
      <dgm:spPr/>
      <dgm:t>
        <a:bodyPr/>
        <a:p>
          <a:endParaRPr lang="zh-CN" altLang="en-US"/>
        </a:p>
      </dgm:t>
    </dgm:pt>
    <dgm:pt modelId="{1AA858C8-B82F-E64C-BF2E-B89DCD3CC89E}" cxnId="{AA1B9C42-9628-6D41-AAA2-A6144009F2A5}" type="sibTrans">
      <dgm:prSet/>
      <dgm:spPr/>
      <dgm:t>
        <a:bodyPr/>
        <a:p>
          <a:endParaRPr lang="zh-CN" altLang="en-US"/>
        </a:p>
      </dgm:t>
    </dgm:pt>
    <dgm:pt modelId="{BA2041F7-BC05-A748-9406-5DDE6D9495DA}">
      <dgm:prSet phldrT="[Text]"/>
      <dgm:spPr/>
      <dgm:t>
        <a:bodyPr/>
        <a:p>
          <a:r>
            <a:rPr lang="zh-CN" altLang="en-US"/>
            <a:t>工程文库</a:t>
          </a:r>
        </a:p>
      </dgm:t>
    </dgm:pt>
    <dgm:pt modelId="{81BBFC5A-24B1-F24F-85FE-157B303AB197}" cxnId="{C230983D-8CFA-194A-8E08-43BF7CAFED5D}" type="parTrans">
      <dgm:prSet/>
      <dgm:spPr/>
      <dgm:t>
        <a:bodyPr/>
        <a:p>
          <a:endParaRPr lang="zh-CN" altLang="en-US"/>
        </a:p>
      </dgm:t>
    </dgm:pt>
    <dgm:pt modelId="{470061F2-DEFA-C447-ABB5-2EAB2E9F4E92}" cxnId="{C230983D-8CFA-194A-8E08-43BF7CAFED5D}" type="sibTrans">
      <dgm:prSet/>
      <dgm:spPr/>
      <dgm:t>
        <a:bodyPr/>
        <a:p>
          <a:endParaRPr lang="zh-CN" altLang="en-US"/>
        </a:p>
      </dgm:t>
    </dgm:pt>
    <dgm:pt modelId="{11566424-10A2-0443-938A-8F8F930BEE87}">
      <dgm:prSet phldrT="[Text]"/>
      <dgm:spPr/>
      <dgm:t>
        <a:bodyPr/>
        <a:p>
          <a:r>
            <a:rPr lang="zh-CN" altLang="en-US"/>
            <a:t>税则查询</a:t>
          </a:r>
        </a:p>
      </dgm:t>
    </dgm:pt>
    <dgm:pt modelId="{35497BB0-F242-AC4F-B5B1-73FE625DB658}" cxnId="{8A677E0E-4848-B14C-97B2-F5BB24142461}" type="parTrans">
      <dgm:prSet/>
      <dgm:spPr/>
      <dgm:t>
        <a:bodyPr/>
        <a:p>
          <a:endParaRPr lang="zh-CN" altLang="en-US"/>
        </a:p>
      </dgm:t>
    </dgm:pt>
    <dgm:pt modelId="{A7044AA7-E244-D441-905A-7A7DD712C84E}" cxnId="{8A677E0E-4848-B14C-97B2-F5BB24142461}" type="sibTrans">
      <dgm:prSet/>
      <dgm:spPr/>
      <dgm:t>
        <a:bodyPr/>
        <a:p>
          <a:endParaRPr lang="zh-CN" altLang="en-US"/>
        </a:p>
      </dgm:t>
    </dgm:pt>
    <dgm:pt modelId="{0E4C89B3-CCE4-AB41-BBF1-9085E6C43DCB}">
      <dgm:prSet phldrT="[Text]"/>
      <dgm:spPr/>
      <dgm:t>
        <a:bodyPr/>
        <a:p>
          <a:r>
            <a:rPr lang="zh-CN" altLang="en-US"/>
            <a:t>单证下载</a:t>
          </a:r>
        </a:p>
      </dgm:t>
    </dgm:pt>
    <dgm:pt modelId="{6E4644D8-4719-8745-97F0-FAF26892008B}" cxnId="{DFB5C1A1-4E17-704D-8853-9BDD8EB15A2D}" type="parTrans">
      <dgm:prSet/>
      <dgm:spPr/>
      <dgm:t>
        <a:bodyPr/>
        <a:p>
          <a:endParaRPr lang="zh-CN" altLang="en-US"/>
        </a:p>
      </dgm:t>
    </dgm:pt>
    <dgm:pt modelId="{87CE5E2B-AD65-6C4E-B15B-7DE3BCD98BDD}" cxnId="{DFB5C1A1-4E17-704D-8853-9BDD8EB15A2D}" type="sibTrans">
      <dgm:prSet/>
      <dgm:spPr/>
      <dgm:t>
        <a:bodyPr/>
        <a:p>
          <a:endParaRPr lang="zh-CN" altLang="en-US"/>
        </a:p>
      </dgm:t>
    </dgm:pt>
    <dgm:pt modelId="{65C21274-534F-E440-BB9D-780A41C245F5}">
      <dgm:prSet/>
      <dgm:spPr/>
      <dgm:t>
        <a:bodyPr/>
        <a:p>
          <a:r>
            <a:rPr lang="zh-CN" altLang="en-US"/>
            <a:t>金融服务</a:t>
          </a:r>
        </a:p>
      </dgm:t>
    </dgm:pt>
    <dgm:pt modelId="{C1C05A91-969C-494B-8172-306AE5DABE03}" cxnId="{86CF9582-8E23-6845-A456-732A0BD0FEB2}" type="parTrans">
      <dgm:prSet/>
      <dgm:spPr/>
    </dgm:pt>
    <dgm:pt modelId="{B0FEB8CC-C943-4045-8F5F-009B82C65321}" cxnId="{86CF9582-8E23-6845-A456-732A0BD0FEB2}" type="sibTrans">
      <dgm:prSet/>
      <dgm:spPr/>
    </dgm:pt>
    <dgm:pt modelId="{D13B4FDD-6588-A14F-98F0-5529E3CDDEBC}">
      <dgm:prSet/>
      <dgm:spPr/>
      <dgm:t>
        <a:bodyPr/>
        <a:p>
          <a:r>
            <a:rPr lang="zh-CN" altLang="en-US"/>
            <a:t>申请贷款</a:t>
          </a:r>
        </a:p>
      </dgm:t>
    </dgm:pt>
    <dgm:pt modelId="{AE2E30EA-3C9E-1247-9031-BB005DCAE741}" cxnId="{BA7922BE-1621-0A46-A9AB-F411369D0018}" type="parTrans">
      <dgm:prSet/>
      <dgm:spPr/>
    </dgm:pt>
    <dgm:pt modelId="{C281C2B7-2FA4-E14E-AAE1-15BF3C3DDCCF}" cxnId="{BA7922BE-1621-0A46-A9AB-F411369D0018}" type="sibTrans">
      <dgm:prSet/>
      <dgm:spPr/>
    </dgm:pt>
    <dgm:pt modelId="{35BA8393-FA11-EB45-844F-CD8FFCADF3EA}">
      <dgm:prSet/>
      <dgm:spPr/>
      <dgm:t>
        <a:bodyPr/>
        <a:p>
          <a:r>
            <a:rPr lang="zh-CN" altLang="en-US"/>
            <a:t>进度查询</a:t>
          </a:r>
        </a:p>
      </dgm:t>
    </dgm:pt>
    <dgm:pt modelId="{DDA60C3F-CCBF-2444-949A-0741DA4597C0}" cxnId="{06F55B49-24E6-1643-A12D-E8B7EC3DFF42}" type="parTrans">
      <dgm:prSet/>
      <dgm:spPr/>
    </dgm:pt>
    <dgm:pt modelId="{681CED8D-49E8-5D48-9F62-2318B1D6B798}" cxnId="{06F55B49-24E6-1643-A12D-E8B7EC3DFF42}" type="sibTrans">
      <dgm:prSet/>
      <dgm:spPr/>
    </dgm:pt>
    <dgm:pt modelId="{ECACF5A8-A247-8149-9C04-F016D39C3DB9}" type="pres">
      <dgm:prSet presAssocID="{39B73D85-BE8F-7844-998C-1EF3785DB9AB}" presName="Name0" presStyleCnt="0">
        <dgm:presLayoutVars>
          <dgm:dir/>
          <dgm:animLvl val="lvl"/>
          <dgm:resizeHandles val="exact"/>
        </dgm:presLayoutVars>
      </dgm:prSet>
      <dgm:spPr/>
      <dgm:t>
        <a:bodyPr/>
        <a:p>
          <a:endParaRPr lang="zh-CN" altLang="en-US"/>
        </a:p>
      </dgm:t>
    </dgm:pt>
    <dgm:pt modelId="{A6D35D72-8E67-2745-9D67-3AB6E4288D1C}" type="pres">
      <dgm:prSet presAssocID="{0F82DAC5-997E-DB4B-A1B2-1BD9E09DB778}" presName="composite" presStyleCnt="0"/>
      <dgm:spPr/>
    </dgm:pt>
    <dgm:pt modelId="{C760075B-5C1B-904B-97B7-DF6B2FB159BD}" type="pres">
      <dgm:prSet presAssocID="{0F82DAC5-997E-DB4B-A1B2-1BD9E09DB778}" presName="parTx" presStyleLbl="alignNode1" presStyleIdx="0" presStyleCnt="6">
        <dgm:presLayoutVars>
          <dgm:chMax val="0"/>
          <dgm:chPref val="0"/>
          <dgm:bulletEnabled val="1"/>
        </dgm:presLayoutVars>
      </dgm:prSet>
      <dgm:spPr/>
      <dgm:t>
        <a:bodyPr/>
        <a:p>
          <a:endParaRPr lang="zh-CN" altLang="en-US"/>
        </a:p>
      </dgm:t>
    </dgm:pt>
    <dgm:pt modelId="{AD7A70AB-4BA5-0641-B362-40508A24252A}" type="pres">
      <dgm:prSet presAssocID="{0F82DAC5-997E-DB4B-A1B2-1BD9E09DB778}" presName="desTx" presStyleLbl="alignAccFollowNode1" presStyleIdx="0" presStyleCnt="6">
        <dgm:presLayoutVars>
          <dgm:bulletEnabled val="1"/>
        </dgm:presLayoutVars>
      </dgm:prSet>
      <dgm:spPr/>
      <dgm:t>
        <a:bodyPr/>
        <a:p>
          <a:endParaRPr lang="zh-CN" altLang="en-US"/>
        </a:p>
      </dgm:t>
    </dgm:pt>
    <dgm:pt modelId="{D41EBE11-A22A-CD4A-83E5-2C04099CFBB2}" type="pres">
      <dgm:prSet presAssocID="{D2A46F5F-A23F-4649-B90D-EC85D1E7CE37}" presName="space" presStyleCnt="0"/>
      <dgm:spPr/>
    </dgm:pt>
    <dgm:pt modelId="{78C3D4D5-4E39-614E-967F-40FDEAAF6607}" type="pres">
      <dgm:prSet presAssocID="{7699D16D-A950-C043-8C19-E147D5FCE0F1}" presName="composite" presStyleCnt="0"/>
      <dgm:spPr/>
    </dgm:pt>
    <dgm:pt modelId="{B8720BA1-D664-5745-95A8-C096CA9D61AA}" type="pres">
      <dgm:prSet presAssocID="{7699D16D-A950-C043-8C19-E147D5FCE0F1}" presName="parTx" presStyleLbl="alignNode1" presStyleIdx="1" presStyleCnt="6">
        <dgm:presLayoutVars>
          <dgm:chMax val="0"/>
          <dgm:chPref val="0"/>
          <dgm:bulletEnabled val="1"/>
        </dgm:presLayoutVars>
      </dgm:prSet>
      <dgm:spPr/>
      <dgm:t>
        <a:bodyPr/>
        <a:p>
          <a:endParaRPr lang="zh-CN" altLang="en-US"/>
        </a:p>
      </dgm:t>
    </dgm:pt>
    <dgm:pt modelId="{5A8A00DE-CB87-EF4D-B0D2-F975A9A37AA3}" type="pres">
      <dgm:prSet presAssocID="{7699D16D-A950-C043-8C19-E147D5FCE0F1}" presName="desTx" presStyleLbl="alignAccFollowNode1" presStyleIdx="1" presStyleCnt="6">
        <dgm:presLayoutVars>
          <dgm:bulletEnabled val="1"/>
        </dgm:presLayoutVars>
      </dgm:prSet>
      <dgm:spPr/>
      <dgm:t>
        <a:bodyPr/>
        <a:p>
          <a:endParaRPr lang="zh-CN" altLang="en-US"/>
        </a:p>
      </dgm:t>
    </dgm:pt>
    <dgm:pt modelId="{33F1AA8B-8432-F34F-B5E9-92F7175F631C}" type="pres">
      <dgm:prSet presAssocID="{0FD595A7-971C-0C47-BE5B-263FA5724CE0}" presName="space" presStyleCnt="0"/>
      <dgm:spPr/>
    </dgm:pt>
    <dgm:pt modelId="{4CDDC642-EC0A-7948-B29F-65C432FEB657}" type="pres">
      <dgm:prSet presAssocID="{65DA2D14-5C88-6743-B43F-12D146DCD62F}" presName="composite" presStyleCnt="0"/>
      <dgm:spPr/>
    </dgm:pt>
    <dgm:pt modelId="{BEEB69D3-6E49-A44D-809A-FB087B328258}" type="pres">
      <dgm:prSet presAssocID="{65DA2D14-5C88-6743-B43F-12D146DCD62F}" presName="parTx" presStyleLbl="alignNode1" presStyleIdx="2" presStyleCnt="6">
        <dgm:presLayoutVars>
          <dgm:chMax val="0"/>
          <dgm:chPref val="0"/>
          <dgm:bulletEnabled val="1"/>
        </dgm:presLayoutVars>
      </dgm:prSet>
      <dgm:spPr/>
      <dgm:t>
        <a:bodyPr/>
        <a:p>
          <a:endParaRPr lang="zh-CN" altLang="en-US"/>
        </a:p>
      </dgm:t>
    </dgm:pt>
    <dgm:pt modelId="{84A5EEB1-56BE-C840-A330-385F72F2A6FC}" type="pres">
      <dgm:prSet presAssocID="{65DA2D14-5C88-6743-B43F-12D146DCD62F}" presName="desTx" presStyleLbl="alignAccFollowNode1" presStyleIdx="2" presStyleCnt="6">
        <dgm:presLayoutVars>
          <dgm:bulletEnabled val="1"/>
        </dgm:presLayoutVars>
      </dgm:prSet>
      <dgm:spPr/>
      <dgm:t>
        <a:bodyPr/>
        <a:p>
          <a:endParaRPr lang="zh-CN" altLang="en-US"/>
        </a:p>
      </dgm:t>
    </dgm:pt>
    <dgm:pt modelId="{9BE2CF4B-410D-A942-B0F4-99896793C6D8}" type="pres">
      <dgm:prSet presAssocID="{972FF9B3-6EA5-E141-B971-FD0129D22289}" presName="space" presStyleCnt="0"/>
      <dgm:spPr/>
    </dgm:pt>
    <dgm:pt modelId="{21820A29-5EFC-2740-912B-5F528171A697}" type="pres">
      <dgm:prSet presAssocID="{07F9C115-C396-E74B-81F1-19E26C8ADB87}" presName="composite" presStyleCnt="0"/>
      <dgm:spPr/>
    </dgm:pt>
    <dgm:pt modelId="{8FE6507C-047D-9E4B-8FDD-A25A9116FF7A}" type="pres">
      <dgm:prSet presAssocID="{07F9C115-C396-E74B-81F1-19E26C8ADB87}" presName="parTx" presStyleLbl="alignNode1" presStyleIdx="3" presStyleCnt="6">
        <dgm:presLayoutVars>
          <dgm:chMax val="0"/>
          <dgm:chPref val="0"/>
          <dgm:bulletEnabled val="1"/>
        </dgm:presLayoutVars>
      </dgm:prSet>
      <dgm:spPr/>
      <dgm:t>
        <a:bodyPr/>
        <a:p>
          <a:endParaRPr lang="zh-CN" altLang="en-US"/>
        </a:p>
      </dgm:t>
    </dgm:pt>
    <dgm:pt modelId="{88EA0B9F-24CD-014E-8C2A-F8B92D9A4A74}" type="pres">
      <dgm:prSet presAssocID="{07F9C115-C396-E74B-81F1-19E26C8ADB87}" presName="desTx" presStyleLbl="alignAccFollowNode1" presStyleIdx="3" presStyleCnt="6">
        <dgm:presLayoutVars>
          <dgm:bulletEnabled val="1"/>
        </dgm:presLayoutVars>
      </dgm:prSet>
      <dgm:spPr/>
      <dgm:t>
        <a:bodyPr/>
        <a:p>
          <a:endParaRPr lang="zh-CN" altLang="en-US"/>
        </a:p>
      </dgm:t>
    </dgm:pt>
    <dgm:pt modelId="{C71DD9DA-0313-B74E-9CFC-B837660AD4F8}" type="pres">
      <dgm:prSet presAssocID="{F378EFD7-94F7-F84D-9E3B-CC43BD8C730C}" presName="space" presStyleCnt="0"/>
      <dgm:spPr/>
    </dgm:pt>
    <dgm:pt modelId="{B96A8D09-EBF3-684B-A2D8-2786BECF1B05}" type="pres">
      <dgm:prSet presAssocID="{62F1573A-2F20-2849-B3D2-7E1793194C6F}" presName="composite" presStyleCnt="0"/>
      <dgm:spPr/>
    </dgm:pt>
    <dgm:pt modelId="{2872E6C4-15E6-B445-9F7B-3EB10CC8C300}" type="pres">
      <dgm:prSet presAssocID="{62F1573A-2F20-2849-B3D2-7E1793194C6F}" presName="parTx" presStyleLbl="alignNode1" presStyleIdx="4" presStyleCnt="6">
        <dgm:presLayoutVars>
          <dgm:chMax val="0"/>
          <dgm:chPref val="0"/>
          <dgm:bulletEnabled val="1"/>
        </dgm:presLayoutVars>
      </dgm:prSet>
      <dgm:spPr/>
      <dgm:t>
        <a:bodyPr/>
        <a:p>
          <a:endParaRPr lang="zh-CN" altLang="en-US"/>
        </a:p>
      </dgm:t>
    </dgm:pt>
    <dgm:pt modelId="{1FD7BAC2-4450-BF47-A28C-1BCB205BD9F6}" type="pres">
      <dgm:prSet presAssocID="{62F1573A-2F20-2849-B3D2-7E1793194C6F}" presName="desTx" presStyleLbl="alignAccFollowNode1" presStyleIdx="4" presStyleCnt="6">
        <dgm:presLayoutVars>
          <dgm:bulletEnabled val="1"/>
        </dgm:presLayoutVars>
      </dgm:prSet>
      <dgm:spPr/>
      <dgm:t>
        <a:bodyPr/>
        <a:p>
          <a:endParaRPr lang="zh-CN" altLang="en-US"/>
        </a:p>
      </dgm:t>
    </dgm:pt>
    <dgm:pt modelId="{522CFC81-37F6-4C48-8A80-843AAFEA03B8}" type="pres">
      <dgm:prSet presAssocID="{EA89A3BA-D32B-FA4A-8D2D-D67392E51244}" presName="space" presStyleCnt="0"/>
      <dgm:spPr/>
    </dgm:pt>
    <dgm:pt modelId="{41193EB5-836A-574D-8D03-258D7A9AE694}" type="pres">
      <dgm:prSet presAssocID="{65C21274-534F-E440-BB9D-780A41C245F5}" presName="composite" presStyleCnt="0"/>
      <dgm:spPr/>
    </dgm:pt>
    <dgm:pt modelId="{2FFD7CF9-AB5D-2D46-9483-ADAF127E67E0}" type="pres">
      <dgm:prSet presAssocID="{65C21274-534F-E440-BB9D-780A41C245F5}" presName="parTx" presStyleLbl="alignNode1" presStyleIdx="5" presStyleCnt="6">
        <dgm:presLayoutVars>
          <dgm:chMax val="0"/>
          <dgm:chPref val="0"/>
          <dgm:bulletEnabled val="1"/>
        </dgm:presLayoutVars>
      </dgm:prSet>
      <dgm:spPr/>
      <dgm:t>
        <a:bodyPr/>
        <a:p>
          <a:endParaRPr lang="zh-CN" altLang="en-US"/>
        </a:p>
      </dgm:t>
    </dgm:pt>
    <dgm:pt modelId="{F580075D-C3C9-A148-A6AF-F4BC2954BCE0}" type="pres">
      <dgm:prSet presAssocID="{65C21274-534F-E440-BB9D-780A41C245F5}" presName="desTx" presStyleLbl="alignAccFollowNode1" presStyleIdx="5" presStyleCnt="6">
        <dgm:presLayoutVars>
          <dgm:bulletEnabled val="1"/>
        </dgm:presLayoutVars>
      </dgm:prSet>
      <dgm:spPr/>
      <dgm:t>
        <a:bodyPr/>
        <a:p>
          <a:endParaRPr lang="zh-CN" altLang="en-US"/>
        </a:p>
      </dgm:t>
    </dgm:pt>
  </dgm:ptLst>
  <dgm:cxnLst>
    <dgm:cxn modelId="{ED83C179-A98A-8D49-8FA8-DFD10BA61055}" type="presOf" srcId="{11E78483-3F0A-C343-AB75-B1C852F5B737}" destId="{AD7A70AB-4BA5-0641-B362-40508A24252A}" srcOrd="0" destOrd="6" presId="urn:microsoft.com/office/officeart/2005/8/layout/hList1"/>
    <dgm:cxn modelId="{2BDD2459-636A-8C45-B922-714B87B11234}" type="presOf" srcId="{8C31CAEF-52FA-4A46-AE9E-F6F215555F85}" destId="{AD7A70AB-4BA5-0641-B362-40508A24252A}" srcOrd="0" destOrd="5" presId="urn:microsoft.com/office/officeart/2005/8/layout/hList1"/>
    <dgm:cxn modelId="{1DBABDA8-DB14-FC47-B5DE-172E87E24D3E}" type="presOf" srcId="{65C21274-534F-E440-BB9D-780A41C245F5}" destId="{2FFD7CF9-AB5D-2D46-9483-ADAF127E67E0}" srcOrd="0" destOrd="0" presId="urn:microsoft.com/office/officeart/2005/8/layout/hList1"/>
    <dgm:cxn modelId="{FEC73FED-3DF0-F242-8EF3-890986E254AA}" type="presOf" srcId="{BA2041F7-BC05-A748-9406-5DDE6D9495DA}" destId="{AD7A70AB-4BA5-0641-B362-40508A24252A}" srcOrd="0" destOrd="7" presId="urn:microsoft.com/office/officeart/2005/8/layout/hList1"/>
    <dgm:cxn modelId="{D0259D6B-363C-9245-9567-9677297D2E70}" type="presOf" srcId="{B41F466B-1978-3940-8971-B0B67799321F}" destId="{AD7A70AB-4BA5-0641-B362-40508A24252A}" srcOrd="0" destOrd="1" presId="urn:microsoft.com/office/officeart/2005/8/layout/hList1"/>
    <dgm:cxn modelId="{C16BDC99-3E82-284A-848F-DBA4B949C752}" srcId="{7699D16D-A950-C043-8C19-E147D5FCE0F1}" destId="{81E458F5-1CF8-4449-83A4-96B41F4CB693}" srcOrd="0" destOrd="0" parTransId="{45774C69-E519-C947-A76D-2EF179D8DFD6}" sibTransId="{92FCF13F-B1C6-9343-979C-709BB2302435}"/>
    <dgm:cxn modelId="{8814FF2D-F4F5-6347-BAB1-63A8C205B1F5}" type="presOf" srcId="{65DA2D14-5C88-6743-B43F-12D146DCD62F}" destId="{BEEB69D3-6E49-A44D-809A-FB087B328258}" srcOrd="0" destOrd="0" presId="urn:microsoft.com/office/officeart/2005/8/layout/hList1"/>
    <dgm:cxn modelId="{980D9C11-39C1-5F47-843A-A2759719762B}" type="presOf" srcId="{759AFD30-CE81-0F4F-857A-8132BFC31390}" destId="{AD7A70AB-4BA5-0641-B362-40508A24252A}" srcOrd="0" destOrd="2" presId="urn:microsoft.com/office/officeart/2005/8/layout/hList1"/>
    <dgm:cxn modelId="{AAF0B832-DA1C-DA42-BB0A-F9A35CDBE0F5}" type="presOf" srcId="{13E16810-DCE7-C147-A1A6-573EB5C5260C}" destId="{84A5EEB1-56BE-C840-A330-385F72F2A6FC}" srcOrd="0" destOrd="0" presId="urn:microsoft.com/office/officeart/2005/8/layout/hList1"/>
    <dgm:cxn modelId="{F8DD2236-E269-4649-BE8F-0B40FAAE089C}" type="presOf" srcId="{85C1E642-BE3D-1345-9C95-9445079CB719}" destId="{AD7A70AB-4BA5-0641-B362-40508A24252A}" srcOrd="0" destOrd="4" presId="urn:microsoft.com/office/officeart/2005/8/layout/hList1"/>
    <dgm:cxn modelId="{DDE290D7-44C8-CC47-A5A1-2DBB656E56E3}" srcId="{65DA2D14-5C88-6743-B43F-12D146DCD62F}" destId="{7C28EC46-228B-2547-AA35-6621999DEF19}" srcOrd="2" destOrd="0" parTransId="{E79DDF27-ADD2-6B45-AAF0-1ED0F90E653C}" sibTransId="{062EB28B-8F2C-894B-89ED-6BB713C494B3}"/>
    <dgm:cxn modelId="{C9FAD3F4-CCCE-894A-9169-2DB1BDD6B290}" type="presOf" srcId="{7699D16D-A950-C043-8C19-E147D5FCE0F1}" destId="{B8720BA1-D664-5745-95A8-C096CA9D61AA}" srcOrd="0" destOrd="0" presId="urn:microsoft.com/office/officeart/2005/8/layout/hList1"/>
    <dgm:cxn modelId="{0F7B6F54-0FA1-B34F-8DF9-8A07D22D0947}" srcId="{39B73D85-BE8F-7844-998C-1EF3785DB9AB}" destId="{65DA2D14-5C88-6743-B43F-12D146DCD62F}" srcOrd="2" destOrd="0" parTransId="{5050E44D-4B4C-504B-971B-30C154159F6F}" sibTransId="{972FF9B3-6EA5-E141-B971-FD0129D22289}"/>
    <dgm:cxn modelId="{B2DB6BB4-8C80-9447-8149-D056D8D2B0CD}" type="presOf" srcId="{1BD3C265-B478-D440-813A-6F963612D3C7}" destId="{88EA0B9F-24CD-014E-8C2A-F8B92D9A4A74}" srcOrd="0" destOrd="0" presId="urn:microsoft.com/office/officeart/2005/8/layout/hList1"/>
    <dgm:cxn modelId="{58DABFED-CF8D-FA4D-9B85-B853D16ACBCF}" type="presOf" srcId="{4299CAE8-9988-554A-9B7F-745CF0007B42}" destId="{AD7A70AB-4BA5-0641-B362-40508A24252A}" srcOrd="0" destOrd="0" presId="urn:microsoft.com/office/officeart/2005/8/layout/hList1"/>
    <dgm:cxn modelId="{89412ACC-A516-AE49-863D-DE1E9E55A2B7}" type="presOf" srcId="{11566424-10A2-0443-938A-8F8F930BEE87}" destId="{AD7A70AB-4BA5-0641-B362-40508A24252A}" srcOrd="0" destOrd="8" presId="urn:microsoft.com/office/officeart/2005/8/layout/hList1"/>
    <dgm:cxn modelId="{A799F4A2-63CB-E64F-A466-1986010C73EA}" srcId="{0F82DAC5-997E-DB4B-A1B2-1BD9E09DB778}" destId="{B41F466B-1978-3940-8971-B0B67799321F}" srcOrd="1" destOrd="0" parTransId="{C99BFABF-CB44-C340-89AC-6C8BE2163306}" sibTransId="{854787D0-C0E7-AE48-99BD-A23033661FB0}"/>
    <dgm:cxn modelId="{A443BA8D-85AA-8545-A9B4-CE694A1A507E}" type="presOf" srcId="{81E458F5-1CF8-4449-83A4-96B41F4CB693}" destId="{5A8A00DE-CB87-EF4D-B0D2-F975A9A37AA3}" srcOrd="0" destOrd="0" presId="urn:microsoft.com/office/officeart/2005/8/layout/hList1"/>
    <dgm:cxn modelId="{4CCB6B98-F078-E847-AA63-7294D47EF619}" type="presOf" srcId="{62F1573A-2F20-2849-B3D2-7E1793194C6F}" destId="{2872E6C4-15E6-B445-9F7B-3EB10CC8C300}" srcOrd="0" destOrd="0" presId="urn:microsoft.com/office/officeart/2005/8/layout/hList1"/>
    <dgm:cxn modelId="{C230983D-8CFA-194A-8E08-43BF7CAFED5D}" srcId="{0F82DAC5-997E-DB4B-A1B2-1BD9E09DB778}" destId="{BA2041F7-BC05-A748-9406-5DDE6D9495DA}" srcOrd="7" destOrd="0" parTransId="{81BBFC5A-24B1-F24F-85FE-157B303AB197}" sibTransId="{470061F2-DEFA-C447-ABB5-2EAB2E9F4E92}"/>
    <dgm:cxn modelId="{687F4556-E60D-6144-8C68-F2C2D8C7E623}" srcId="{7699D16D-A950-C043-8C19-E147D5FCE0F1}" destId="{7FF499AB-3070-CF4E-B47D-1C3BB107228A}" srcOrd="1" destOrd="0" parTransId="{0171CBA3-156A-804C-8ADD-E6178E97A625}" sibTransId="{E5140BE7-523C-314D-9C65-2F1855A96048}"/>
    <dgm:cxn modelId="{A4E4FCED-B857-7C45-A920-0D2CD5EE2179}" type="presOf" srcId="{35BA8393-FA11-EB45-844F-CD8FFCADF3EA}" destId="{F580075D-C3C9-A148-A6AF-F4BC2954BCE0}" srcOrd="0" destOrd="1" presId="urn:microsoft.com/office/officeart/2005/8/layout/hList1"/>
    <dgm:cxn modelId="{A9EF5CAE-A94C-4043-BF57-327D9E8BA951}" type="presOf" srcId="{7C28EC46-228B-2547-AA35-6621999DEF19}" destId="{84A5EEB1-56BE-C840-A330-385F72F2A6FC}" srcOrd="0" destOrd="2" presId="urn:microsoft.com/office/officeart/2005/8/layout/hList1"/>
    <dgm:cxn modelId="{AB182922-0A19-2349-B573-A27C6A5990D9}" type="presOf" srcId="{0E4C89B3-CCE4-AB41-BBF1-9085E6C43DCB}" destId="{88EA0B9F-24CD-014E-8C2A-F8B92D9A4A74}" srcOrd="0" destOrd="3" presId="urn:microsoft.com/office/officeart/2005/8/layout/hList1"/>
    <dgm:cxn modelId="{8A677E0E-4848-B14C-97B2-F5BB24142461}" srcId="{0F82DAC5-997E-DB4B-A1B2-1BD9E09DB778}" destId="{11566424-10A2-0443-938A-8F8F930BEE87}" srcOrd="8" destOrd="0" parTransId="{35497BB0-F242-AC4F-B5B1-73FE625DB658}" sibTransId="{A7044AA7-E244-D441-905A-7A7DD712C84E}"/>
    <dgm:cxn modelId="{795BED94-98B2-1D47-A826-A3C73B0D39AF}" srcId="{65DA2D14-5C88-6743-B43F-12D146DCD62F}" destId="{13E16810-DCE7-C147-A1A6-573EB5C5260C}" srcOrd="0" destOrd="0" parTransId="{8C7FF998-350C-4F4A-9C7A-FA8F2097A1E3}" sibTransId="{E26A704B-6D23-F848-87B0-21C63DD310D2}"/>
    <dgm:cxn modelId="{03BE719D-1664-D64F-ABEB-0E10EE0E76D6}" srcId="{0F82DAC5-997E-DB4B-A1B2-1BD9E09DB778}" destId="{E59AF254-276E-4E4F-90A1-CED09037E268}" srcOrd="3" destOrd="0" parTransId="{9BD96CA6-D792-AA4D-BB75-DCAD0B464C2E}" sibTransId="{F02EA0EB-DB05-6042-81BF-6C2F6148E9C7}"/>
    <dgm:cxn modelId="{2841C3C3-BA0B-EE45-9329-C342606776E7}" srcId="{39B73D85-BE8F-7844-998C-1EF3785DB9AB}" destId="{0F82DAC5-997E-DB4B-A1B2-1BD9E09DB778}" srcOrd="0" destOrd="0" parTransId="{921F94AF-365E-0A4C-A94F-5BBA21BFFEC1}" sibTransId="{D2A46F5F-A23F-4649-B90D-EC85D1E7CE37}"/>
    <dgm:cxn modelId="{BEA6CDE4-CDEE-8244-A23C-460B4B08E885}" type="presOf" srcId="{07F9C115-C396-E74B-81F1-19E26C8ADB87}" destId="{8FE6507C-047D-9E4B-8FDD-A25A9116FF7A}" srcOrd="0" destOrd="0" presId="urn:microsoft.com/office/officeart/2005/8/layout/hList1"/>
    <dgm:cxn modelId="{86CF9582-8E23-6845-A456-732A0BD0FEB2}" srcId="{39B73D85-BE8F-7844-998C-1EF3785DB9AB}" destId="{65C21274-534F-E440-BB9D-780A41C245F5}" srcOrd="5" destOrd="0" parTransId="{C1C05A91-969C-494B-8172-306AE5DABE03}" sibTransId="{B0FEB8CC-C943-4045-8F5F-009B82C65321}"/>
    <dgm:cxn modelId="{BA7922BE-1621-0A46-A9AB-F411369D0018}" srcId="{65C21274-534F-E440-BB9D-780A41C245F5}" destId="{D13B4FDD-6588-A14F-98F0-5529E3CDDEBC}" srcOrd="0" destOrd="0" parTransId="{AE2E30EA-3C9E-1247-9031-BB005DCAE741}" sibTransId="{C281C2B7-2FA4-E14E-AAE1-15BF3C3DDCCF}"/>
    <dgm:cxn modelId="{0EC2B741-91FA-184E-99A1-6D82ADF02EBD}" srcId="{39B73D85-BE8F-7844-998C-1EF3785DB9AB}" destId="{7699D16D-A950-C043-8C19-E147D5FCE0F1}" srcOrd="1" destOrd="0" parTransId="{900DC98C-4B50-EE45-8657-3F7691F68221}" sibTransId="{0FD595A7-971C-0C47-BE5B-263FA5724CE0}"/>
    <dgm:cxn modelId="{C02C7AF1-E811-C04F-9F7B-F35FDF6C3D4F}" type="presOf" srcId="{39B73D85-BE8F-7844-998C-1EF3785DB9AB}" destId="{ECACF5A8-A247-8149-9C04-F016D39C3DB9}" srcOrd="0" destOrd="0" presId="urn:microsoft.com/office/officeart/2005/8/layout/hList1"/>
    <dgm:cxn modelId="{57A060F4-E60B-A149-A4BC-12CE02760F12}" srcId="{0F82DAC5-997E-DB4B-A1B2-1BD9E09DB778}" destId="{8C31CAEF-52FA-4A46-AE9E-F6F215555F85}" srcOrd="5" destOrd="0" parTransId="{3251277F-D282-474D-95A6-7F929830B2B9}" sibTransId="{8231A8A6-1913-1D4F-8992-A9AC9027683D}"/>
    <dgm:cxn modelId="{DE5AB670-84A5-AD43-B500-066BBB1BCF15}" type="presOf" srcId="{7FF499AB-3070-CF4E-B47D-1C3BB107228A}" destId="{5A8A00DE-CB87-EF4D-B0D2-F975A9A37AA3}" srcOrd="0" destOrd="1" presId="urn:microsoft.com/office/officeart/2005/8/layout/hList1"/>
    <dgm:cxn modelId="{02F8120F-1AF4-324E-AD64-1F9F6B6EC20D}" type="presOf" srcId="{D12EAE4C-1FAA-6346-8B1C-A8E65C51F9D6}" destId="{88EA0B9F-24CD-014E-8C2A-F8B92D9A4A74}" srcOrd="0" destOrd="1" presId="urn:microsoft.com/office/officeart/2005/8/layout/hList1"/>
    <dgm:cxn modelId="{348A9D9E-0B0E-6A4F-A466-C9504FC1C858}" srcId="{62F1573A-2F20-2849-B3D2-7E1793194C6F}" destId="{2EEF3DFE-156F-0747-A1C8-C7E619C322A3}" srcOrd="1" destOrd="0" parTransId="{3B5984F8-E422-8E40-88B0-E68491E447F8}" sibTransId="{F9434CC9-E593-5641-9995-814C89CABDBF}"/>
    <dgm:cxn modelId="{37866D71-444B-6743-854C-9C26C68AE726}" srcId="{62F1573A-2F20-2849-B3D2-7E1793194C6F}" destId="{69236390-6A48-574A-BCBB-8C2191FE9130}" srcOrd="0" destOrd="0" parTransId="{0B3AB581-2440-0840-8034-089AECECC36C}" sibTransId="{2B91599A-F66C-5347-B354-C78B01A2C9C6}"/>
    <dgm:cxn modelId="{DE4CFD05-025C-3A42-A72D-19368C5A66F3}" srcId="{0F82DAC5-997E-DB4B-A1B2-1BD9E09DB778}" destId="{4299CAE8-9988-554A-9B7F-745CF0007B42}" srcOrd="0" destOrd="0" parTransId="{FF10B3BE-5532-824B-93FA-6412800E809F}" sibTransId="{E06A9939-313D-F245-9ACC-B66B97C16622}"/>
    <dgm:cxn modelId="{1FC8768D-B3DE-A143-A8E1-DB5D04361B66}" type="presOf" srcId="{150CEDE0-566A-3A4F-9997-A8FF3133161A}" destId="{88EA0B9F-24CD-014E-8C2A-F8B92D9A4A74}" srcOrd="0" destOrd="2" presId="urn:microsoft.com/office/officeart/2005/8/layout/hList1"/>
    <dgm:cxn modelId="{D2BCABBE-8846-E74F-A0C6-6C887AE2A30D}" srcId="{65DA2D14-5C88-6743-B43F-12D146DCD62F}" destId="{94B7CEFE-1E0B-EB4C-8B89-7FFBB9CD051F}" srcOrd="1" destOrd="0" parTransId="{0263A763-29E7-7F4E-ADCC-72C5F3642BDA}" sibTransId="{19AB1587-F279-F84B-87F5-BA08F2C696A1}"/>
    <dgm:cxn modelId="{5BADF4FC-CE95-AC46-9538-48E68A6C785D}" srcId="{07F9C115-C396-E74B-81F1-19E26C8ADB87}" destId="{150CEDE0-566A-3A4F-9997-A8FF3133161A}" srcOrd="2" destOrd="0" parTransId="{61D2D6B3-EAAE-8740-B2D8-183BE0EEE828}" sibTransId="{6207AB6C-2909-3643-A919-5686CF782052}"/>
    <dgm:cxn modelId="{3D018635-D1FC-6149-9758-74B253D1E00B}" type="presOf" srcId="{0F82DAC5-997E-DB4B-A1B2-1BD9E09DB778}" destId="{C760075B-5C1B-904B-97B7-DF6B2FB159BD}" srcOrd="0" destOrd="0" presId="urn:microsoft.com/office/officeart/2005/8/layout/hList1"/>
    <dgm:cxn modelId="{CB7B4A98-E697-C745-93AF-B11ABF2D4C52}" type="presOf" srcId="{D13B4FDD-6588-A14F-98F0-5529E3CDDEBC}" destId="{F580075D-C3C9-A148-A6AF-F4BC2954BCE0}" srcOrd="0" destOrd="0" presId="urn:microsoft.com/office/officeart/2005/8/layout/hList1"/>
    <dgm:cxn modelId="{9880B8C5-4ACE-9F4D-B4A4-7BFE1EDAD59B}" srcId="{0F82DAC5-997E-DB4B-A1B2-1BD9E09DB778}" destId="{85C1E642-BE3D-1345-9C95-9445079CB719}" srcOrd="4" destOrd="0" parTransId="{3894C554-F8F9-E640-A5AA-BDD8B057A0B1}" sibTransId="{8019E990-54B7-7748-A875-04F6F293BF03}"/>
    <dgm:cxn modelId="{6FC42452-ED99-FA4B-A62D-D1D4B479100D}" srcId="{39B73D85-BE8F-7844-998C-1EF3785DB9AB}" destId="{07F9C115-C396-E74B-81F1-19E26C8ADB87}" srcOrd="3" destOrd="0" parTransId="{4846BBC8-DF87-B748-945F-00DBEC1A4634}" sibTransId="{F378EFD7-94F7-F84D-9E3B-CC43BD8C730C}"/>
    <dgm:cxn modelId="{BEC38047-9735-2546-8E1E-9AECFFC91DBA}" srcId="{07F9C115-C396-E74B-81F1-19E26C8ADB87}" destId="{1BD3C265-B478-D440-813A-6F963612D3C7}" srcOrd="0" destOrd="0" parTransId="{C46D13FE-2CA4-274F-B774-28B87F30A56A}" sibTransId="{B03A61AA-D0F2-2640-9E2D-50CDB2584AD0}"/>
    <dgm:cxn modelId="{C0900C18-5C2B-1E48-A6B0-994E9CAFCFF7}" srcId="{07F9C115-C396-E74B-81F1-19E26C8ADB87}" destId="{D12EAE4C-1FAA-6346-8B1C-A8E65C51F9D6}" srcOrd="1" destOrd="0" parTransId="{4490D177-F6C7-B542-A306-683BF5506254}" sibTransId="{5F00F92B-C00B-F848-BBA6-6367ACD2E43F}"/>
    <dgm:cxn modelId="{AA1B9C42-9628-6D41-AAA2-A6144009F2A5}" srcId="{0F82DAC5-997E-DB4B-A1B2-1BD9E09DB778}" destId="{11E78483-3F0A-C343-AB75-B1C852F5B737}" srcOrd="6" destOrd="0" parTransId="{6232636C-C32F-1141-A22E-5056C17B2E03}" sibTransId="{1AA858C8-B82F-E64C-BF2E-B89DCD3CC89E}"/>
    <dgm:cxn modelId="{1F83E255-ABED-5F40-B403-1F37FEFA6619}" type="presOf" srcId="{2EEF3DFE-156F-0747-A1C8-C7E619C322A3}" destId="{1FD7BAC2-4450-BF47-A28C-1BCB205BD9F6}" srcOrd="0" destOrd="1" presId="urn:microsoft.com/office/officeart/2005/8/layout/hList1"/>
    <dgm:cxn modelId="{DFB5C1A1-4E17-704D-8853-9BDD8EB15A2D}" srcId="{07F9C115-C396-E74B-81F1-19E26C8ADB87}" destId="{0E4C89B3-CCE4-AB41-BBF1-9085E6C43DCB}" srcOrd="3" destOrd="0" parTransId="{6E4644D8-4719-8745-97F0-FAF26892008B}" sibTransId="{87CE5E2B-AD65-6C4E-B15B-7DE3BCD98BDD}"/>
    <dgm:cxn modelId="{C1ECEA6E-8DE1-1B4B-8566-EB82B13A286A}" srcId="{39B73D85-BE8F-7844-998C-1EF3785DB9AB}" destId="{62F1573A-2F20-2849-B3D2-7E1793194C6F}" srcOrd="4" destOrd="0" parTransId="{5C2CB631-E2F8-8540-8773-89631406728B}" sibTransId="{EA89A3BA-D32B-FA4A-8D2D-D67392E51244}"/>
    <dgm:cxn modelId="{06F55B49-24E6-1643-A12D-E8B7EC3DFF42}" srcId="{65C21274-534F-E440-BB9D-780A41C245F5}" destId="{35BA8393-FA11-EB45-844F-CD8FFCADF3EA}" srcOrd="1" destOrd="0" parTransId="{DDA60C3F-CCBF-2444-949A-0741DA4597C0}" sibTransId="{681CED8D-49E8-5D48-9F62-2318B1D6B798}"/>
    <dgm:cxn modelId="{07780982-1B93-5446-B7D3-1069D10BEB99}" type="presOf" srcId="{94B7CEFE-1E0B-EB4C-8B89-7FFBB9CD051F}" destId="{84A5EEB1-56BE-C840-A330-385F72F2A6FC}" srcOrd="0" destOrd="1" presId="urn:microsoft.com/office/officeart/2005/8/layout/hList1"/>
    <dgm:cxn modelId="{D85B462D-E23F-7241-B1D0-7E6B4BB61B04}" type="presOf" srcId="{69236390-6A48-574A-BCBB-8C2191FE9130}" destId="{1FD7BAC2-4450-BF47-A28C-1BCB205BD9F6}" srcOrd="0" destOrd="0" presId="urn:microsoft.com/office/officeart/2005/8/layout/hList1"/>
    <dgm:cxn modelId="{4FAE89E4-1A3D-8342-B4D1-D1792288B5E8}" srcId="{0F82DAC5-997E-DB4B-A1B2-1BD9E09DB778}" destId="{759AFD30-CE81-0F4F-857A-8132BFC31390}" srcOrd="2" destOrd="0" parTransId="{AE70C670-00BA-644F-8C57-D2AFF5EEC0A5}" sibTransId="{86000DAE-7BB5-0141-BAB2-CC7F08EA09AD}"/>
    <dgm:cxn modelId="{BA6FD20D-3FA9-9245-9D39-A474A6D071F1}" type="presOf" srcId="{E59AF254-276E-4E4F-90A1-CED09037E268}" destId="{AD7A70AB-4BA5-0641-B362-40508A24252A}" srcOrd="0" destOrd="3" presId="urn:microsoft.com/office/officeart/2005/8/layout/hList1"/>
    <dgm:cxn modelId="{91CBA732-C25E-2349-92E9-EA7FEA7D07C4}" type="presParOf" srcId="{ECACF5A8-A247-8149-9C04-F016D39C3DB9}" destId="{A6D35D72-8E67-2745-9D67-3AB6E4288D1C}" srcOrd="0" destOrd="0" presId="urn:microsoft.com/office/officeart/2005/8/layout/hList1"/>
    <dgm:cxn modelId="{B39F3B3B-9DA3-F041-99A8-CD9BAC33500D}" type="presParOf" srcId="{A6D35D72-8E67-2745-9D67-3AB6E4288D1C}" destId="{C760075B-5C1B-904B-97B7-DF6B2FB159BD}" srcOrd="0" destOrd="0" presId="urn:microsoft.com/office/officeart/2005/8/layout/hList1"/>
    <dgm:cxn modelId="{CD0B54F8-E6BB-4B4B-92C3-166B0493F20F}" type="presParOf" srcId="{A6D35D72-8E67-2745-9D67-3AB6E4288D1C}" destId="{AD7A70AB-4BA5-0641-B362-40508A24252A}" srcOrd="1" destOrd="0" presId="urn:microsoft.com/office/officeart/2005/8/layout/hList1"/>
    <dgm:cxn modelId="{69A06802-3BEA-EA42-9DB3-A125F638BC48}" type="presParOf" srcId="{ECACF5A8-A247-8149-9C04-F016D39C3DB9}" destId="{D41EBE11-A22A-CD4A-83E5-2C04099CFBB2}" srcOrd="1" destOrd="0" presId="urn:microsoft.com/office/officeart/2005/8/layout/hList1"/>
    <dgm:cxn modelId="{3A6A11D0-7931-BB4B-B7A6-C4F8E9BD7EFA}" type="presParOf" srcId="{ECACF5A8-A247-8149-9C04-F016D39C3DB9}" destId="{78C3D4D5-4E39-614E-967F-40FDEAAF6607}" srcOrd="2" destOrd="0" presId="urn:microsoft.com/office/officeart/2005/8/layout/hList1"/>
    <dgm:cxn modelId="{B75DEE58-B6B7-F14A-B3D4-F3AD01E66351}" type="presParOf" srcId="{78C3D4D5-4E39-614E-967F-40FDEAAF6607}" destId="{B8720BA1-D664-5745-95A8-C096CA9D61AA}" srcOrd="0" destOrd="0" presId="urn:microsoft.com/office/officeart/2005/8/layout/hList1"/>
    <dgm:cxn modelId="{C7B9904C-80F1-A44D-8C3A-5AA9B1135D7D}" type="presParOf" srcId="{78C3D4D5-4E39-614E-967F-40FDEAAF6607}" destId="{5A8A00DE-CB87-EF4D-B0D2-F975A9A37AA3}" srcOrd="1" destOrd="0" presId="urn:microsoft.com/office/officeart/2005/8/layout/hList1"/>
    <dgm:cxn modelId="{5747216A-9116-9C4C-9279-334B7B1AB7B2}" type="presParOf" srcId="{ECACF5A8-A247-8149-9C04-F016D39C3DB9}" destId="{33F1AA8B-8432-F34F-B5E9-92F7175F631C}" srcOrd="3" destOrd="0" presId="urn:microsoft.com/office/officeart/2005/8/layout/hList1"/>
    <dgm:cxn modelId="{913922AF-25A1-674B-8483-AEAAC1675308}" type="presParOf" srcId="{ECACF5A8-A247-8149-9C04-F016D39C3DB9}" destId="{4CDDC642-EC0A-7948-B29F-65C432FEB657}" srcOrd="4" destOrd="0" presId="urn:microsoft.com/office/officeart/2005/8/layout/hList1"/>
    <dgm:cxn modelId="{6930D1CC-0EAB-C541-AE48-A48A9F6D0776}" type="presParOf" srcId="{4CDDC642-EC0A-7948-B29F-65C432FEB657}" destId="{BEEB69D3-6E49-A44D-809A-FB087B328258}" srcOrd="0" destOrd="0" presId="urn:microsoft.com/office/officeart/2005/8/layout/hList1"/>
    <dgm:cxn modelId="{F5D69551-0474-9A45-B738-6561F73651DE}" type="presParOf" srcId="{4CDDC642-EC0A-7948-B29F-65C432FEB657}" destId="{84A5EEB1-56BE-C840-A330-385F72F2A6FC}" srcOrd="1" destOrd="0" presId="urn:microsoft.com/office/officeart/2005/8/layout/hList1"/>
    <dgm:cxn modelId="{FC8D06BB-79CE-6546-BBF3-D9D5565A2C51}" type="presParOf" srcId="{ECACF5A8-A247-8149-9C04-F016D39C3DB9}" destId="{9BE2CF4B-410D-A942-B0F4-99896793C6D8}" srcOrd="5" destOrd="0" presId="urn:microsoft.com/office/officeart/2005/8/layout/hList1"/>
    <dgm:cxn modelId="{F5BE3E52-C86E-C541-AE6D-5F283D3D90DF}" type="presParOf" srcId="{ECACF5A8-A247-8149-9C04-F016D39C3DB9}" destId="{21820A29-5EFC-2740-912B-5F528171A697}" srcOrd="6" destOrd="0" presId="urn:microsoft.com/office/officeart/2005/8/layout/hList1"/>
    <dgm:cxn modelId="{AE940766-638D-B646-8B6B-F91DDB498856}" type="presParOf" srcId="{21820A29-5EFC-2740-912B-5F528171A697}" destId="{8FE6507C-047D-9E4B-8FDD-A25A9116FF7A}" srcOrd="0" destOrd="0" presId="urn:microsoft.com/office/officeart/2005/8/layout/hList1"/>
    <dgm:cxn modelId="{7A746730-4F37-7442-BE83-C4691C8872F5}" type="presParOf" srcId="{21820A29-5EFC-2740-912B-5F528171A697}" destId="{88EA0B9F-24CD-014E-8C2A-F8B92D9A4A74}" srcOrd="1" destOrd="0" presId="urn:microsoft.com/office/officeart/2005/8/layout/hList1"/>
    <dgm:cxn modelId="{FC217433-1C96-B645-AEBE-5D5FC8077237}" type="presParOf" srcId="{ECACF5A8-A247-8149-9C04-F016D39C3DB9}" destId="{C71DD9DA-0313-B74E-9CFC-B837660AD4F8}" srcOrd="7" destOrd="0" presId="urn:microsoft.com/office/officeart/2005/8/layout/hList1"/>
    <dgm:cxn modelId="{C4440721-E51B-7448-B847-2585DA6879BF}" type="presParOf" srcId="{ECACF5A8-A247-8149-9C04-F016D39C3DB9}" destId="{B96A8D09-EBF3-684B-A2D8-2786BECF1B05}" srcOrd="8" destOrd="0" presId="urn:microsoft.com/office/officeart/2005/8/layout/hList1"/>
    <dgm:cxn modelId="{E6BBC61F-930F-A944-B426-D65B394EB038}" type="presParOf" srcId="{B96A8D09-EBF3-684B-A2D8-2786BECF1B05}" destId="{2872E6C4-15E6-B445-9F7B-3EB10CC8C300}" srcOrd="0" destOrd="0" presId="urn:microsoft.com/office/officeart/2005/8/layout/hList1"/>
    <dgm:cxn modelId="{14005826-C292-5C40-A5BD-773C4EC74374}" type="presParOf" srcId="{B96A8D09-EBF3-684B-A2D8-2786BECF1B05}" destId="{1FD7BAC2-4450-BF47-A28C-1BCB205BD9F6}" srcOrd="1" destOrd="0" presId="urn:microsoft.com/office/officeart/2005/8/layout/hList1"/>
    <dgm:cxn modelId="{5334BF1D-3E7B-CC4B-9D23-796401B7F1CA}" type="presParOf" srcId="{ECACF5A8-A247-8149-9C04-F016D39C3DB9}" destId="{522CFC81-37F6-4C48-8A80-843AAFEA03B8}" srcOrd="9" destOrd="0" presId="urn:microsoft.com/office/officeart/2005/8/layout/hList1"/>
    <dgm:cxn modelId="{1405AD15-B6F6-0645-9C49-7274168B0D59}" type="presParOf" srcId="{ECACF5A8-A247-8149-9C04-F016D39C3DB9}" destId="{41193EB5-836A-574D-8D03-258D7A9AE694}" srcOrd="10" destOrd="0" presId="urn:microsoft.com/office/officeart/2005/8/layout/hList1"/>
    <dgm:cxn modelId="{75E0C0E1-5807-7240-9D76-B3DE930B38CD}" type="presParOf" srcId="{41193EB5-836A-574D-8D03-258D7A9AE694}" destId="{2FFD7CF9-AB5D-2D46-9483-ADAF127E67E0}" srcOrd="0" destOrd="0" presId="urn:microsoft.com/office/officeart/2005/8/layout/hList1"/>
    <dgm:cxn modelId="{28EE69A1-6481-EE45-A217-69C22448FD0D}" type="presParOf" srcId="{41193EB5-836A-574D-8D03-258D7A9AE694}" destId="{F580075D-C3C9-A148-A6AF-F4BC2954BCE0}" srcOrd="1" destOrd="0" presId="urn:microsoft.com/office/officeart/2005/8/layout/hList1"/>
  </dgm:cxnLst>
  <dgm:bg/>
  <dgm:whole/>
</dgm:dataModel>
</file>

<file path=word/diagrams/data3.xml><?xml version="1.0" encoding="utf-8"?>
<dgm:dataModel xmlns:dgm="http://schemas.openxmlformats.org/drawingml/2006/diagram" xmlns:a="http://schemas.openxmlformats.org/drawingml/2006/main">
  <dgm:ptLst>
    <dgm:pt modelId="{39B73D85-BE8F-7844-998C-1EF3785DB9AB}" type="doc">
      <dgm:prSet loTypeId="urn:microsoft.com/office/officeart/2005/8/layout/hList1" loCatId="" qsTypeId="urn:microsoft.com/office/officeart/2005/8/quickstyle/simple4#19" qsCatId="simple" csTypeId="urn:microsoft.com/office/officeart/2005/8/colors/accent1_2#18" csCatId="accent1" phldr="1"/>
      <dgm:spPr/>
      <dgm:t>
        <a:bodyPr/>
        <a:p>
          <a:endParaRPr lang="zh-CN" altLang="en-US"/>
        </a:p>
      </dgm:t>
    </dgm:pt>
    <dgm:pt modelId="{0F82DAC5-997E-DB4B-A1B2-1BD9E09DB778}">
      <dgm:prSet phldrT="[Text]"/>
      <dgm:spPr/>
      <dgm:t>
        <a:bodyPr/>
        <a:p>
          <a:r>
            <a:rPr lang="zh-CN" altLang="en-US"/>
            <a:t>功能导航</a:t>
          </a:r>
        </a:p>
      </dgm:t>
    </dgm:pt>
    <dgm:pt modelId="{921F94AF-365E-0A4C-A94F-5BBA21BFFEC1}" cxnId="{2841C3C3-BA0B-EE45-9329-C342606776E7}" type="parTrans">
      <dgm:prSet/>
      <dgm:spPr/>
      <dgm:t>
        <a:bodyPr/>
        <a:p>
          <a:endParaRPr lang="zh-CN" altLang="en-US"/>
        </a:p>
      </dgm:t>
    </dgm:pt>
    <dgm:pt modelId="{D2A46F5F-A23F-4649-B90D-EC85D1E7CE37}" cxnId="{2841C3C3-BA0B-EE45-9329-C342606776E7}" type="sibTrans">
      <dgm:prSet/>
      <dgm:spPr/>
      <dgm:t>
        <a:bodyPr/>
        <a:p>
          <a:endParaRPr lang="zh-CN" altLang="en-US"/>
        </a:p>
      </dgm:t>
    </dgm:pt>
    <dgm:pt modelId="{4299CAE8-9988-554A-9B7F-745CF0007B42}">
      <dgm:prSet phldrT="[Text]"/>
      <dgm:spPr/>
      <dgm:t>
        <a:bodyPr/>
        <a:p>
          <a:r>
            <a:rPr lang="zh-CN" altLang="en-US"/>
            <a:t>基本信息</a:t>
          </a:r>
        </a:p>
      </dgm:t>
    </dgm:pt>
    <dgm:pt modelId="{FF10B3BE-5532-824B-93FA-6412800E809F}" cxnId="{DE4CFD05-025C-3A42-A72D-19368C5A66F3}" type="parTrans">
      <dgm:prSet/>
      <dgm:spPr/>
      <dgm:t>
        <a:bodyPr/>
        <a:p>
          <a:endParaRPr lang="zh-CN" altLang="en-US"/>
        </a:p>
      </dgm:t>
    </dgm:pt>
    <dgm:pt modelId="{E06A9939-313D-F245-9ACC-B66B97C16622}" cxnId="{DE4CFD05-025C-3A42-A72D-19368C5A66F3}" type="sibTrans">
      <dgm:prSet/>
      <dgm:spPr/>
      <dgm:t>
        <a:bodyPr/>
        <a:p>
          <a:endParaRPr lang="zh-CN" altLang="en-US"/>
        </a:p>
      </dgm:t>
    </dgm:pt>
    <dgm:pt modelId="{07F9C115-C396-E74B-81F1-19E26C8ADB87}">
      <dgm:prSet phldrT="[Text]"/>
      <dgm:spPr/>
      <dgm:t>
        <a:bodyPr/>
        <a:p>
          <a:r>
            <a:rPr lang="zh-CN" altLang="en-US"/>
            <a:t>合同／订单管理</a:t>
          </a:r>
        </a:p>
      </dgm:t>
    </dgm:pt>
    <dgm:pt modelId="{4846BBC8-DF87-B748-945F-00DBEC1A4634}" cxnId="{6FC42452-ED99-FA4B-A62D-D1D4B479100D}" type="parTrans">
      <dgm:prSet/>
      <dgm:spPr/>
      <dgm:t>
        <a:bodyPr/>
        <a:p>
          <a:endParaRPr lang="zh-CN" altLang="en-US"/>
        </a:p>
      </dgm:t>
    </dgm:pt>
    <dgm:pt modelId="{F378EFD7-94F7-F84D-9E3B-CC43BD8C730C}" cxnId="{6FC42452-ED99-FA4B-A62D-D1D4B479100D}" type="sibTrans">
      <dgm:prSet/>
      <dgm:spPr/>
      <dgm:t>
        <a:bodyPr/>
        <a:p>
          <a:endParaRPr lang="zh-CN" altLang="en-US"/>
        </a:p>
      </dgm:t>
    </dgm:pt>
    <dgm:pt modelId="{1BD3C265-B478-D440-813A-6F963612D3C7}">
      <dgm:prSet phldrT="[Text]"/>
      <dgm:spPr/>
      <dgm:t>
        <a:bodyPr/>
        <a:p>
          <a:r>
            <a:rPr lang="zh-CN" altLang="en-US"/>
            <a:t>未完成订单</a:t>
          </a:r>
        </a:p>
      </dgm:t>
    </dgm:pt>
    <dgm:pt modelId="{C46D13FE-2CA4-274F-B774-28B87F30A56A}" cxnId="{BEC38047-9735-2546-8E1E-9AECFFC91DBA}" type="parTrans">
      <dgm:prSet/>
      <dgm:spPr/>
      <dgm:t>
        <a:bodyPr/>
        <a:p>
          <a:endParaRPr lang="zh-CN" altLang="en-US"/>
        </a:p>
      </dgm:t>
    </dgm:pt>
    <dgm:pt modelId="{B03A61AA-D0F2-2640-9E2D-50CDB2584AD0}" cxnId="{BEC38047-9735-2546-8E1E-9AECFFC91DBA}" type="sibTrans">
      <dgm:prSet/>
      <dgm:spPr/>
      <dgm:t>
        <a:bodyPr/>
        <a:p>
          <a:endParaRPr lang="zh-CN" altLang="en-US"/>
        </a:p>
      </dgm:t>
    </dgm:pt>
    <dgm:pt modelId="{D12EAE4C-1FAA-6346-8B1C-A8E65C51F9D6}">
      <dgm:prSet phldrT="[Text]"/>
      <dgm:spPr/>
      <dgm:t>
        <a:bodyPr/>
        <a:p>
          <a:r>
            <a:rPr lang="zh-CN" altLang="en-US"/>
            <a:t>已完成订单</a:t>
          </a:r>
        </a:p>
      </dgm:t>
    </dgm:pt>
    <dgm:pt modelId="{4490D177-F6C7-B542-A306-683BF5506254}" cxnId="{C0900C18-5C2B-1E48-A6B0-994E9CAFCFF7}" type="parTrans">
      <dgm:prSet/>
      <dgm:spPr/>
      <dgm:t>
        <a:bodyPr/>
        <a:p>
          <a:endParaRPr lang="zh-CN" altLang="en-US"/>
        </a:p>
      </dgm:t>
    </dgm:pt>
    <dgm:pt modelId="{5F00F92B-C00B-F848-BBA6-6367ACD2E43F}" cxnId="{C0900C18-5C2B-1E48-A6B0-994E9CAFCFF7}" type="sibTrans">
      <dgm:prSet/>
      <dgm:spPr/>
      <dgm:t>
        <a:bodyPr/>
        <a:p>
          <a:endParaRPr lang="zh-CN" altLang="en-US"/>
        </a:p>
      </dgm:t>
    </dgm:pt>
    <dgm:pt modelId="{62F1573A-2F20-2849-B3D2-7E1793194C6F}">
      <dgm:prSet/>
      <dgm:spPr/>
      <dgm:t>
        <a:bodyPr/>
        <a:p>
          <a:r>
            <a:rPr lang="zh-CN" altLang="en-US"/>
            <a:t>货款管理</a:t>
          </a:r>
        </a:p>
      </dgm:t>
    </dgm:pt>
    <dgm:pt modelId="{5C2CB631-E2F8-8540-8773-89631406728B}" cxnId="{C1ECEA6E-8DE1-1B4B-8566-EB82B13A286A}" type="parTrans">
      <dgm:prSet/>
      <dgm:spPr/>
      <dgm:t>
        <a:bodyPr/>
        <a:p>
          <a:endParaRPr lang="zh-CN" altLang="en-US"/>
        </a:p>
      </dgm:t>
    </dgm:pt>
    <dgm:pt modelId="{EA89A3BA-D32B-FA4A-8D2D-D67392E51244}" cxnId="{C1ECEA6E-8DE1-1B4B-8566-EB82B13A286A}" type="sibTrans">
      <dgm:prSet/>
      <dgm:spPr/>
      <dgm:t>
        <a:bodyPr/>
        <a:p>
          <a:endParaRPr lang="zh-CN" altLang="en-US"/>
        </a:p>
      </dgm:t>
    </dgm:pt>
    <dgm:pt modelId="{759AFD30-CE81-0F4F-857A-8132BFC31390}">
      <dgm:prSet phldrT="[Text]"/>
      <dgm:spPr/>
      <dgm:t>
        <a:bodyPr/>
        <a:p>
          <a:r>
            <a:rPr lang="zh-CN" altLang="en-US"/>
            <a:t>合同／订单管理</a:t>
          </a:r>
        </a:p>
      </dgm:t>
    </dgm:pt>
    <dgm:pt modelId="{AE70C670-00BA-644F-8C57-D2AFF5EEC0A5}" cxnId="{4FAE89E4-1A3D-8342-B4D1-D1792288B5E8}" type="parTrans">
      <dgm:prSet/>
      <dgm:spPr/>
      <dgm:t>
        <a:bodyPr/>
        <a:p>
          <a:endParaRPr lang="zh-CN" altLang="en-US"/>
        </a:p>
      </dgm:t>
    </dgm:pt>
    <dgm:pt modelId="{86000DAE-7BB5-0141-BAB2-CC7F08EA09AD}" cxnId="{4FAE89E4-1A3D-8342-B4D1-D1792288B5E8}" type="sibTrans">
      <dgm:prSet/>
      <dgm:spPr/>
      <dgm:t>
        <a:bodyPr/>
        <a:p>
          <a:endParaRPr lang="zh-CN" altLang="en-US"/>
        </a:p>
      </dgm:t>
    </dgm:pt>
    <dgm:pt modelId="{150CEDE0-566A-3A4F-9997-A8FF3133161A}">
      <dgm:prSet phldrT="[Text]"/>
      <dgm:spPr/>
      <dgm:t>
        <a:bodyPr/>
        <a:p>
          <a:r>
            <a:rPr lang="zh-CN" altLang="en-US"/>
            <a:t>订单查询</a:t>
          </a:r>
        </a:p>
      </dgm:t>
    </dgm:pt>
    <dgm:pt modelId="{61D2D6B3-EAAE-8740-B2D8-183BE0EEE828}" cxnId="{5BADF4FC-CE95-AC46-9538-48E68A6C785D}" type="parTrans">
      <dgm:prSet/>
      <dgm:spPr/>
      <dgm:t>
        <a:bodyPr/>
        <a:p>
          <a:endParaRPr lang="zh-CN" altLang="en-US"/>
        </a:p>
      </dgm:t>
    </dgm:pt>
    <dgm:pt modelId="{6207AB6C-2909-3643-A919-5686CF782052}" cxnId="{5BADF4FC-CE95-AC46-9538-48E68A6C785D}" type="sibTrans">
      <dgm:prSet/>
      <dgm:spPr/>
      <dgm:t>
        <a:bodyPr/>
        <a:p>
          <a:endParaRPr lang="zh-CN" altLang="en-US"/>
        </a:p>
      </dgm:t>
    </dgm:pt>
    <dgm:pt modelId="{69236390-6A48-574A-BCBB-8C2191FE9130}">
      <dgm:prSet/>
      <dgm:spPr/>
      <dgm:t>
        <a:bodyPr/>
        <a:p>
          <a:r>
            <a:rPr lang="zh-CN" altLang="en-US"/>
            <a:t>未付货款</a:t>
          </a:r>
        </a:p>
      </dgm:t>
    </dgm:pt>
    <dgm:pt modelId="{0B3AB581-2440-0840-8034-089AECECC36C}" cxnId="{37866D71-444B-6743-854C-9C26C68AE726}" type="parTrans">
      <dgm:prSet/>
      <dgm:spPr/>
      <dgm:t>
        <a:bodyPr/>
        <a:p>
          <a:endParaRPr lang="zh-CN" altLang="en-US"/>
        </a:p>
      </dgm:t>
    </dgm:pt>
    <dgm:pt modelId="{2B91599A-F66C-5347-B354-C78B01A2C9C6}" cxnId="{37866D71-444B-6743-854C-9C26C68AE726}" type="sibTrans">
      <dgm:prSet/>
      <dgm:spPr/>
      <dgm:t>
        <a:bodyPr/>
        <a:p>
          <a:endParaRPr lang="zh-CN" altLang="en-US"/>
        </a:p>
      </dgm:t>
    </dgm:pt>
    <dgm:pt modelId="{2EEF3DFE-156F-0747-A1C8-C7E619C322A3}">
      <dgm:prSet/>
      <dgm:spPr/>
      <dgm:t>
        <a:bodyPr/>
        <a:p>
          <a:r>
            <a:rPr lang="zh-CN" altLang="en-US"/>
            <a:t>已付货款</a:t>
          </a:r>
        </a:p>
      </dgm:t>
    </dgm:pt>
    <dgm:pt modelId="{3B5984F8-E422-8E40-88B0-E68491E447F8}" cxnId="{348A9D9E-0B0E-6A4F-A466-C9504FC1C858}" type="parTrans">
      <dgm:prSet/>
      <dgm:spPr/>
      <dgm:t>
        <a:bodyPr/>
        <a:p>
          <a:endParaRPr lang="zh-CN" altLang="en-US"/>
        </a:p>
      </dgm:t>
    </dgm:pt>
    <dgm:pt modelId="{F9434CC9-E593-5641-9995-814C89CABDBF}" cxnId="{348A9D9E-0B0E-6A4F-A466-C9504FC1C858}" type="sibTrans">
      <dgm:prSet/>
      <dgm:spPr/>
      <dgm:t>
        <a:bodyPr/>
        <a:p>
          <a:endParaRPr lang="zh-CN" altLang="en-US"/>
        </a:p>
      </dgm:t>
    </dgm:pt>
    <dgm:pt modelId="{E59AF254-276E-4E4F-90A1-CED09037E268}">
      <dgm:prSet phldrT="[Text]"/>
      <dgm:spPr/>
      <dgm:t>
        <a:bodyPr/>
        <a:p>
          <a:r>
            <a:rPr lang="zh-CN" altLang="en-US"/>
            <a:t>货款管理</a:t>
          </a:r>
          <a:endParaRPr lang="en-US" altLang="zh-CN"/>
        </a:p>
      </dgm:t>
    </dgm:pt>
    <dgm:pt modelId="{9BD96CA6-D792-AA4D-BB75-DCAD0B464C2E}" cxnId="{03BE719D-1664-D64F-ABEB-0E10EE0E76D6}" type="parTrans">
      <dgm:prSet/>
      <dgm:spPr/>
      <dgm:t>
        <a:bodyPr/>
        <a:p>
          <a:endParaRPr lang="zh-CN" altLang="en-US"/>
        </a:p>
      </dgm:t>
    </dgm:pt>
    <dgm:pt modelId="{F02EA0EB-DB05-6042-81BF-6C2F6148E9C7}" cxnId="{03BE719D-1664-D64F-ABEB-0E10EE0E76D6}" type="sibTrans">
      <dgm:prSet/>
      <dgm:spPr/>
      <dgm:t>
        <a:bodyPr/>
        <a:p>
          <a:endParaRPr lang="zh-CN" altLang="en-US"/>
        </a:p>
      </dgm:t>
    </dgm:pt>
    <dgm:pt modelId="{85C1E642-BE3D-1345-9C95-9445079CB719}">
      <dgm:prSet phldrT="[Text]"/>
      <dgm:spPr/>
      <dgm:t>
        <a:bodyPr/>
        <a:p>
          <a:r>
            <a:rPr lang="zh-CN" altLang="en-US"/>
            <a:t>邮件通知</a:t>
          </a:r>
        </a:p>
      </dgm:t>
    </dgm:pt>
    <dgm:pt modelId="{3894C554-F8F9-E640-A5AA-BDD8B057A0B1}" cxnId="{9880B8C5-4ACE-9F4D-B4A4-7BFE1EDAD59B}" type="parTrans">
      <dgm:prSet/>
      <dgm:spPr/>
      <dgm:t>
        <a:bodyPr/>
        <a:p>
          <a:endParaRPr lang="zh-CN" altLang="en-US"/>
        </a:p>
      </dgm:t>
    </dgm:pt>
    <dgm:pt modelId="{8019E990-54B7-7748-A875-04F6F293BF03}" cxnId="{9880B8C5-4ACE-9F4D-B4A4-7BFE1EDAD59B}" type="sibTrans">
      <dgm:prSet/>
      <dgm:spPr/>
      <dgm:t>
        <a:bodyPr/>
        <a:p>
          <a:endParaRPr lang="zh-CN" altLang="en-US"/>
        </a:p>
      </dgm:t>
    </dgm:pt>
    <dgm:pt modelId="{7699D16D-A950-C043-8C19-E147D5FCE0F1}">
      <dgm:prSet/>
      <dgm:spPr/>
      <dgm:t>
        <a:bodyPr/>
        <a:p>
          <a:r>
            <a:rPr lang="zh-CN" altLang="en-US"/>
            <a:t>基本信息</a:t>
          </a:r>
        </a:p>
      </dgm:t>
    </dgm:pt>
    <dgm:pt modelId="{900DC98C-4B50-EE45-8657-3F7691F68221}" cxnId="{0EC2B741-91FA-184E-99A1-6D82ADF02EBD}" type="parTrans">
      <dgm:prSet/>
      <dgm:spPr/>
      <dgm:t>
        <a:bodyPr/>
        <a:p>
          <a:endParaRPr lang="zh-CN" altLang="en-US"/>
        </a:p>
      </dgm:t>
    </dgm:pt>
    <dgm:pt modelId="{0FD595A7-971C-0C47-BE5B-263FA5724CE0}" cxnId="{0EC2B741-91FA-184E-99A1-6D82ADF02EBD}" type="sibTrans">
      <dgm:prSet/>
      <dgm:spPr/>
      <dgm:t>
        <a:bodyPr/>
        <a:p>
          <a:endParaRPr lang="zh-CN" altLang="en-US"/>
        </a:p>
      </dgm:t>
    </dgm:pt>
    <dgm:pt modelId="{81E458F5-1CF8-4449-83A4-96B41F4CB693}">
      <dgm:prSet/>
      <dgm:spPr/>
      <dgm:t>
        <a:bodyPr/>
        <a:p>
          <a:r>
            <a:rPr lang="zh-CN" altLang="en-US"/>
            <a:t>客户名称</a:t>
          </a:r>
        </a:p>
      </dgm:t>
    </dgm:pt>
    <dgm:pt modelId="{45774C69-E519-C947-A76D-2EF179D8DFD6}" cxnId="{C16BDC99-3E82-284A-848F-DBA4B949C752}" type="parTrans">
      <dgm:prSet/>
      <dgm:spPr/>
      <dgm:t>
        <a:bodyPr/>
        <a:p>
          <a:endParaRPr lang="zh-CN" altLang="en-US"/>
        </a:p>
      </dgm:t>
    </dgm:pt>
    <dgm:pt modelId="{92FCF13F-B1C6-9343-979C-709BB2302435}" cxnId="{C16BDC99-3E82-284A-848F-DBA4B949C752}" type="sibTrans">
      <dgm:prSet/>
      <dgm:spPr/>
      <dgm:t>
        <a:bodyPr/>
        <a:p>
          <a:endParaRPr lang="zh-CN" altLang="en-US"/>
        </a:p>
      </dgm:t>
    </dgm:pt>
    <dgm:pt modelId="{7FF499AB-3070-CF4E-B47D-1C3BB107228A}">
      <dgm:prSet/>
      <dgm:spPr/>
      <dgm:t>
        <a:bodyPr/>
        <a:p>
          <a:r>
            <a:rPr lang="zh-CN" altLang="en-US"/>
            <a:t>联系方式</a:t>
          </a:r>
        </a:p>
      </dgm:t>
    </dgm:pt>
    <dgm:pt modelId="{0171CBA3-156A-804C-8ADD-E6178E97A625}" cxnId="{687F4556-E60D-6144-8C68-F2C2D8C7E623}" type="parTrans">
      <dgm:prSet/>
      <dgm:spPr/>
      <dgm:t>
        <a:bodyPr/>
        <a:p>
          <a:endParaRPr lang="zh-CN" altLang="en-US"/>
        </a:p>
      </dgm:t>
    </dgm:pt>
    <dgm:pt modelId="{E5140BE7-523C-314D-9C65-2F1855A96048}" cxnId="{687F4556-E60D-6144-8C68-F2C2D8C7E623}" type="sibTrans">
      <dgm:prSet/>
      <dgm:spPr/>
      <dgm:t>
        <a:bodyPr/>
        <a:p>
          <a:endParaRPr lang="zh-CN" altLang="en-US"/>
        </a:p>
      </dgm:t>
    </dgm:pt>
    <dgm:pt modelId="{8C31CAEF-52FA-4A46-AE9E-F6F215555F85}">
      <dgm:prSet phldrT="[Text]"/>
      <dgm:spPr/>
      <dgm:t>
        <a:bodyPr/>
        <a:p>
          <a:r>
            <a:rPr lang="zh-CN" altLang="en-US"/>
            <a:t>联系海达</a:t>
          </a:r>
        </a:p>
      </dgm:t>
    </dgm:pt>
    <dgm:pt modelId="{3251277F-D282-474D-95A6-7F929830B2B9}" cxnId="{57A060F4-E60B-A149-A4BC-12CE02760F12}" type="parTrans">
      <dgm:prSet/>
      <dgm:spPr/>
      <dgm:t>
        <a:bodyPr/>
        <a:p>
          <a:endParaRPr lang="zh-CN" altLang="en-US"/>
        </a:p>
      </dgm:t>
    </dgm:pt>
    <dgm:pt modelId="{8231A8A6-1913-1D4F-8992-A9AC9027683D}" cxnId="{57A060F4-E60B-A149-A4BC-12CE02760F12}" type="sibTrans">
      <dgm:prSet/>
      <dgm:spPr/>
      <dgm:t>
        <a:bodyPr/>
        <a:p>
          <a:endParaRPr lang="zh-CN" altLang="en-US"/>
        </a:p>
      </dgm:t>
    </dgm:pt>
    <dgm:pt modelId="{11E78483-3F0A-C343-AB75-B1C852F5B737}">
      <dgm:prSet phldrT="[Text]"/>
      <dgm:spPr/>
      <dgm:t>
        <a:bodyPr/>
        <a:p>
          <a:r>
            <a:rPr lang="zh-CN" altLang="en-US"/>
            <a:t>物资百科</a:t>
          </a:r>
          <a:endParaRPr lang="en-US" altLang="zh-CN"/>
        </a:p>
      </dgm:t>
    </dgm:pt>
    <dgm:pt modelId="{6232636C-C32F-1141-A22E-5056C17B2E03}" cxnId="{AA1B9C42-9628-6D41-AAA2-A6144009F2A5}" type="parTrans">
      <dgm:prSet/>
      <dgm:spPr/>
      <dgm:t>
        <a:bodyPr/>
        <a:p>
          <a:endParaRPr lang="zh-CN" altLang="en-US"/>
        </a:p>
      </dgm:t>
    </dgm:pt>
    <dgm:pt modelId="{1AA858C8-B82F-E64C-BF2E-B89DCD3CC89E}" cxnId="{AA1B9C42-9628-6D41-AAA2-A6144009F2A5}" type="sibTrans">
      <dgm:prSet/>
      <dgm:spPr/>
      <dgm:t>
        <a:bodyPr/>
        <a:p>
          <a:endParaRPr lang="zh-CN" altLang="en-US"/>
        </a:p>
      </dgm:t>
    </dgm:pt>
    <dgm:pt modelId="{BA2041F7-BC05-A748-9406-5DDE6D9495DA}">
      <dgm:prSet phldrT="[Text]"/>
      <dgm:spPr/>
      <dgm:t>
        <a:bodyPr/>
        <a:p>
          <a:r>
            <a:rPr lang="zh-CN" altLang="en-US"/>
            <a:t>工程文库</a:t>
          </a:r>
        </a:p>
      </dgm:t>
    </dgm:pt>
    <dgm:pt modelId="{81BBFC5A-24B1-F24F-85FE-157B303AB197}" cxnId="{C230983D-8CFA-194A-8E08-43BF7CAFED5D}" type="parTrans">
      <dgm:prSet/>
      <dgm:spPr/>
      <dgm:t>
        <a:bodyPr/>
        <a:p>
          <a:endParaRPr lang="zh-CN" altLang="en-US"/>
        </a:p>
      </dgm:t>
    </dgm:pt>
    <dgm:pt modelId="{470061F2-DEFA-C447-ABB5-2EAB2E9F4E92}" cxnId="{C230983D-8CFA-194A-8E08-43BF7CAFED5D}" type="sibTrans">
      <dgm:prSet/>
      <dgm:spPr/>
      <dgm:t>
        <a:bodyPr/>
        <a:p>
          <a:endParaRPr lang="zh-CN" altLang="en-US"/>
        </a:p>
      </dgm:t>
    </dgm:pt>
    <dgm:pt modelId="{11566424-10A2-0443-938A-8F8F930BEE87}">
      <dgm:prSet phldrT="[Text]"/>
      <dgm:spPr/>
      <dgm:t>
        <a:bodyPr/>
        <a:p>
          <a:r>
            <a:rPr lang="zh-CN" altLang="en-US"/>
            <a:t>税则查询</a:t>
          </a:r>
        </a:p>
      </dgm:t>
    </dgm:pt>
    <dgm:pt modelId="{35497BB0-F242-AC4F-B5B1-73FE625DB658}" cxnId="{8A677E0E-4848-B14C-97B2-F5BB24142461}" type="parTrans">
      <dgm:prSet/>
      <dgm:spPr/>
      <dgm:t>
        <a:bodyPr/>
        <a:p>
          <a:endParaRPr lang="zh-CN" altLang="en-US"/>
        </a:p>
      </dgm:t>
    </dgm:pt>
    <dgm:pt modelId="{A7044AA7-E244-D441-905A-7A7DD712C84E}" cxnId="{8A677E0E-4848-B14C-97B2-F5BB24142461}" type="sibTrans">
      <dgm:prSet/>
      <dgm:spPr/>
      <dgm:t>
        <a:bodyPr/>
        <a:p>
          <a:endParaRPr lang="zh-CN" altLang="en-US"/>
        </a:p>
      </dgm:t>
    </dgm:pt>
    <dgm:pt modelId="{B41F466B-1978-3940-8971-B0B67799321F}">
      <dgm:prSet phldrT="[Text]"/>
      <dgm:spPr/>
      <dgm:t>
        <a:bodyPr/>
        <a:p>
          <a:r>
            <a:rPr lang="zh-CN" altLang="en-US"/>
            <a:t>我的收藏</a:t>
          </a:r>
        </a:p>
      </dgm:t>
    </dgm:pt>
    <dgm:pt modelId="{854787D0-C0E7-AE48-99BD-A23033661FB0}" cxnId="{A799F4A2-63CB-E64F-A466-1986010C73EA}" type="sibTrans">
      <dgm:prSet/>
      <dgm:spPr/>
      <dgm:t>
        <a:bodyPr/>
        <a:p>
          <a:endParaRPr lang="zh-CN" altLang="en-US"/>
        </a:p>
      </dgm:t>
    </dgm:pt>
    <dgm:pt modelId="{C99BFABF-CB44-C340-89AC-6C8BE2163306}" cxnId="{A799F4A2-63CB-E64F-A466-1986010C73EA}" type="parTrans">
      <dgm:prSet/>
      <dgm:spPr/>
      <dgm:t>
        <a:bodyPr/>
        <a:p>
          <a:endParaRPr lang="zh-CN" altLang="en-US"/>
        </a:p>
      </dgm:t>
    </dgm:pt>
    <dgm:pt modelId="{65DA2D14-5C88-6743-B43F-12D146DCD62F}">
      <dgm:prSet phldrT="[Text]"/>
      <dgm:spPr/>
      <dgm:t>
        <a:bodyPr/>
        <a:p>
          <a:r>
            <a:rPr lang="zh-CN" altLang="en-US"/>
            <a:t>我的收藏</a:t>
          </a:r>
        </a:p>
      </dgm:t>
    </dgm:pt>
    <dgm:pt modelId="{972FF9B3-6EA5-E141-B971-FD0129D22289}" cxnId="{0F7B6F54-0FA1-B34F-8DF9-8A07D22D0947}" type="sibTrans">
      <dgm:prSet/>
      <dgm:spPr/>
      <dgm:t>
        <a:bodyPr/>
        <a:p>
          <a:endParaRPr lang="zh-CN" altLang="en-US"/>
        </a:p>
      </dgm:t>
    </dgm:pt>
    <dgm:pt modelId="{5050E44D-4B4C-504B-971B-30C154159F6F}" cxnId="{0F7B6F54-0FA1-B34F-8DF9-8A07D22D0947}" type="parTrans">
      <dgm:prSet/>
      <dgm:spPr/>
      <dgm:t>
        <a:bodyPr/>
        <a:p>
          <a:endParaRPr lang="zh-CN" altLang="en-US"/>
        </a:p>
      </dgm:t>
    </dgm:pt>
    <dgm:pt modelId="{E8A2BC99-326D-8549-8F47-D388272A4674}">
      <dgm:prSet/>
      <dgm:spPr/>
      <dgm:t>
        <a:bodyPr/>
        <a:p>
          <a:r>
            <a:rPr lang="zh-CN" altLang="en-US"/>
            <a:t>收藏物品</a:t>
          </a:r>
        </a:p>
      </dgm:t>
    </dgm:pt>
    <dgm:pt modelId="{0E01838D-F485-A242-9537-43C352762824}" cxnId="{8EAFA4BE-A6E1-F146-9844-30584FAAA5CC}" type="parTrans">
      <dgm:prSet/>
      <dgm:spPr/>
    </dgm:pt>
    <dgm:pt modelId="{F6C30D27-93F0-6F46-BC96-B44D0AD8835C}" cxnId="{8EAFA4BE-A6E1-F146-9844-30584FAAA5CC}" type="sibTrans">
      <dgm:prSet/>
      <dgm:spPr/>
    </dgm:pt>
    <dgm:pt modelId="{ECACF5A8-A247-8149-9C04-F016D39C3DB9}" type="pres">
      <dgm:prSet presAssocID="{39B73D85-BE8F-7844-998C-1EF3785DB9AB}" presName="Name0" presStyleCnt="0">
        <dgm:presLayoutVars>
          <dgm:dir/>
          <dgm:animLvl val="lvl"/>
          <dgm:resizeHandles val="exact"/>
        </dgm:presLayoutVars>
      </dgm:prSet>
      <dgm:spPr/>
      <dgm:t>
        <a:bodyPr/>
        <a:p>
          <a:endParaRPr lang="zh-CN" altLang="en-US"/>
        </a:p>
      </dgm:t>
    </dgm:pt>
    <dgm:pt modelId="{A6D35D72-8E67-2745-9D67-3AB6E4288D1C}" type="pres">
      <dgm:prSet presAssocID="{0F82DAC5-997E-DB4B-A1B2-1BD9E09DB778}" presName="composite" presStyleCnt="0"/>
      <dgm:spPr/>
    </dgm:pt>
    <dgm:pt modelId="{C760075B-5C1B-904B-97B7-DF6B2FB159BD}" type="pres">
      <dgm:prSet presAssocID="{0F82DAC5-997E-DB4B-A1B2-1BD9E09DB778}" presName="parTx" presStyleLbl="alignNode1" presStyleIdx="0" presStyleCnt="5">
        <dgm:presLayoutVars>
          <dgm:chMax val="0"/>
          <dgm:chPref val="0"/>
          <dgm:bulletEnabled val="1"/>
        </dgm:presLayoutVars>
      </dgm:prSet>
      <dgm:spPr/>
      <dgm:t>
        <a:bodyPr/>
        <a:p>
          <a:endParaRPr lang="zh-CN" altLang="en-US"/>
        </a:p>
      </dgm:t>
    </dgm:pt>
    <dgm:pt modelId="{AD7A70AB-4BA5-0641-B362-40508A24252A}" type="pres">
      <dgm:prSet presAssocID="{0F82DAC5-997E-DB4B-A1B2-1BD9E09DB778}" presName="desTx" presStyleLbl="alignAccFollowNode1" presStyleIdx="0" presStyleCnt="5">
        <dgm:presLayoutVars>
          <dgm:bulletEnabled val="1"/>
        </dgm:presLayoutVars>
      </dgm:prSet>
      <dgm:spPr/>
      <dgm:t>
        <a:bodyPr/>
        <a:p>
          <a:endParaRPr lang="zh-CN" altLang="en-US"/>
        </a:p>
      </dgm:t>
    </dgm:pt>
    <dgm:pt modelId="{D41EBE11-A22A-CD4A-83E5-2C04099CFBB2}" type="pres">
      <dgm:prSet presAssocID="{D2A46F5F-A23F-4649-B90D-EC85D1E7CE37}" presName="space" presStyleCnt="0"/>
      <dgm:spPr/>
    </dgm:pt>
    <dgm:pt modelId="{78C3D4D5-4E39-614E-967F-40FDEAAF6607}" type="pres">
      <dgm:prSet presAssocID="{7699D16D-A950-C043-8C19-E147D5FCE0F1}" presName="composite" presStyleCnt="0"/>
      <dgm:spPr/>
    </dgm:pt>
    <dgm:pt modelId="{B8720BA1-D664-5745-95A8-C096CA9D61AA}" type="pres">
      <dgm:prSet presAssocID="{7699D16D-A950-C043-8C19-E147D5FCE0F1}" presName="parTx" presStyleLbl="alignNode1" presStyleIdx="1" presStyleCnt="5">
        <dgm:presLayoutVars>
          <dgm:chMax val="0"/>
          <dgm:chPref val="0"/>
          <dgm:bulletEnabled val="1"/>
        </dgm:presLayoutVars>
      </dgm:prSet>
      <dgm:spPr/>
      <dgm:t>
        <a:bodyPr/>
        <a:p>
          <a:endParaRPr lang="zh-CN" altLang="en-US"/>
        </a:p>
      </dgm:t>
    </dgm:pt>
    <dgm:pt modelId="{5A8A00DE-CB87-EF4D-B0D2-F975A9A37AA3}" type="pres">
      <dgm:prSet presAssocID="{7699D16D-A950-C043-8C19-E147D5FCE0F1}" presName="desTx" presStyleLbl="alignAccFollowNode1" presStyleIdx="1" presStyleCnt="5">
        <dgm:presLayoutVars>
          <dgm:bulletEnabled val="1"/>
        </dgm:presLayoutVars>
      </dgm:prSet>
      <dgm:spPr/>
      <dgm:t>
        <a:bodyPr/>
        <a:p>
          <a:endParaRPr lang="zh-CN" altLang="en-US"/>
        </a:p>
      </dgm:t>
    </dgm:pt>
    <dgm:pt modelId="{33F1AA8B-8432-F34F-B5E9-92F7175F631C}" type="pres">
      <dgm:prSet presAssocID="{0FD595A7-971C-0C47-BE5B-263FA5724CE0}" presName="space" presStyleCnt="0"/>
      <dgm:spPr/>
    </dgm:pt>
    <dgm:pt modelId="{4CDDC642-EC0A-7948-B29F-65C432FEB657}" type="pres">
      <dgm:prSet presAssocID="{65DA2D14-5C88-6743-B43F-12D146DCD62F}" presName="composite" presStyleCnt="0"/>
      <dgm:spPr/>
    </dgm:pt>
    <dgm:pt modelId="{BEEB69D3-6E49-A44D-809A-FB087B328258}" type="pres">
      <dgm:prSet presAssocID="{65DA2D14-5C88-6743-B43F-12D146DCD62F}" presName="parTx" presStyleLbl="alignNode1" presStyleIdx="2" presStyleCnt="5">
        <dgm:presLayoutVars>
          <dgm:chMax val="0"/>
          <dgm:chPref val="0"/>
          <dgm:bulletEnabled val="1"/>
        </dgm:presLayoutVars>
      </dgm:prSet>
      <dgm:spPr/>
      <dgm:t>
        <a:bodyPr/>
        <a:p>
          <a:endParaRPr lang="zh-CN" altLang="en-US"/>
        </a:p>
      </dgm:t>
    </dgm:pt>
    <dgm:pt modelId="{84A5EEB1-56BE-C840-A330-385F72F2A6FC}" type="pres">
      <dgm:prSet presAssocID="{65DA2D14-5C88-6743-B43F-12D146DCD62F}" presName="desTx" presStyleLbl="alignAccFollowNode1" presStyleIdx="2" presStyleCnt="5">
        <dgm:presLayoutVars>
          <dgm:bulletEnabled val="1"/>
        </dgm:presLayoutVars>
      </dgm:prSet>
      <dgm:spPr/>
      <dgm:t>
        <a:bodyPr/>
        <a:p>
          <a:endParaRPr lang="zh-CN" altLang="en-US"/>
        </a:p>
      </dgm:t>
    </dgm:pt>
    <dgm:pt modelId="{9BE2CF4B-410D-A942-B0F4-99896793C6D8}" type="pres">
      <dgm:prSet presAssocID="{972FF9B3-6EA5-E141-B971-FD0129D22289}" presName="space" presStyleCnt="0"/>
      <dgm:spPr/>
    </dgm:pt>
    <dgm:pt modelId="{21820A29-5EFC-2740-912B-5F528171A697}" type="pres">
      <dgm:prSet presAssocID="{07F9C115-C396-E74B-81F1-19E26C8ADB87}" presName="composite" presStyleCnt="0"/>
      <dgm:spPr/>
    </dgm:pt>
    <dgm:pt modelId="{8FE6507C-047D-9E4B-8FDD-A25A9116FF7A}" type="pres">
      <dgm:prSet presAssocID="{07F9C115-C396-E74B-81F1-19E26C8ADB87}" presName="parTx" presStyleLbl="alignNode1" presStyleIdx="3" presStyleCnt="5">
        <dgm:presLayoutVars>
          <dgm:chMax val="0"/>
          <dgm:chPref val="0"/>
          <dgm:bulletEnabled val="1"/>
        </dgm:presLayoutVars>
      </dgm:prSet>
      <dgm:spPr/>
      <dgm:t>
        <a:bodyPr/>
        <a:p>
          <a:endParaRPr lang="zh-CN" altLang="en-US"/>
        </a:p>
      </dgm:t>
    </dgm:pt>
    <dgm:pt modelId="{88EA0B9F-24CD-014E-8C2A-F8B92D9A4A74}" type="pres">
      <dgm:prSet presAssocID="{07F9C115-C396-E74B-81F1-19E26C8ADB87}" presName="desTx" presStyleLbl="alignAccFollowNode1" presStyleIdx="3" presStyleCnt="5">
        <dgm:presLayoutVars>
          <dgm:bulletEnabled val="1"/>
        </dgm:presLayoutVars>
      </dgm:prSet>
      <dgm:spPr/>
      <dgm:t>
        <a:bodyPr/>
        <a:p>
          <a:endParaRPr lang="zh-CN" altLang="en-US"/>
        </a:p>
      </dgm:t>
    </dgm:pt>
    <dgm:pt modelId="{C71DD9DA-0313-B74E-9CFC-B837660AD4F8}" type="pres">
      <dgm:prSet presAssocID="{F378EFD7-94F7-F84D-9E3B-CC43BD8C730C}" presName="space" presStyleCnt="0"/>
      <dgm:spPr/>
    </dgm:pt>
    <dgm:pt modelId="{B96A8D09-EBF3-684B-A2D8-2786BECF1B05}" type="pres">
      <dgm:prSet presAssocID="{62F1573A-2F20-2849-B3D2-7E1793194C6F}" presName="composite" presStyleCnt="0"/>
      <dgm:spPr/>
    </dgm:pt>
    <dgm:pt modelId="{2872E6C4-15E6-B445-9F7B-3EB10CC8C300}" type="pres">
      <dgm:prSet presAssocID="{62F1573A-2F20-2849-B3D2-7E1793194C6F}" presName="parTx" presStyleLbl="alignNode1" presStyleIdx="4" presStyleCnt="5">
        <dgm:presLayoutVars>
          <dgm:chMax val="0"/>
          <dgm:chPref val="0"/>
          <dgm:bulletEnabled val="1"/>
        </dgm:presLayoutVars>
      </dgm:prSet>
      <dgm:spPr/>
      <dgm:t>
        <a:bodyPr/>
        <a:p>
          <a:endParaRPr lang="zh-CN" altLang="en-US"/>
        </a:p>
      </dgm:t>
    </dgm:pt>
    <dgm:pt modelId="{1FD7BAC2-4450-BF47-A28C-1BCB205BD9F6}" type="pres">
      <dgm:prSet presAssocID="{62F1573A-2F20-2849-B3D2-7E1793194C6F}" presName="desTx" presStyleLbl="alignAccFollowNode1" presStyleIdx="4" presStyleCnt="5">
        <dgm:presLayoutVars>
          <dgm:bulletEnabled val="1"/>
        </dgm:presLayoutVars>
      </dgm:prSet>
      <dgm:spPr/>
      <dgm:t>
        <a:bodyPr/>
        <a:p>
          <a:endParaRPr lang="zh-CN" altLang="en-US"/>
        </a:p>
      </dgm:t>
    </dgm:pt>
  </dgm:ptLst>
  <dgm:cxnLst>
    <dgm:cxn modelId="{014D4C52-923D-1046-9A8E-7A2F056A2B28}" type="presOf" srcId="{E59AF254-276E-4E4F-90A1-CED09037E268}" destId="{AD7A70AB-4BA5-0641-B362-40508A24252A}" srcOrd="0" destOrd="3" presId="urn:microsoft.com/office/officeart/2005/8/layout/hList1"/>
    <dgm:cxn modelId="{BEC38047-9735-2546-8E1E-9AECFFC91DBA}" srcId="{07F9C115-C396-E74B-81F1-19E26C8ADB87}" destId="{1BD3C265-B478-D440-813A-6F963612D3C7}" srcOrd="0" destOrd="0" parTransId="{C46D13FE-2CA4-274F-B774-28B87F30A56A}" sibTransId="{B03A61AA-D0F2-2640-9E2D-50CDB2584AD0}"/>
    <dgm:cxn modelId="{348A9D9E-0B0E-6A4F-A466-C9504FC1C858}" srcId="{62F1573A-2F20-2849-B3D2-7E1793194C6F}" destId="{2EEF3DFE-156F-0747-A1C8-C7E619C322A3}" srcOrd="1" destOrd="0" parTransId="{3B5984F8-E422-8E40-88B0-E68491E447F8}" sibTransId="{F9434CC9-E593-5641-9995-814C89CABDBF}"/>
    <dgm:cxn modelId="{0F7B6F54-0FA1-B34F-8DF9-8A07D22D0947}" srcId="{39B73D85-BE8F-7844-998C-1EF3785DB9AB}" destId="{65DA2D14-5C88-6743-B43F-12D146DCD62F}" srcOrd="2" destOrd="0" parTransId="{5050E44D-4B4C-504B-971B-30C154159F6F}" sibTransId="{972FF9B3-6EA5-E141-B971-FD0129D22289}"/>
    <dgm:cxn modelId="{C0900C18-5C2B-1E48-A6B0-994E9CAFCFF7}" srcId="{07F9C115-C396-E74B-81F1-19E26C8ADB87}" destId="{D12EAE4C-1FAA-6346-8B1C-A8E65C51F9D6}" srcOrd="1" destOrd="0" parTransId="{4490D177-F6C7-B542-A306-683BF5506254}" sibTransId="{5F00F92B-C00B-F848-BBA6-6367ACD2E43F}"/>
    <dgm:cxn modelId="{EC4D1BD3-E451-144B-BF0A-55446B3F7EC8}" type="presOf" srcId="{07F9C115-C396-E74B-81F1-19E26C8ADB87}" destId="{8FE6507C-047D-9E4B-8FDD-A25A9116FF7A}" srcOrd="0" destOrd="0" presId="urn:microsoft.com/office/officeart/2005/8/layout/hList1"/>
    <dgm:cxn modelId="{F2558FB6-309E-9945-9B4A-EE6510F4D170}" type="presOf" srcId="{BA2041F7-BC05-A748-9406-5DDE6D9495DA}" destId="{AD7A70AB-4BA5-0641-B362-40508A24252A}" srcOrd="0" destOrd="7" presId="urn:microsoft.com/office/officeart/2005/8/layout/hList1"/>
    <dgm:cxn modelId="{37866D71-444B-6743-854C-9C26C68AE726}" srcId="{62F1573A-2F20-2849-B3D2-7E1793194C6F}" destId="{69236390-6A48-574A-BCBB-8C2191FE9130}" srcOrd="0" destOrd="0" parTransId="{0B3AB581-2440-0840-8034-089AECECC36C}" sibTransId="{2B91599A-F66C-5347-B354-C78B01A2C9C6}"/>
    <dgm:cxn modelId="{9CE3A682-0A71-C84D-9D63-652F5748220F}" type="presOf" srcId="{759AFD30-CE81-0F4F-857A-8132BFC31390}" destId="{AD7A70AB-4BA5-0641-B362-40508A24252A}" srcOrd="0" destOrd="2" presId="urn:microsoft.com/office/officeart/2005/8/layout/hList1"/>
    <dgm:cxn modelId="{C6E11F39-3EA0-CD4C-8C96-DC68B5364FFA}" type="presOf" srcId="{85C1E642-BE3D-1345-9C95-9445079CB719}" destId="{AD7A70AB-4BA5-0641-B362-40508A24252A}" srcOrd="0" destOrd="4" presId="urn:microsoft.com/office/officeart/2005/8/layout/hList1"/>
    <dgm:cxn modelId="{1C8E1BE1-ED7B-B54D-B93B-DF0A4658BADA}" type="presOf" srcId="{7FF499AB-3070-CF4E-B47D-1C3BB107228A}" destId="{5A8A00DE-CB87-EF4D-B0D2-F975A9A37AA3}" srcOrd="0" destOrd="1" presId="urn:microsoft.com/office/officeart/2005/8/layout/hList1"/>
    <dgm:cxn modelId="{5BADF4FC-CE95-AC46-9538-48E68A6C785D}" srcId="{07F9C115-C396-E74B-81F1-19E26C8ADB87}" destId="{150CEDE0-566A-3A4F-9997-A8FF3133161A}" srcOrd="2" destOrd="0" parTransId="{61D2D6B3-EAAE-8740-B2D8-183BE0EEE828}" sibTransId="{6207AB6C-2909-3643-A919-5686CF782052}"/>
    <dgm:cxn modelId="{A799F4A2-63CB-E64F-A466-1986010C73EA}" srcId="{0F82DAC5-997E-DB4B-A1B2-1BD9E09DB778}" destId="{B41F466B-1978-3940-8971-B0B67799321F}" srcOrd="1" destOrd="0" parTransId="{C99BFABF-CB44-C340-89AC-6C8BE2163306}" sibTransId="{854787D0-C0E7-AE48-99BD-A23033661FB0}"/>
    <dgm:cxn modelId="{C230983D-8CFA-194A-8E08-43BF7CAFED5D}" srcId="{0F82DAC5-997E-DB4B-A1B2-1BD9E09DB778}" destId="{BA2041F7-BC05-A748-9406-5DDE6D9495DA}" srcOrd="7" destOrd="0" parTransId="{81BBFC5A-24B1-F24F-85FE-157B303AB197}" sibTransId="{470061F2-DEFA-C447-ABB5-2EAB2E9F4E92}"/>
    <dgm:cxn modelId="{2841C3C3-BA0B-EE45-9329-C342606776E7}" srcId="{39B73D85-BE8F-7844-998C-1EF3785DB9AB}" destId="{0F82DAC5-997E-DB4B-A1B2-1BD9E09DB778}" srcOrd="0" destOrd="0" parTransId="{921F94AF-365E-0A4C-A94F-5BBA21BFFEC1}" sibTransId="{D2A46F5F-A23F-4649-B90D-EC85D1E7CE37}"/>
    <dgm:cxn modelId="{51E1E6FC-05D0-664B-94BA-823EDF2369E6}" type="presOf" srcId="{8C31CAEF-52FA-4A46-AE9E-F6F215555F85}" destId="{AD7A70AB-4BA5-0641-B362-40508A24252A}" srcOrd="0" destOrd="5" presId="urn:microsoft.com/office/officeart/2005/8/layout/hList1"/>
    <dgm:cxn modelId="{1F3FCDCF-2813-844F-9167-47E98D30F674}" type="presOf" srcId="{4299CAE8-9988-554A-9B7F-745CF0007B42}" destId="{AD7A70AB-4BA5-0641-B362-40508A24252A}" srcOrd="0" destOrd="0" presId="urn:microsoft.com/office/officeart/2005/8/layout/hList1"/>
    <dgm:cxn modelId="{8EAFA4BE-A6E1-F146-9844-30584FAAA5CC}" srcId="{65DA2D14-5C88-6743-B43F-12D146DCD62F}" destId="{E8A2BC99-326D-8549-8F47-D388272A4674}" srcOrd="0" destOrd="0" parTransId="{0E01838D-F485-A242-9537-43C352762824}" sibTransId="{F6C30D27-93F0-6F46-BC96-B44D0AD8835C}"/>
    <dgm:cxn modelId="{8A6BDB10-34AF-2B47-8B27-16718E72AE94}" type="presOf" srcId="{B41F466B-1978-3940-8971-B0B67799321F}" destId="{AD7A70AB-4BA5-0641-B362-40508A24252A}" srcOrd="0" destOrd="1" presId="urn:microsoft.com/office/officeart/2005/8/layout/hList1"/>
    <dgm:cxn modelId="{5C433B69-D7A9-E340-AE71-5EF7E0875FD7}" type="presOf" srcId="{65DA2D14-5C88-6743-B43F-12D146DCD62F}" destId="{BEEB69D3-6E49-A44D-809A-FB087B328258}" srcOrd="0" destOrd="0" presId="urn:microsoft.com/office/officeart/2005/8/layout/hList1"/>
    <dgm:cxn modelId="{FBD827C8-9145-E44D-B4D0-C7441418BEFC}" type="presOf" srcId="{E8A2BC99-326D-8549-8F47-D388272A4674}" destId="{84A5EEB1-56BE-C840-A330-385F72F2A6FC}" srcOrd="0" destOrd="0" presId="urn:microsoft.com/office/officeart/2005/8/layout/hList1"/>
    <dgm:cxn modelId="{F4DF24F0-1A59-2548-9CD3-BFE8AB4FCFD6}" type="presOf" srcId="{62F1573A-2F20-2849-B3D2-7E1793194C6F}" destId="{2872E6C4-15E6-B445-9F7B-3EB10CC8C300}" srcOrd="0" destOrd="0" presId="urn:microsoft.com/office/officeart/2005/8/layout/hList1"/>
    <dgm:cxn modelId="{14B455A7-3B48-894A-9445-1DCC681E90B5}" type="presOf" srcId="{7699D16D-A950-C043-8C19-E147D5FCE0F1}" destId="{B8720BA1-D664-5745-95A8-C096CA9D61AA}" srcOrd="0" destOrd="0" presId="urn:microsoft.com/office/officeart/2005/8/layout/hList1"/>
    <dgm:cxn modelId="{C9E3C037-11E6-E846-9CF5-2DEDD8BA692F}" type="presOf" srcId="{81E458F5-1CF8-4449-83A4-96B41F4CB693}" destId="{5A8A00DE-CB87-EF4D-B0D2-F975A9A37AA3}" srcOrd="0" destOrd="0" presId="urn:microsoft.com/office/officeart/2005/8/layout/hList1"/>
    <dgm:cxn modelId="{ACC7DEB8-C99A-1047-8AB5-E7F6E2A505FB}" type="presOf" srcId="{D12EAE4C-1FAA-6346-8B1C-A8E65C51F9D6}" destId="{88EA0B9F-24CD-014E-8C2A-F8B92D9A4A74}" srcOrd="0" destOrd="1" presId="urn:microsoft.com/office/officeart/2005/8/layout/hList1"/>
    <dgm:cxn modelId="{687F4556-E60D-6144-8C68-F2C2D8C7E623}" srcId="{7699D16D-A950-C043-8C19-E147D5FCE0F1}" destId="{7FF499AB-3070-CF4E-B47D-1C3BB107228A}" srcOrd="1" destOrd="0" parTransId="{0171CBA3-156A-804C-8ADD-E6178E97A625}" sibTransId="{E5140BE7-523C-314D-9C65-2F1855A96048}"/>
    <dgm:cxn modelId="{C16BDC99-3E82-284A-848F-DBA4B949C752}" srcId="{7699D16D-A950-C043-8C19-E147D5FCE0F1}" destId="{81E458F5-1CF8-4449-83A4-96B41F4CB693}" srcOrd="0" destOrd="0" parTransId="{45774C69-E519-C947-A76D-2EF179D8DFD6}" sibTransId="{92FCF13F-B1C6-9343-979C-709BB2302435}"/>
    <dgm:cxn modelId="{AA1B9C42-9628-6D41-AAA2-A6144009F2A5}" srcId="{0F82DAC5-997E-DB4B-A1B2-1BD9E09DB778}" destId="{11E78483-3F0A-C343-AB75-B1C852F5B737}" srcOrd="6" destOrd="0" parTransId="{6232636C-C32F-1141-A22E-5056C17B2E03}" sibTransId="{1AA858C8-B82F-E64C-BF2E-B89DCD3CC89E}"/>
    <dgm:cxn modelId="{8DAA55B9-44A5-3B4F-8915-C7348C2D2909}" type="presOf" srcId="{11E78483-3F0A-C343-AB75-B1C852F5B737}" destId="{AD7A70AB-4BA5-0641-B362-40508A24252A}" srcOrd="0" destOrd="6" presId="urn:microsoft.com/office/officeart/2005/8/layout/hList1"/>
    <dgm:cxn modelId="{6FC42452-ED99-FA4B-A62D-D1D4B479100D}" srcId="{39B73D85-BE8F-7844-998C-1EF3785DB9AB}" destId="{07F9C115-C396-E74B-81F1-19E26C8ADB87}" srcOrd="3" destOrd="0" parTransId="{4846BBC8-DF87-B748-945F-00DBEC1A4634}" sibTransId="{F378EFD7-94F7-F84D-9E3B-CC43BD8C730C}"/>
    <dgm:cxn modelId="{55FC96A8-BA92-6246-BD48-AE5E28C94724}" type="presOf" srcId="{0F82DAC5-997E-DB4B-A1B2-1BD9E09DB778}" destId="{C760075B-5C1B-904B-97B7-DF6B2FB159BD}" srcOrd="0" destOrd="0" presId="urn:microsoft.com/office/officeart/2005/8/layout/hList1"/>
    <dgm:cxn modelId="{8A677E0E-4848-B14C-97B2-F5BB24142461}" srcId="{0F82DAC5-997E-DB4B-A1B2-1BD9E09DB778}" destId="{11566424-10A2-0443-938A-8F8F930BEE87}" srcOrd="8" destOrd="0" parTransId="{35497BB0-F242-AC4F-B5B1-73FE625DB658}" sibTransId="{A7044AA7-E244-D441-905A-7A7DD712C84E}"/>
    <dgm:cxn modelId="{7DB1CF14-41D5-6445-A710-E60D12207112}" type="presOf" srcId="{1BD3C265-B478-D440-813A-6F963612D3C7}" destId="{88EA0B9F-24CD-014E-8C2A-F8B92D9A4A74}" srcOrd="0" destOrd="0" presId="urn:microsoft.com/office/officeart/2005/8/layout/hList1"/>
    <dgm:cxn modelId="{9880B8C5-4ACE-9F4D-B4A4-7BFE1EDAD59B}" srcId="{0F82DAC5-997E-DB4B-A1B2-1BD9E09DB778}" destId="{85C1E642-BE3D-1345-9C95-9445079CB719}" srcOrd="4" destOrd="0" parTransId="{3894C554-F8F9-E640-A5AA-BDD8B057A0B1}" sibTransId="{8019E990-54B7-7748-A875-04F6F293BF03}"/>
    <dgm:cxn modelId="{5E2C5194-B746-E046-A5F4-3AA935750E09}" type="presOf" srcId="{69236390-6A48-574A-BCBB-8C2191FE9130}" destId="{1FD7BAC2-4450-BF47-A28C-1BCB205BD9F6}" srcOrd="0" destOrd="0" presId="urn:microsoft.com/office/officeart/2005/8/layout/hList1"/>
    <dgm:cxn modelId="{0EC2B741-91FA-184E-99A1-6D82ADF02EBD}" srcId="{39B73D85-BE8F-7844-998C-1EF3785DB9AB}" destId="{7699D16D-A950-C043-8C19-E147D5FCE0F1}" srcOrd="1" destOrd="0" parTransId="{900DC98C-4B50-EE45-8657-3F7691F68221}" sibTransId="{0FD595A7-971C-0C47-BE5B-263FA5724CE0}"/>
    <dgm:cxn modelId="{03BE719D-1664-D64F-ABEB-0E10EE0E76D6}" srcId="{0F82DAC5-997E-DB4B-A1B2-1BD9E09DB778}" destId="{E59AF254-276E-4E4F-90A1-CED09037E268}" srcOrd="3" destOrd="0" parTransId="{9BD96CA6-D792-AA4D-BB75-DCAD0B464C2E}" sibTransId="{F02EA0EB-DB05-6042-81BF-6C2F6148E9C7}"/>
    <dgm:cxn modelId="{DE4CFD05-025C-3A42-A72D-19368C5A66F3}" srcId="{0F82DAC5-997E-DB4B-A1B2-1BD9E09DB778}" destId="{4299CAE8-9988-554A-9B7F-745CF0007B42}" srcOrd="0" destOrd="0" parTransId="{FF10B3BE-5532-824B-93FA-6412800E809F}" sibTransId="{E06A9939-313D-F245-9ACC-B66B97C16622}"/>
    <dgm:cxn modelId="{5D2058E9-B1D4-4842-A1A9-4C6B30789CE6}" type="presOf" srcId="{39B73D85-BE8F-7844-998C-1EF3785DB9AB}" destId="{ECACF5A8-A247-8149-9C04-F016D39C3DB9}" srcOrd="0" destOrd="0" presId="urn:microsoft.com/office/officeart/2005/8/layout/hList1"/>
    <dgm:cxn modelId="{1A33DA50-8DF2-064B-9BC2-ABBC24F26174}" type="presOf" srcId="{2EEF3DFE-156F-0747-A1C8-C7E619C322A3}" destId="{1FD7BAC2-4450-BF47-A28C-1BCB205BD9F6}" srcOrd="0" destOrd="1" presId="urn:microsoft.com/office/officeart/2005/8/layout/hList1"/>
    <dgm:cxn modelId="{57A060F4-E60B-A149-A4BC-12CE02760F12}" srcId="{0F82DAC5-997E-DB4B-A1B2-1BD9E09DB778}" destId="{8C31CAEF-52FA-4A46-AE9E-F6F215555F85}" srcOrd="5" destOrd="0" parTransId="{3251277F-D282-474D-95A6-7F929830B2B9}" sibTransId="{8231A8A6-1913-1D4F-8992-A9AC9027683D}"/>
    <dgm:cxn modelId="{C1ECEA6E-8DE1-1B4B-8566-EB82B13A286A}" srcId="{39B73D85-BE8F-7844-998C-1EF3785DB9AB}" destId="{62F1573A-2F20-2849-B3D2-7E1793194C6F}" srcOrd="4" destOrd="0" parTransId="{5C2CB631-E2F8-8540-8773-89631406728B}" sibTransId="{EA89A3BA-D32B-FA4A-8D2D-D67392E51244}"/>
    <dgm:cxn modelId="{95B0A2F7-3B41-F042-AACE-50636BC93C4A}" type="presOf" srcId="{150CEDE0-566A-3A4F-9997-A8FF3133161A}" destId="{88EA0B9F-24CD-014E-8C2A-F8B92D9A4A74}" srcOrd="0" destOrd="2" presId="urn:microsoft.com/office/officeart/2005/8/layout/hList1"/>
    <dgm:cxn modelId="{4FAE89E4-1A3D-8342-B4D1-D1792288B5E8}" srcId="{0F82DAC5-997E-DB4B-A1B2-1BD9E09DB778}" destId="{759AFD30-CE81-0F4F-857A-8132BFC31390}" srcOrd="2" destOrd="0" parTransId="{AE70C670-00BA-644F-8C57-D2AFF5EEC0A5}" sibTransId="{86000DAE-7BB5-0141-BAB2-CC7F08EA09AD}"/>
    <dgm:cxn modelId="{EC48591C-659F-2843-B88C-361D95F6AE8D}" type="presOf" srcId="{11566424-10A2-0443-938A-8F8F930BEE87}" destId="{AD7A70AB-4BA5-0641-B362-40508A24252A}" srcOrd="0" destOrd="8" presId="urn:microsoft.com/office/officeart/2005/8/layout/hList1"/>
    <dgm:cxn modelId="{9C7ED9E8-06CF-2D41-B668-4F80B336D225}" type="presParOf" srcId="{ECACF5A8-A247-8149-9C04-F016D39C3DB9}" destId="{A6D35D72-8E67-2745-9D67-3AB6E4288D1C}" srcOrd="0" destOrd="0" presId="urn:microsoft.com/office/officeart/2005/8/layout/hList1"/>
    <dgm:cxn modelId="{0FDC5449-B446-5B4D-863B-7214655204FD}" type="presParOf" srcId="{A6D35D72-8E67-2745-9D67-3AB6E4288D1C}" destId="{C760075B-5C1B-904B-97B7-DF6B2FB159BD}" srcOrd="0" destOrd="0" presId="urn:microsoft.com/office/officeart/2005/8/layout/hList1"/>
    <dgm:cxn modelId="{00F24473-5368-2E45-B0C2-F9AAE70D8A2D}" type="presParOf" srcId="{A6D35D72-8E67-2745-9D67-3AB6E4288D1C}" destId="{AD7A70AB-4BA5-0641-B362-40508A24252A}" srcOrd="1" destOrd="0" presId="urn:microsoft.com/office/officeart/2005/8/layout/hList1"/>
    <dgm:cxn modelId="{39604F2C-B852-9D40-9D83-D1BB4BBD833B}" type="presParOf" srcId="{ECACF5A8-A247-8149-9C04-F016D39C3DB9}" destId="{D41EBE11-A22A-CD4A-83E5-2C04099CFBB2}" srcOrd="1" destOrd="0" presId="urn:microsoft.com/office/officeart/2005/8/layout/hList1"/>
    <dgm:cxn modelId="{701C7514-0CEB-8C46-B085-BC0F063AB03E}" type="presParOf" srcId="{ECACF5A8-A247-8149-9C04-F016D39C3DB9}" destId="{78C3D4D5-4E39-614E-967F-40FDEAAF6607}" srcOrd="2" destOrd="0" presId="urn:microsoft.com/office/officeart/2005/8/layout/hList1"/>
    <dgm:cxn modelId="{5F27A4A4-A0D4-E444-88AB-F02BB4B7E204}" type="presParOf" srcId="{78C3D4D5-4E39-614E-967F-40FDEAAF6607}" destId="{B8720BA1-D664-5745-95A8-C096CA9D61AA}" srcOrd="0" destOrd="0" presId="urn:microsoft.com/office/officeart/2005/8/layout/hList1"/>
    <dgm:cxn modelId="{2D7EF248-4558-5446-9F52-C107FAA0ACD0}" type="presParOf" srcId="{78C3D4D5-4E39-614E-967F-40FDEAAF6607}" destId="{5A8A00DE-CB87-EF4D-B0D2-F975A9A37AA3}" srcOrd="1" destOrd="0" presId="urn:microsoft.com/office/officeart/2005/8/layout/hList1"/>
    <dgm:cxn modelId="{B39071E1-085C-DA4C-8ACB-FCFFEA3E7CA2}" type="presParOf" srcId="{ECACF5A8-A247-8149-9C04-F016D39C3DB9}" destId="{33F1AA8B-8432-F34F-B5E9-92F7175F631C}" srcOrd="3" destOrd="0" presId="urn:microsoft.com/office/officeart/2005/8/layout/hList1"/>
    <dgm:cxn modelId="{DF097198-30E8-954A-B70D-7BDE096F1A17}" type="presParOf" srcId="{ECACF5A8-A247-8149-9C04-F016D39C3DB9}" destId="{4CDDC642-EC0A-7948-B29F-65C432FEB657}" srcOrd="4" destOrd="0" presId="urn:microsoft.com/office/officeart/2005/8/layout/hList1"/>
    <dgm:cxn modelId="{A142EC9B-13F5-9F4F-A68A-09A995799ED2}" type="presParOf" srcId="{4CDDC642-EC0A-7948-B29F-65C432FEB657}" destId="{BEEB69D3-6E49-A44D-809A-FB087B328258}" srcOrd="0" destOrd="0" presId="urn:microsoft.com/office/officeart/2005/8/layout/hList1"/>
    <dgm:cxn modelId="{1416658B-B1E1-AC49-AF40-5453231EB3B0}" type="presParOf" srcId="{4CDDC642-EC0A-7948-B29F-65C432FEB657}" destId="{84A5EEB1-56BE-C840-A330-385F72F2A6FC}" srcOrd="1" destOrd="0" presId="urn:microsoft.com/office/officeart/2005/8/layout/hList1"/>
    <dgm:cxn modelId="{93853F08-3090-0741-966A-9815006A9464}" type="presParOf" srcId="{ECACF5A8-A247-8149-9C04-F016D39C3DB9}" destId="{9BE2CF4B-410D-A942-B0F4-99896793C6D8}" srcOrd="5" destOrd="0" presId="urn:microsoft.com/office/officeart/2005/8/layout/hList1"/>
    <dgm:cxn modelId="{612A6CEB-6406-E241-BB87-EE159AD3E1E5}" type="presParOf" srcId="{ECACF5A8-A247-8149-9C04-F016D39C3DB9}" destId="{21820A29-5EFC-2740-912B-5F528171A697}" srcOrd="6" destOrd="0" presId="urn:microsoft.com/office/officeart/2005/8/layout/hList1"/>
    <dgm:cxn modelId="{324F5B1A-EA9E-A144-8C51-E5D78DED43FC}" type="presParOf" srcId="{21820A29-5EFC-2740-912B-5F528171A697}" destId="{8FE6507C-047D-9E4B-8FDD-A25A9116FF7A}" srcOrd="0" destOrd="0" presId="urn:microsoft.com/office/officeart/2005/8/layout/hList1"/>
    <dgm:cxn modelId="{50C8284D-BD07-D842-80D8-EE6D5247A297}" type="presParOf" srcId="{21820A29-5EFC-2740-912B-5F528171A697}" destId="{88EA0B9F-24CD-014E-8C2A-F8B92D9A4A74}" srcOrd="1" destOrd="0" presId="urn:microsoft.com/office/officeart/2005/8/layout/hList1"/>
    <dgm:cxn modelId="{95AE1D36-58AD-5D4B-95E8-2BB211799776}" type="presParOf" srcId="{ECACF5A8-A247-8149-9C04-F016D39C3DB9}" destId="{C71DD9DA-0313-B74E-9CFC-B837660AD4F8}" srcOrd="7" destOrd="0" presId="urn:microsoft.com/office/officeart/2005/8/layout/hList1"/>
    <dgm:cxn modelId="{693F0B0D-2692-FD43-A0BA-D2F7736C9AE1}" type="presParOf" srcId="{ECACF5A8-A247-8149-9C04-F016D39C3DB9}" destId="{B96A8D09-EBF3-684B-A2D8-2786BECF1B05}" srcOrd="8" destOrd="0" presId="urn:microsoft.com/office/officeart/2005/8/layout/hList1"/>
    <dgm:cxn modelId="{2A9FE579-C1D3-684F-BE07-99E19C3A69EA}" type="presParOf" srcId="{B96A8D09-EBF3-684B-A2D8-2786BECF1B05}" destId="{2872E6C4-15E6-B445-9F7B-3EB10CC8C300}" srcOrd="0" destOrd="0" presId="urn:microsoft.com/office/officeart/2005/8/layout/hList1"/>
    <dgm:cxn modelId="{37037C68-F478-294F-93F3-9964464E2ECB}" type="presParOf" srcId="{B96A8D09-EBF3-684B-A2D8-2786BECF1B05}" destId="{1FD7BAC2-4450-BF47-A28C-1BCB205BD9F6}" srcOrd="1" destOrd="0" presId="urn:microsoft.com/office/officeart/2005/8/layout/hLis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5C2681-9AF6-B54A-B325-734220A3DA53}">
      <dsp:nvSpPr>
        <dsp:cNvPr id="0" name=""/>
        <dsp:cNvSpPr/>
      </dsp:nvSpPr>
      <dsp:spPr>
        <a:xfrm>
          <a:off x="2232741" y="939"/>
          <a:ext cx="808827" cy="33439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注册／登录</a:t>
          </a:r>
        </a:p>
      </dsp:txBody>
      <dsp:txXfrm>
        <a:off x="2242535" y="10733"/>
        <a:ext cx="789239" cy="314810"/>
      </dsp:txXfrm>
    </dsp:sp>
    <dsp:sp modelId="{B38FCCE0-A90D-0742-8057-B5DFD44B6BA9}">
      <dsp:nvSpPr>
        <dsp:cNvPr id="0" name=""/>
        <dsp:cNvSpPr/>
      </dsp:nvSpPr>
      <dsp:spPr>
        <a:xfrm rot="5400000">
          <a:off x="2574455" y="343698"/>
          <a:ext cx="125399" cy="15047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solidFill>
              <a:schemeClr val="tx1"/>
            </a:solidFill>
          </a:endParaRPr>
        </a:p>
      </dsp:txBody>
      <dsp:txXfrm rot="-5400000">
        <a:off x="2592011" y="356238"/>
        <a:ext cx="90287" cy="87779"/>
      </dsp:txXfrm>
    </dsp:sp>
    <dsp:sp modelId="{CE40B8F4-008E-CD44-BDBA-561231E4C070}">
      <dsp:nvSpPr>
        <dsp:cNvPr id="0" name=""/>
        <dsp:cNvSpPr/>
      </dsp:nvSpPr>
      <dsp:spPr>
        <a:xfrm>
          <a:off x="2232741" y="502537"/>
          <a:ext cx="808827" cy="33439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商品选型</a:t>
          </a:r>
        </a:p>
      </dsp:txBody>
      <dsp:txXfrm>
        <a:off x="2242535" y="512331"/>
        <a:ext cx="789239" cy="314810"/>
      </dsp:txXfrm>
    </dsp:sp>
    <dsp:sp modelId="{6C13073C-099C-324E-B7D9-1F71BBB11096}">
      <dsp:nvSpPr>
        <dsp:cNvPr id="0" name=""/>
        <dsp:cNvSpPr/>
      </dsp:nvSpPr>
      <dsp:spPr>
        <a:xfrm rot="5400000">
          <a:off x="2574455" y="845296"/>
          <a:ext cx="125399" cy="15047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solidFill>
              <a:schemeClr val="tx1"/>
            </a:solidFill>
          </a:endParaRPr>
        </a:p>
      </dsp:txBody>
      <dsp:txXfrm rot="-5400000">
        <a:off x="2592011" y="857836"/>
        <a:ext cx="90287" cy="87779"/>
      </dsp:txXfrm>
    </dsp:sp>
    <dsp:sp modelId="{8661FC1F-F7BC-434D-B458-079AE130EF8E}">
      <dsp:nvSpPr>
        <dsp:cNvPr id="0" name=""/>
        <dsp:cNvSpPr/>
      </dsp:nvSpPr>
      <dsp:spPr>
        <a:xfrm>
          <a:off x="2232741" y="1004135"/>
          <a:ext cx="808827" cy="33439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模拟装箱</a:t>
          </a:r>
        </a:p>
      </dsp:txBody>
      <dsp:txXfrm>
        <a:off x="2242535" y="1013929"/>
        <a:ext cx="789239" cy="314810"/>
      </dsp:txXfrm>
    </dsp:sp>
    <dsp:sp modelId="{A998E0F3-9D8C-4B49-A4A4-4C3489867955}">
      <dsp:nvSpPr>
        <dsp:cNvPr id="0" name=""/>
        <dsp:cNvSpPr/>
      </dsp:nvSpPr>
      <dsp:spPr>
        <a:xfrm rot="5400000">
          <a:off x="2574455" y="1346894"/>
          <a:ext cx="125399" cy="15047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solidFill>
              <a:schemeClr val="tx1"/>
            </a:solidFill>
          </a:endParaRPr>
        </a:p>
      </dsp:txBody>
      <dsp:txXfrm rot="-5400000">
        <a:off x="2592011" y="1359434"/>
        <a:ext cx="90287" cy="87779"/>
      </dsp:txXfrm>
    </dsp:sp>
    <dsp:sp modelId="{D0157B89-36CA-E849-8F26-5C12EFFB5812}">
      <dsp:nvSpPr>
        <dsp:cNvPr id="0" name=""/>
        <dsp:cNvSpPr/>
      </dsp:nvSpPr>
      <dsp:spPr>
        <a:xfrm>
          <a:off x="2232741" y="1505733"/>
          <a:ext cx="808827" cy="33439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订单／合同</a:t>
          </a:r>
        </a:p>
      </dsp:txBody>
      <dsp:txXfrm>
        <a:off x="2242535" y="1515527"/>
        <a:ext cx="789239" cy="314810"/>
      </dsp:txXfrm>
    </dsp:sp>
    <dsp:sp modelId="{3F4EA0E7-D4A3-9940-BF5C-0EB13887ACF2}">
      <dsp:nvSpPr>
        <dsp:cNvPr id="0" name=""/>
        <dsp:cNvSpPr/>
      </dsp:nvSpPr>
      <dsp:spPr>
        <a:xfrm rot="5400000">
          <a:off x="2574455" y="1848492"/>
          <a:ext cx="125399" cy="15047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solidFill>
              <a:schemeClr val="tx1"/>
            </a:solidFill>
          </a:endParaRPr>
        </a:p>
      </dsp:txBody>
      <dsp:txXfrm rot="-5400000">
        <a:off x="2592011" y="1861032"/>
        <a:ext cx="90287" cy="87779"/>
      </dsp:txXfrm>
    </dsp:sp>
    <dsp:sp modelId="{FD975EA3-D389-1144-A0A6-FE2A91969B51}">
      <dsp:nvSpPr>
        <dsp:cNvPr id="0" name=""/>
        <dsp:cNvSpPr/>
      </dsp:nvSpPr>
      <dsp:spPr>
        <a:xfrm>
          <a:off x="2232741" y="2007332"/>
          <a:ext cx="808827" cy="33439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支付货款</a:t>
          </a:r>
        </a:p>
      </dsp:txBody>
      <dsp:txXfrm>
        <a:off x="2242535" y="2017126"/>
        <a:ext cx="789239" cy="314810"/>
      </dsp:txXfrm>
    </dsp:sp>
    <dsp:sp modelId="{D5816D34-868A-8746-904F-D702EAC190A4}">
      <dsp:nvSpPr>
        <dsp:cNvPr id="0" name=""/>
        <dsp:cNvSpPr/>
      </dsp:nvSpPr>
      <dsp:spPr>
        <a:xfrm rot="5400000">
          <a:off x="2574455" y="2350090"/>
          <a:ext cx="125399" cy="15047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solidFill>
              <a:schemeClr val="tx1"/>
            </a:solidFill>
          </a:endParaRPr>
        </a:p>
      </dsp:txBody>
      <dsp:txXfrm rot="-5400000">
        <a:off x="2592011" y="2362630"/>
        <a:ext cx="90287" cy="87779"/>
      </dsp:txXfrm>
    </dsp:sp>
    <dsp:sp modelId="{5D6564AE-77A0-B648-9113-FADF8B60B797}">
      <dsp:nvSpPr>
        <dsp:cNvPr id="0" name=""/>
        <dsp:cNvSpPr/>
      </dsp:nvSpPr>
      <dsp:spPr>
        <a:xfrm>
          <a:off x="2232741" y="2508930"/>
          <a:ext cx="808827" cy="33439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单据下载</a:t>
          </a:r>
        </a:p>
      </dsp:txBody>
      <dsp:txXfrm>
        <a:off x="2242535" y="2518724"/>
        <a:ext cx="789239" cy="314810"/>
      </dsp:txXfrm>
    </dsp:sp>
    <dsp:sp modelId="{D5F06D89-8762-8846-8423-917CA61BAFF4}">
      <dsp:nvSpPr>
        <dsp:cNvPr id="0" name=""/>
        <dsp:cNvSpPr/>
      </dsp:nvSpPr>
      <dsp:spPr>
        <a:xfrm rot="5400000">
          <a:off x="2574455" y="2851689"/>
          <a:ext cx="125399" cy="15047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solidFill>
              <a:schemeClr val="tx1"/>
            </a:solidFill>
          </a:endParaRPr>
        </a:p>
      </dsp:txBody>
      <dsp:txXfrm rot="-5400000">
        <a:off x="2592011" y="2864229"/>
        <a:ext cx="90287" cy="87779"/>
      </dsp:txXfrm>
    </dsp:sp>
    <dsp:sp modelId="{EB11D57C-9734-D64E-82E8-7CEC33377315}">
      <dsp:nvSpPr>
        <dsp:cNvPr id="0" name=""/>
        <dsp:cNvSpPr/>
      </dsp:nvSpPr>
      <dsp:spPr>
        <a:xfrm>
          <a:off x="2232741" y="3010528"/>
          <a:ext cx="808827" cy="33439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进度跟踪</a:t>
          </a:r>
        </a:p>
      </dsp:txBody>
      <dsp:txXfrm>
        <a:off x="2242535" y="3020322"/>
        <a:ext cx="789239" cy="314810"/>
      </dsp:txXfrm>
    </dsp:sp>
    <dsp:sp modelId="{4528BBD9-3C49-014C-B708-D12C1A50B12E}">
      <dsp:nvSpPr>
        <dsp:cNvPr id="0" name=""/>
        <dsp:cNvSpPr/>
      </dsp:nvSpPr>
      <dsp:spPr>
        <a:xfrm rot="5400000">
          <a:off x="2574455" y="3353287"/>
          <a:ext cx="125399" cy="15047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solidFill>
              <a:schemeClr val="tx1"/>
            </a:solidFill>
          </a:endParaRPr>
        </a:p>
      </dsp:txBody>
      <dsp:txXfrm rot="-5400000">
        <a:off x="2592011" y="3365827"/>
        <a:ext cx="90287" cy="87779"/>
      </dsp:txXfrm>
    </dsp:sp>
    <dsp:sp modelId="{4C6F4930-38B2-EC48-9AFF-4CC53551333E}">
      <dsp:nvSpPr>
        <dsp:cNvPr id="0" name=""/>
        <dsp:cNvSpPr/>
      </dsp:nvSpPr>
      <dsp:spPr>
        <a:xfrm>
          <a:off x="2232741" y="3512126"/>
          <a:ext cx="808827" cy="334398"/>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收货／售后</a:t>
          </a:r>
        </a:p>
      </dsp:txBody>
      <dsp:txXfrm>
        <a:off x="2242535" y="3521920"/>
        <a:ext cx="789239" cy="3148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0075B-5C1B-904B-97B7-DF6B2FB159BD}">
      <dsp:nvSpPr>
        <dsp:cNvPr id="0" name=""/>
        <dsp:cNvSpPr/>
      </dsp:nvSpPr>
      <dsp:spPr>
        <a:xfrm>
          <a:off x="1480" y="378701"/>
          <a:ext cx="786768" cy="28836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zh-CN" altLang="en-US" sz="800" kern="1200"/>
            <a:t>功能导航</a:t>
          </a:r>
        </a:p>
      </dsp:txBody>
      <dsp:txXfrm>
        <a:off x="1480" y="378701"/>
        <a:ext cx="786768" cy="288361"/>
      </dsp:txXfrm>
    </dsp:sp>
    <dsp:sp modelId="{AD7A70AB-4BA5-0641-B362-40508A24252A}">
      <dsp:nvSpPr>
        <dsp:cNvPr id="0" name=""/>
        <dsp:cNvSpPr/>
      </dsp:nvSpPr>
      <dsp:spPr>
        <a:xfrm>
          <a:off x="1480" y="667063"/>
          <a:ext cx="786768" cy="136152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基本信息</a:t>
          </a:r>
        </a:p>
        <a:p>
          <a:pPr marL="57150" lvl="1" indent="-57150" algn="l" defTabSz="355600">
            <a:lnSpc>
              <a:spcPct val="90000"/>
            </a:lnSpc>
            <a:spcBef>
              <a:spcPct val="0"/>
            </a:spcBef>
            <a:spcAft>
              <a:spcPct val="15000"/>
            </a:spcAft>
            <a:buChar char="••"/>
          </a:pPr>
          <a:r>
            <a:rPr lang="zh-CN" altLang="en-US" sz="800" kern="1200"/>
            <a:t>物品管理</a:t>
          </a:r>
        </a:p>
        <a:p>
          <a:pPr marL="57150" lvl="1" indent="-57150" algn="l" defTabSz="355600">
            <a:lnSpc>
              <a:spcPct val="90000"/>
            </a:lnSpc>
            <a:spcBef>
              <a:spcPct val="0"/>
            </a:spcBef>
            <a:spcAft>
              <a:spcPct val="15000"/>
            </a:spcAft>
            <a:buChar char="••"/>
          </a:pPr>
          <a:r>
            <a:rPr lang="zh-CN" altLang="en-US" sz="800" kern="1200"/>
            <a:t>合同／订单管理</a:t>
          </a:r>
        </a:p>
        <a:p>
          <a:pPr marL="57150" lvl="1" indent="-57150" algn="l" defTabSz="355600">
            <a:lnSpc>
              <a:spcPct val="90000"/>
            </a:lnSpc>
            <a:spcBef>
              <a:spcPct val="0"/>
            </a:spcBef>
            <a:spcAft>
              <a:spcPct val="15000"/>
            </a:spcAft>
            <a:buChar char="••"/>
          </a:pPr>
          <a:r>
            <a:rPr lang="zh-CN" altLang="en-US" sz="800" kern="1200"/>
            <a:t>货款管理</a:t>
          </a:r>
          <a:endParaRPr lang="en-US" altLang="zh-CN" sz="800" kern="1200"/>
        </a:p>
        <a:p>
          <a:pPr marL="57150" lvl="1" indent="-57150" algn="l" defTabSz="355600">
            <a:lnSpc>
              <a:spcPct val="90000"/>
            </a:lnSpc>
            <a:spcBef>
              <a:spcPct val="0"/>
            </a:spcBef>
            <a:spcAft>
              <a:spcPct val="15000"/>
            </a:spcAft>
            <a:buChar char="••"/>
          </a:pPr>
          <a:r>
            <a:rPr lang="zh-CN" altLang="en-US" sz="800" kern="1200"/>
            <a:t>邮件通知</a:t>
          </a:r>
        </a:p>
        <a:p>
          <a:pPr marL="57150" lvl="1" indent="-57150" algn="l" defTabSz="355600">
            <a:lnSpc>
              <a:spcPct val="90000"/>
            </a:lnSpc>
            <a:spcBef>
              <a:spcPct val="0"/>
            </a:spcBef>
            <a:spcAft>
              <a:spcPct val="15000"/>
            </a:spcAft>
            <a:buChar char="••"/>
          </a:pPr>
          <a:r>
            <a:rPr lang="zh-CN" altLang="en-US" sz="800" kern="1200"/>
            <a:t>联系海达</a:t>
          </a:r>
        </a:p>
        <a:p>
          <a:pPr marL="57150" lvl="1" indent="-57150" algn="l" defTabSz="355600">
            <a:lnSpc>
              <a:spcPct val="90000"/>
            </a:lnSpc>
            <a:spcBef>
              <a:spcPct val="0"/>
            </a:spcBef>
            <a:spcAft>
              <a:spcPct val="15000"/>
            </a:spcAft>
            <a:buChar char="••"/>
          </a:pPr>
          <a:r>
            <a:rPr lang="zh-CN" altLang="en-US" sz="800" kern="1200"/>
            <a:t>物资百科</a:t>
          </a:r>
          <a:endParaRPr lang="en-US" altLang="zh-CN" sz="800" kern="1200"/>
        </a:p>
        <a:p>
          <a:pPr marL="57150" lvl="1" indent="-57150" algn="l" defTabSz="355600">
            <a:lnSpc>
              <a:spcPct val="90000"/>
            </a:lnSpc>
            <a:spcBef>
              <a:spcPct val="0"/>
            </a:spcBef>
            <a:spcAft>
              <a:spcPct val="15000"/>
            </a:spcAft>
            <a:buChar char="••"/>
          </a:pPr>
          <a:r>
            <a:rPr lang="zh-CN" altLang="en-US" sz="800" kern="1200"/>
            <a:t>工程文库</a:t>
          </a:r>
        </a:p>
        <a:p>
          <a:pPr marL="57150" lvl="1" indent="-57150" algn="l" defTabSz="355600">
            <a:lnSpc>
              <a:spcPct val="90000"/>
            </a:lnSpc>
            <a:spcBef>
              <a:spcPct val="0"/>
            </a:spcBef>
            <a:spcAft>
              <a:spcPct val="15000"/>
            </a:spcAft>
            <a:buChar char="••"/>
          </a:pPr>
          <a:r>
            <a:rPr lang="zh-CN" altLang="en-US" sz="800" kern="1200"/>
            <a:t>税则查询</a:t>
          </a:r>
        </a:p>
      </dsp:txBody>
      <dsp:txXfrm>
        <a:off x="1480" y="667063"/>
        <a:ext cx="786768" cy="1361520"/>
      </dsp:txXfrm>
    </dsp:sp>
    <dsp:sp modelId="{B8720BA1-D664-5745-95A8-C096CA9D61AA}">
      <dsp:nvSpPr>
        <dsp:cNvPr id="0" name=""/>
        <dsp:cNvSpPr/>
      </dsp:nvSpPr>
      <dsp:spPr>
        <a:xfrm>
          <a:off x="898396" y="378701"/>
          <a:ext cx="786768" cy="28836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zh-CN" altLang="en-US" sz="800" kern="1200"/>
            <a:t>基本信息</a:t>
          </a:r>
        </a:p>
      </dsp:txBody>
      <dsp:txXfrm>
        <a:off x="898396" y="378701"/>
        <a:ext cx="786768" cy="288361"/>
      </dsp:txXfrm>
    </dsp:sp>
    <dsp:sp modelId="{5A8A00DE-CB87-EF4D-B0D2-F975A9A37AA3}">
      <dsp:nvSpPr>
        <dsp:cNvPr id="0" name=""/>
        <dsp:cNvSpPr/>
      </dsp:nvSpPr>
      <dsp:spPr>
        <a:xfrm>
          <a:off x="898396" y="667063"/>
          <a:ext cx="786768" cy="136152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客户名称</a:t>
          </a:r>
        </a:p>
        <a:p>
          <a:pPr marL="57150" lvl="1" indent="-57150" algn="l" defTabSz="355600">
            <a:lnSpc>
              <a:spcPct val="90000"/>
            </a:lnSpc>
            <a:spcBef>
              <a:spcPct val="0"/>
            </a:spcBef>
            <a:spcAft>
              <a:spcPct val="15000"/>
            </a:spcAft>
            <a:buChar char="••"/>
          </a:pPr>
          <a:r>
            <a:rPr lang="zh-CN" altLang="en-US" sz="800" kern="1200"/>
            <a:t>联系方式</a:t>
          </a:r>
        </a:p>
      </dsp:txBody>
      <dsp:txXfrm>
        <a:off x="898396" y="667063"/>
        <a:ext cx="786768" cy="1361520"/>
      </dsp:txXfrm>
    </dsp:sp>
    <dsp:sp modelId="{BEEB69D3-6E49-A44D-809A-FB087B328258}">
      <dsp:nvSpPr>
        <dsp:cNvPr id="0" name=""/>
        <dsp:cNvSpPr/>
      </dsp:nvSpPr>
      <dsp:spPr>
        <a:xfrm>
          <a:off x="1795312" y="378701"/>
          <a:ext cx="786768" cy="28836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zh-CN" altLang="en-US" sz="800" kern="1200"/>
            <a:t>物品管理</a:t>
          </a:r>
        </a:p>
      </dsp:txBody>
      <dsp:txXfrm>
        <a:off x="1795312" y="378701"/>
        <a:ext cx="786768" cy="288361"/>
      </dsp:txXfrm>
    </dsp:sp>
    <dsp:sp modelId="{84A5EEB1-56BE-C840-A330-385F72F2A6FC}">
      <dsp:nvSpPr>
        <dsp:cNvPr id="0" name=""/>
        <dsp:cNvSpPr/>
      </dsp:nvSpPr>
      <dsp:spPr>
        <a:xfrm>
          <a:off x="1795312" y="667063"/>
          <a:ext cx="786768" cy="136152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总量</a:t>
          </a:r>
        </a:p>
        <a:p>
          <a:pPr marL="57150" lvl="1" indent="-57150" algn="l" defTabSz="355600">
            <a:lnSpc>
              <a:spcPct val="90000"/>
            </a:lnSpc>
            <a:spcBef>
              <a:spcPct val="0"/>
            </a:spcBef>
            <a:spcAft>
              <a:spcPct val="15000"/>
            </a:spcAft>
            <a:buChar char="••"/>
          </a:pPr>
          <a:r>
            <a:rPr lang="zh-CN" altLang="en-US" sz="800" kern="1200"/>
            <a:t>用量</a:t>
          </a:r>
          <a:endParaRPr lang="en-US" altLang="zh-CN" sz="800" kern="1200"/>
        </a:p>
        <a:p>
          <a:pPr marL="57150" lvl="1" indent="-57150" algn="l" defTabSz="355600">
            <a:lnSpc>
              <a:spcPct val="90000"/>
            </a:lnSpc>
            <a:spcBef>
              <a:spcPct val="0"/>
            </a:spcBef>
            <a:spcAft>
              <a:spcPct val="15000"/>
            </a:spcAft>
            <a:buChar char="••"/>
          </a:pPr>
          <a:r>
            <a:rPr lang="zh-CN" altLang="en-US" sz="800" kern="1200"/>
            <a:t>剩余</a:t>
          </a:r>
        </a:p>
      </dsp:txBody>
      <dsp:txXfrm>
        <a:off x="1795312" y="667063"/>
        <a:ext cx="786768" cy="1361520"/>
      </dsp:txXfrm>
    </dsp:sp>
    <dsp:sp modelId="{8FE6507C-047D-9E4B-8FDD-A25A9116FF7A}">
      <dsp:nvSpPr>
        <dsp:cNvPr id="0" name=""/>
        <dsp:cNvSpPr/>
      </dsp:nvSpPr>
      <dsp:spPr>
        <a:xfrm>
          <a:off x="2692228" y="378701"/>
          <a:ext cx="786768" cy="28836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zh-CN" altLang="en-US" sz="800" kern="1200"/>
            <a:t>合同／订单管理</a:t>
          </a:r>
        </a:p>
      </dsp:txBody>
      <dsp:txXfrm>
        <a:off x="2692228" y="378701"/>
        <a:ext cx="786768" cy="288361"/>
      </dsp:txXfrm>
    </dsp:sp>
    <dsp:sp modelId="{88EA0B9F-24CD-014E-8C2A-F8B92D9A4A74}">
      <dsp:nvSpPr>
        <dsp:cNvPr id="0" name=""/>
        <dsp:cNvSpPr/>
      </dsp:nvSpPr>
      <dsp:spPr>
        <a:xfrm>
          <a:off x="2692228" y="667063"/>
          <a:ext cx="786768" cy="136152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未完成订单</a:t>
          </a:r>
        </a:p>
        <a:p>
          <a:pPr marL="57150" lvl="1" indent="-57150" algn="l" defTabSz="355600">
            <a:lnSpc>
              <a:spcPct val="90000"/>
            </a:lnSpc>
            <a:spcBef>
              <a:spcPct val="0"/>
            </a:spcBef>
            <a:spcAft>
              <a:spcPct val="15000"/>
            </a:spcAft>
            <a:buChar char="••"/>
          </a:pPr>
          <a:r>
            <a:rPr lang="zh-CN" altLang="en-US" sz="800" kern="1200"/>
            <a:t>历史订单</a:t>
          </a:r>
        </a:p>
        <a:p>
          <a:pPr marL="57150" lvl="1" indent="-57150" algn="l" defTabSz="355600">
            <a:lnSpc>
              <a:spcPct val="90000"/>
            </a:lnSpc>
            <a:spcBef>
              <a:spcPct val="0"/>
            </a:spcBef>
            <a:spcAft>
              <a:spcPct val="15000"/>
            </a:spcAft>
            <a:buChar char="••"/>
          </a:pPr>
          <a:r>
            <a:rPr lang="zh-CN" altLang="en-US" sz="800" kern="1200"/>
            <a:t>进度查询</a:t>
          </a:r>
        </a:p>
        <a:p>
          <a:pPr marL="57150" lvl="1" indent="-57150" algn="l" defTabSz="355600">
            <a:lnSpc>
              <a:spcPct val="90000"/>
            </a:lnSpc>
            <a:spcBef>
              <a:spcPct val="0"/>
            </a:spcBef>
            <a:spcAft>
              <a:spcPct val="15000"/>
            </a:spcAft>
            <a:buChar char="••"/>
          </a:pPr>
          <a:r>
            <a:rPr lang="zh-CN" altLang="en-US" sz="800" kern="1200"/>
            <a:t>单证下载</a:t>
          </a:r>
        </a:p>
      </dsp:txBody>
      <dsp:txXfrm>
        <a:off x="2692228" y="667063"/>
        <a:ext cx="786768" cy="1361520"/>
      </dsp:txXfrm>
    </dsp:sp>
    <dsp:sp modelId="{2872E6C4-15E6-B445-9F7B-3EB10CC8C300}">
      <dsp:nvSpPr>
        <dsp:cNvPr id="0" name=""/>
        <dsp:cNvSpPr/>
      </dsp:nvSpPr>
      <dsp:spPr>
        <a:xfrm>
          <a:off x="3589144" y="378701"/>
          <a:ext cx="786768" cy="28836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zh-CN" altLang="en-US" sz="800" kern="1200"/>
            <a:t>货款管理</a:t>
          </a:r>
        </a:p>
      </dsp:txBody>
      <dsp:txXfrm>
        <a:off x="3589144" y="378701"/>
        <a:ext cx="786768" cy="288361"/>
      </dsp:txXfrm>
    </dsp:sp>
    <dsp:sp modelId="{1FD7BAC2-4450-BF47-A28C-1BCB205BD9F6}">
      <dsp:nvSpPr>
        <dsp:cNvPr id="0" name=""/>
        <dsp:cNvSpPr/>
      </dsp:nvSpPr>
      <dsp:spPr>
        <a:xfrm>
          <a:off x="3589144" y="667063"/>
          <a:ext cx="786768" cy="136152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未付货款</a:t>
          </a:r>
        </a:p>
        <a:p>
          <a:pPr marL="57150" lvl="1" indent="-57150" algn="l" defTabSz="355600">
            <a:lnSpc>
              <a:spcPct val="90000"/>
            </a:lnSpc>
            <a:spcBef>
              <a:spcPct val="0"/>
            </a:spcBef>
            <a:spcAft>
              <a:spcPct val="15000"/>
            </a:spcAft>
            <a:buChar char="••"/>
          </a:pPr>
          <a:r>
            <a:rPr lang="zh-CN" altLang="en-US" sz="800" kern="1200"/>
            <a:t>已付货款</a:t>
          </a:r>
        </a:p>
      </dsp:txBody>
      <dsp:txXfrm>
        <a:off x="3589144" y="667063"/>
        <a:ext cx="786768" cy="1361520"/>
      </dsp:txXfrm>
    </dsp:sp>
    <dsp:sp modelId="{2FFD7CF9-AB5D-2D46-9483-ADAF127E67E0}">
      <dsp:nvSpPr>
        <dsp:cNvPr id="0" name=""/>
        <dsp:cNvSpPr/>
      </dsp:nvSpPr>
      <dsp:spPr>
        <a:xfrm>
          <a:off x="4486060" y="378701"/>
          <a:ext cx="786768" cy="28836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zh-CN" altLang="en-US" sz="800" kern="1200"/>
            <a:t>金融服务</a:t>
          </a:r>
        </a:p>
      </dsp:txBody>
      <dsp:txXfrm>
        <a:off x="4486060" y="378701"/>
        <a:ext cx="786768" cy="288361"/>
      </dsp:txXfrm>
    </dsp:sp>
    <dsp:sp modelId="{F580075D-C3C9-A148-A6AF-F4BC2954BCE0}">
      <dsp:nvSpPr>
        <dsp:cNvPr id="0" name=""/>
        <dsp:cNvSpPr/>
      </dsp:nvSpPr>
      <dsp:spPr>
        <a:xfrm>
          <a:off x="4486060" y="667063"/>
          <a:ext cx="786768" cy="1361520"/>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zh-CN" altLang="en-US" sz="800" kern="1200"/>
            <a:t>申请贷款</a:t>
          </a:r>
        </a:p>
        <a:p>
          <a:pPr marL="57150" lvl="1" indent="-57150" algn="l" defTabSz="355600">
            <a:lnSpc>
              <a:spcPct val="90000"/>
            </a:lnSpc>
            <a:spcBef>
              <a:spcPct val="0"/>
            </a:spcBef>
            <a:spcAft>
              <a:spcPct val="15000"/>
            </a:spcAft>
            <a:buChar char="••"/>
          </a:pPr>
          <a:r>
            <a:rPr lang="zh-CN" altLang="en-US" sz="800" kern="1200"/>
            <a:t>进度查询</a:t>
          </a:r>
        </a:p>
      </dsp:txBody>
      <dsp:txXfrm>
        <a:off x="4486060" y="667063"/>
        <a:ext cx="786768" cy="13615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0075B-5C1B-904B-97B7-DF6B2FB159BD}">
      <dsp:nvSpPr>
        <dsp:cNvPr id="0" name=""/>
        <dsp:cNvSpPr/>
      </dsp:nvSpPr>
      <dsp:spPr>
        <a:xfrm>
          <a:off x="2472" y="173110"/>
          <a:ext cx="947727" cy="3591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功能导航</a:t>
          </a:r>
        </a:p>
      </dsp:txBody>
      <dsp:txXfrm>
        <a:off x="2472" y="173110"/>
        <a:ext cx="947727" cy="359164"/>
      </dsp:txXfrm>
    </dsp:sp>
    <dsp:sp modelId="{AD7A70AB-4BA5-0641-B362-40508A24252A}">
      <dsp:nvSpPr>
        <dsp:cNvPr id="0" name=""/>
        <dsp:cNvSpPr/>
      </dsp:nvSpPr>
      <dsp:spPr>
        <a:xfrm>
          <a:off x="2472" y="532274"/>
          <a:ext cx="947727" cy="1701899"/>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基本信息</a:t>
          </a:r>
        </a:p>
        <a:p>
          <a:pPr marL="57150" lvl="1" indent="-57150" algn="l" defTabSz="444500">
            <a:lnSpc>
              <a:spcPct val="90000"/>
            </a:lnSpc>
            <a:spcBef>
              <a:spcPct val="0"/>
            </a:spcBef>
            <a:spcAft>
              <a:spcPct val="15000"/>
            </a:spcAft>
            <a:buChar char="••"/>
          </a:pPr>
          <a:r>
            <a:rPr lang="zh-CN" altLang="en-US" sz="1000" kern="1200"/>
            <a:t>我的收藏</a:t>
          </a:r>
        </a:p>
        <a:p>
          <a:pPr marL="57150" lvl="1" indent="-57150" algn="l" defTabSz="444500">
            <a:lnSpc>
              <a:spcPct val="90000"/>
            </a:lnSpc>
            <a:spcBef>
              <a:spcPct val="0"/>
            </a:spcBef>
            <a:spcAft>
              <a:spcPct val="15000"/>
            </a:spcAft>
            <a:buChar char="••"/>
          </a:pPr>
          <a:r>
            <a:rPr lang="zh-CN" altLang="en-US" sz="1000" kern="1200"/>
            <a:t>合同／订单管理</a:t>
          </a:r>
        </a:p>
        <a:p>
          <a:pPr marL="57150" lvl="1" indent="-57150" algn="l" defTabSz="444500">
            <a:lnSpc>
              <a:spcPct val="90000"/>
            </a:lnSpc>
            <a:spcBef>
              <a:spcPct val="0"/>
            </a:spcBef>
            <a:spcAft>
              <a:spcPct val="15000"/>
            </a:spcAft>
            <a:buChar char="••"/>
          </a:pPr>
          <a:r>
            <a:rPr lang="zh-CN" altLang="en-US" sz="1000" kern="1200"/>
            <a:t>货款管理</a:t>
          </a:r>
          <a:endParaRPr lang="en-US" altLang="zh-CN" sz="1000" kern="1200"/>
        </a:p>
        <a:p>
          <a:pPr marL="57150" lvl="1" indent="-57150" algn="l" defTabSz="444500">
            <a:lnSpc>
              <a:spcPct val="90000"/>
            </a:lnSpc>
            <a:spcBef>
              <a:spcPct val="0"/>
            </a:spcBef>
            <a:spcAft>
              <a:spcPct val="15000"/>
            </a:spcAft>
            <a:buChar char="••"/>
          </a:pPr>
          <a:r>
            <a:rPr lang="zh-CN" altLang="en-US" sz="1000" kern="1200"/>
            <a:t>邮件通知</a:t>
          </a:r>
        </a:p>
        <a:p>
          <a:pPr marL="57150" lvl="1" indent="-57150" algn="l" defTabSz="444500">
            <a:lnSpc>
              <a:spcPct val="90000"/>
            </a:lnSpc>
            <a:spcBef>
              <a:spcPct val="0"/>
            </a:spcBef>
            <a:spcAft>
              <a:spcPct val="15000"/>
            </a:spcAft>
            <a:buChar char="••"/>
          </a:pPr>
          <a:r>
            <a:rPr lang="zh-CN" altLang="en-US" sz="1000" kern="1200"/>
            <a:t>联系海达</a:t>
          </a:r>
        </a:p>
        <a:p>
          <a:pPr marL="57150" lvl="1" indent="-57150" algn="l" defTabSz="444500">
            <a:lnSpc>
              <a:spcPct val="90000"/>
            </a:lnSpc>
            <a:spcBef>
              <a:spcPct val="0"/>
            </a:spcBef>
            <a:spcAft>
              <a:spcPct val="15000"/>
            </a:spcAft>
            <a:buChar char="••"/>
          </a:pPr>
          <a:r>
            <a:rPr lang="zh-CN" altLang="en-US" sz="1000" kern="1200"/>
            <a:t>物资百科</a:t>
          </a:r>
          <a:endParaRPr lang="en-US" altLang="zh-CN" sz="1000" kern="1200"/>
        </a:p>
        <a:p>
          <a:pPr marL="57150" lvl="1" indent="-57150" algn="l" defTabSz="444500">
            <a:lnSpc>
              <a:spcPct val="90000"/>
            </a:lnSpc>
            <a:spcBef>
              <a:spcPct val="0"/>
            </a:spcBef>
            <a:spcAft>
              <a:spcPct val="15000"/>
            </a:spcAft>
            <a:buChar char="••"/>
          </a:pPr>
          <a:r>
            <a:rPr lang="zh-CN" altLang="en-US" sz="1000" kern="1200"/>
            <a:t>工程文库</a:t>
          </a:r>
        </a:p>
        <a:p>
          <a:pPr marL="57150" lvl="1" indent="-57150" algn="l" defTabSz="444500">
            <a:lnSpc>
              <a:spcPct val="90000"/>
            </a:lnSpc>
            <a:spcBef>
              <a:spcPct val="0"/>
            </a:spcBef>
            <a:spcAft>
              <a:spcPct val="15000"/>
            </a:spcAft>
            <a:buChar char="••"/>
          </a:pPr>
          <a:r>
            <a:rPr lang="zh-CN" altLang="en-US" sz="1000" kern="1200"/>
            <a:t>税则查询</a:t>
          </a:r>
        </a:p>
      </dsp:txBody>
      <dsp:txXfrm>
        <a:off x="2472" y="532274"/>
        <a:ext cx="947727" cy="1701899"/>
      </dsp:txXfrm>
    </dsp:sp>
    <dsp:sp modelId="{B8720BA1-D664-5745-95A8-C096CA9D61AA}">
      <dsp:nvSpPr>
        <dsp:cNvPr id="0" name=""/>
        <dsp:cNvSpPr/>
      </dsp:nvSpPr>
      <dsp:spPr>
        <a:xfrm>
          <a:off x="1082881" y="173110"/>
          <a:ext cx="947727" cy="3591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基本信息</a:t>
          </a:r>
        </a:p>
      </dsp:txBody>
      <dsp:txXfrm>
        <a:off x="1082881" y="173110"/>
        <a:ext cx="947727" cy="359164"/>
      </dsp:txXfrm>
    </dsp:sp>
    <dsp:sp modelId="{5A8A00DE-CB87-EF4D-B0D2-F975A9A37AA3}">
      <dsp:nvSpPr>
        <dsp:cNvPr id="0" name=""/>
        <dsp:cNvSpPr/>
      </dsp:nvSpPr>
      <dsp:spPr>
        <a:xfrm>
          <a:off x="1082881" y="532274"/>
          <a:ext cx="947727" cy="1701899"/>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客户名称</a:t>
          </a:r>
        </a:p>
        <a:p>
          <a:pPr marL="57150" lvl="1" indent="-57150" algn="l" defTabSz="444500">
            <a:lnSpc>
              <a:spcPct val="90000"/>
            </a:lnSpc>
            <a:spcBef>
              <a:spcPct val="0"/>
            </a:spcBef>
            <a:spcAft>
              <a:spcPct val="15000"/>
            </a:spcAft>
            <a:buChar char="••"/>
          </a:pPr>
          <a:r>
            <a:rPr lang="zh-CN" altLang="en-US" sz="1000" kern="1200"/>
            <a:t>联系方式</a:t>
          </a:r>
        </a:p>
      </dsp:txBody>
      <dsp:txXfrm>
        <a:off x="1082881" y="532274"/>
        <a:ext cx="947727" cy="1701899"/>
      </dsp:txXfrm>
    </dsp:sp>
    <dsp:sp modelId="{BEEB69D3-6E49-A44D-809A-FB087B328258}">
      <dsp:nvSpPr>
        <dsp:cNvPr id="0" name=""/>
        <dsp:cNvSpPr/>
      </dsp:nvSpPr>
      <dsp:spPr>
        <a:xfrm>
          <a:off x="2163291" y="173110"/>
          <a:ext cx="947727" cy="3591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我的收藏</a:t>
          </a:r>
        </a:p>
      </dsp:txBody>
      <dsp:txXfrm>
        <a:off x="2163291" y="173110"/>
        <a:ext cx="947727" cy="359164"/>
      </dsp:txXfrm>
    </dsp:sp>
    <dsp:sp modelId="{84A5EEB1-56BE-C840-A330-385F72F2A6FC}">
      <dsp:nvSpPr>
        <dsp:cNvPr id="0" name=""/>
        <dsp:cNvSpPr/>
      </dsp:nvSpPr>
      <dsp:spPr>
        <a:xfrm>
          <a:off x="2163291" y="532274"/>
          <a:ext cx="947727" cy="1701899"/>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收藏物品</a:t>
          </a:r>
        </a:p>
      </dsp:txBody>
      <dsp:txXfrm>
        <a:off x="2163291" y="532274"/>
        <a:ext cx="947727" cy="1701899"/>
      </dsp:txXfrm>
    </dsp:sp>
    <dsp:sp modelId="{8FE6507C-047D-9E4B-8FDD-A25A9116FF7A}">
      <dsp:nvSpPr>
        <dsp:cNvPr id="0" name=""/>
        <dsp:cNvSpPr/>
      </dsp:nvSpPr>
      <dsp:spPr>
        <a:xfrm>
          <a:off x="3243700" y="173110"/>
          <a:ext cx="947727" cy="3591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合同／订单管理</a:t>
          </a:r>
        </a:p>
      </dsp:txBody>
      <dsp:txXfrm>
        <a:off x="3243700" y="173110"/>
        <a:ext cx="947727" cy="359164"/>
      </dsp:txXfrm>
    </dsp:sp>
    <dsp:sp modelId="{88EA0B9F-24CD-014E-8C2A-F8B92D9A4A74}">
      <dsp:nvSpPr>
        <dsp:cNvPr id="0" name=""/>
        <dsp:cNvSpPr/>
      </dsp:nvSpPr>
      <dsp:spPr>
        <a:xfrm>
          <a:off x="3243700" y="532274"/>
          <a:ext cx="947727" cy="1701899"/>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未完成订单</a:t>
          </a:r>
        </a:p>
        <a:p>
          <a:pPr marL="57150" lvl="1" indent="-57150" algn="l" defTabSz="444500">
            <a:lnSpc>
              <a:spcPct val="90000"/>
            </a:lnSpc>
            <a:spcBef>
              <a:spcPct val="0"/>
            </a:spcBef>
            <a:spcAft>
              <a:spcPct val="15000"/>
            </a:spcAft>
            <a:buChar char="••"/>
          </a:pPr>
          <a:r>
            <a:rPr lang="zh-CN" altLang="en-US" sz="1000" kern="1200"/>
            <a:t>已完成订单</a:t>
          </a:r>
        </a:p>
        <a:p>
          <a:pPr marL="57150" lvl="1" indent="-57150" algn="l" defTabSz="444500">
            <a:lnSpc>
              <a:spcPct val="90000"/>
            </a:lnSpc>
            <a:spcBef>
              <a:spcPct val="0"/>
            </a:spcBef>
            <a:spcAft>
              <a:spcPct val="15000"/>
            </a:spcAft>
            <a:buChar char="••"/>
          </a:pPr>
          <a:r>
            <a:rPr lang="zh-CN" altLang="en-US" sz="1000" kern="1200"/>
            <a:t>订单查询</a:t>
          </a:r>
        </a:p>
      </dsp:txBody>
      <dsp:txXfrm>
        <a:off x="3243700" y="532274"/>
        <a:ext cx="947727" cy="1701899"/>
      </dsp:txXfrm>
    </dsp:sp>
    <dsp:sp modelId="{2872E6C4-15E6-B445-9F7B-3EB10CC8C300}">
      <dsp:nvSpPr>
        <dsp:cNvPr id="0" name=""/>
        <dsp:cNvSpPr/>
      </dsp:nvSpPr>
      <dsp:spPr>
        <a:xfrm>
          <a:off x="4324110" y="173110"/>
          <a:ext cx="947727" cy="3591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货款管理</a:t>
          </a:r>
        </a:p>
      </dsp:txBody>
      <dsp:txXfrm>
        <a:off x="4324110" y="173110"/>
        <a:ext cx="947727" cy="359164"/>
      </dsp:txXfrm>
    </dsp:sp>
    <dsp:sp modelId="{1FD7BAC2-4450-BF47-A28C-1BCB205BD9F6}">
      <dsp:nvSpPr>
        <dsp:cNvPr id="0" name=""/>
        <dsp:cNvSpPr/>
      </dsp:nvSpPr>
      <dsp:spPr>
        <a:xfrm>
          <a:off x="4324110" y="532274"/>
          <a:ext cx="947727" cy="1701899"/>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未付货款</a:t>
          </a:r>
        </a:p>
        <a:p>
          <a:pPr marL="57150" lvl="1" indent="-57150" algn="l" defTabSz="444500">
            <a:lnSpc>
              <a:spcPct val="90000"/>
            </a:lnSpc>
            <a:spcBef>
              <a:spcPct val="0"/>
            </a:spcBef>
            <a:spcAft>
              <a:spcPct val="15000"/>
            </a:spcAft>
            <a:buChar char="••"/>
          </a:pPr>
          <a:r>
            <a:rPr lang="zh-CN" altLang="en-US" sz="1000" kern="1200"/>
            <a:t>已付货款</a:t>
          </a:r>
        </a:p>
      </dsp:txBody>
      <dsp:txXfrm>
        <a:off x="4324110" y="532274"/>
        <a:ext cx="947727" cy="17018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1">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18">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19">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Info spid="_x0000_s2066"/>
    <customShpInfo spid="_x0000_s2067"/>
    <customShpInfo spid="_x0000_s2068"/>
    <customShpInfo spid="_x0000_s2069"/>
    <customShpInfo spid="_x0000_s2070"/>
    <customShpInfo spid="_x0000_s2071"/>
    <customShpInfo spid="_x0000_s2072"/>
    <customShpInfo spid="_x0000_s207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FAD134-CDFA-9044-A0EC-7F1E8D427174}">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37</Pages>
  <Words>3138</Words>
  <Characters>17888</Characters>
  <Lines>149</Lines>
  <Paragraphs>41</Paragraphs>
  <ScaleCrop>false</ScaleCrop>
  <LinksUpToDate>false</LinksUpToDate>
  <CharactersWithSpaces>20985</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2016-04-29T13:23:00Z</dcterms:created>
  <dc:creator>微软用户</dc:creator>
  <cp:lastModifiedBy>wl</cp:lastModifiedBy>
  <cp:lastPrinted>2016-06-12T08:00:00Z</cp:lastPrinted>
  <dcterms:modified xsi:type="dcterms:W3CDTF">2016-10-24T02:16:33Z</dcterms:modified>
  <cp:revision>686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